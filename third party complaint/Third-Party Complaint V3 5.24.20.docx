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B2760" w14:textId="77777777" w:rsidR="00B66BD3" w:rsidRPr="00B66BD3" w:rsidRDefault="00B66BD3">
      <w:pPr>
        <w:keepNext/>
        <w:keepLines/>
        <w:contextualSpacing/>
        <w:jc w:val="left"/>
        <w:rPr>
          <w:b/>
          <w:szCs w:val="24"/>
        </w:rPr>
        <w:pPrChange w:id="0" w:author="Matthew P. Dolan" w:date="2020-05-23T09:36:00Z">
          <w:pPr>
            <w:keepNext/>
            <w:keepLines/>
            <w:widowControl w:val="0"/>
            <w:contextualSpacing/>
            <w:jc w:val="left"/>
          </w:pPr>
        </w:pPrChange>
      </w:pPr>
      <w:bookmarkStart w:id="1" w:name="_Hlk36193565"/>
      <w:r w:rsidRPr="00B66BD3">
        <w:rPr>
          <w:b/>
          <w:szCs w:val="24"/>
        </w:rPr>
        <w:t xml:space="preserve">MEYNER </w:t>
      </w:r>
      <w:smartTag w:uri="urn:schemas-microsoft-com:office:smarttags" w:element="place">
        <w:r w:rsidRPr="00B66BD3">
          <w:rPr>
            <w:b/>
            <w:szCs w:val="24"/>
          </w:rPr>
          <w:t>AND</w:t>
        </w:r>
      </w:smartTag>
      <w:r w:rsidRPr="00B66BD3">
        <w:rPr>
          <w:b/>
          <w:szCs w:val="24"/>
        </w:rPr>
        <w:t xml:space="preserve"> LANDIS LLP</w:t>
      </w:r>
    </w:p>
    <w:p w14:paraId="37D273B4" w14:textId="77777777" w:rsidR="00B66BD3" w:rsidRPr="00B66BD3" w:rsidRDefault="00B66BD3">
      <w:pPr>
        <w:keepNext/>
        <w:keepLines/>
        <w:contextualSpacing/>
        <w:jc w:val="left"/>
        <w:rPr>
          <w:b/>
          <w:szCs w:val="24"/>
        </w:rPr>
        <w:pPrChange w:id="2" w:author="Matthew P. Dolan" w:date="2020-05-23T09:36:00Z">
          <w:pPr>
            <w:keepNext/>
            <w:keepLines/>
            <w:widowControl w:val="0"/>
            <w:contextualSpacing/>
            <w:jc w:val="left"/>
          </w:pPr>
        </w:pPrChange>
      </w:pPr>
      <w:r w:rsidRPr="00B66BD3">
        <w:rPr>
          <w:b/>
          <w:szCs w:val="24"/>
        </w:rPr>
        <w:t>One Gateway Center, Suite 2500</w:t>
      </w:r>
    </w:p>
    <w:p w14:paraId="1FAD9476" w14:textId="77777777" w:rsidR="00B66BD3" w:rsidRPr="00B66BD3" w:rsidRDefault="00B66BD3">
      <w:pPr>
        <w:keepNext/>
        <w:keepLines/>
        <w:contextualSpacing/>
        <w:jc w:val="left"/>
        <w:rPr>
          <w:b/>
          <w:szCs w:val="24"/>
        </w:rPr>
        <w:pPrChange w:id="3" w:author="Matthew P. Dolan" w:date="2020-05-23T09:36:00Z">
          <w:pPr>
            <w:keepNext/>
            <w:keepLines/>
            <w:widowControl w:val="0"/>
            <w:contextualSpacing/>
            <w:jc w:val="left"/>
          </w:pPr>
        </w:pPrChange>
      </w:pPr>
      <w:r w:rsidRPr="00B66BD3">
        <w:rPr>
          <w:b/>
          <w:szCs w:val="24"/>
        </w:rPr>
        <w:t>Newark, New Jersey 07102</w:t>
      </w:r>
    </w:p>
    <w:p w14:paraId="61254510" w14:textId="77777777" w:rsidR="00B66BD3" w:rsidRPr="00B66BD3" w:rsidRDefault="00B66BD3">
      <w:pPr>
        <w:keepNext/>
        <w:keepLines/>
        <w:contextualSpacing/>
        <w:rPr>
          <w:szCs w:val="24"/>
        </w:rPr>
        <w:pPrChange w:id="4" w:author="Matthew P. Dolan" w:date="2020-05-23T09:36:00Z">
          <w:pPr>
            <w:keepNext/>
            <w:keepLines/>
            <w:widowControl w:val="0"/>
            <w:contextualSpacing/>
          </w:pPr>
        </w:pPrChange>
      </w:pPr>
      <w:r w:rsidRPr="00B66BD3">
        <w:rPr>
          <w:szCs w:val="24"/>
        </w:rPr>
        <w:t>Matthew P. Dolan, Esq.</w:t>
      </w:r>
    </w:p>
    <w:p w14:paraId="6DD75A9D" w14:textId="3BC468AC" w:rsidR="00B66BD3" w:rsidRPr="00B66BD3" w:rsidRDefault="00B66BD3">
      <w:pPr>
        <w:keepNext/>
        <w:keepLines/>
        <w:contextualSpacing/>
        <w:rPr>
          <w:szCs w:val="24"/>
        </w:rPr>
        <w:pPrChange w:id="5" w:author="Matthew P. Dolan" w:date="2020-05-23T09:36:00Z">
          <w:pPr>
            <w:keepNext/>
            <w:keepLines/>
            <w:widowControl w:val="0"/>
            <w:contextualSpacing/>
          </w:pPr>
        </w:pPrChange>
      </w:pPr>
      <w:r w:rsidRPr="00B66BD3">
        <w:rPr>
          <w:szCs w:val="24"/>
        </w:rPr>
        <w:t>New Jersey Attorney ID No.: 0782</w:t>
      </w:r>
      <w:r w:rsidR="00F9357D">
        <w:rPr>
          <w:szCs w:val="24"/>
        </w:rPr>
        <w:t>2</w:t>
      </w:r>
      <w:r w:rsidRPr="00B66BD3">
        <w:rPr>
          <w:szCs w:val="24"/>
        </w:rPr>
        <w:t>2013</w:t>
      </w:r>
    </w:p>
    <w:p w14:paraId="79BC3723" w14:textId="38CE5808" w:rsidR="00B66BD3" w:rsidRPr="00B66BD3" w:rsidRDefault="00B66BD3">
      <w:pPr>
        <w:keepNext/>
        <w:keepLines/>
        <w:contextualSpacing/>
        <w:rPr>
          <w:szCs w:val="24"/>
        </w:rPr>
        <w:pPrChange w:id="6" w:author="Matthew P. Dolan" w:date="2020-05-23T09:36:00Z">
          <w:pPr>
            <w:keepNext/>
            <w:keepLines/>
            <w:widowControl w:val="0"/>
            <w:contextualSpacing/>
          </w:pPr>
        </w:pPrChange>
      </w:pPr>
      <w:r w:rsidRPr="00B66BD3">
        <w:rPr>
          <w:szCs w:val="24"/>
        </w:rPr>
        <w:t>Telephone: (973) 602-3478</w:t>
      </w:r>
    </w:p>
    <w:p w14:paraId="449C2E87" w14:textId="5F13F4C9" w:rsidR="00B66BD3" w:rsidRPr="00B66BD3" w:rsidRDefault="00B66BD3">
      <w:pPr>
        <w:keepNext/>
        <w:keepLines/>
        <w:contextualSpacing/>
        <w:rPr>
          <w:szCs w:val="24"/>
        </w:rPr>
        <w:pPrChange w:id="7" w:author="Matthew P. Dolan" w:date="2020-05-23T09:36:00Z">
          <w:pPr>
            <w:keepNext/>
            <w:keepLines/>
            <w:widowControl w:val="0"/>
            <w:contextualSpacing/>
          </w:pPr>
        </w:pPrChange>
      </w:pPr>
      <w:r w:rsidRPr="00B66BD3">
        <w:rPr>
          <w:szCs w:val="24"/>
        </w:rPr>
        <w:t>Facsimile: (973) 624-0356</w:t>
      </w:r>
    </w:p>
    <w:p w14:paraId="36B1D1C7" w14:textId="4DD994AB" w:rsidR="00B66BD3" w:rsidRDefault="000E7840">
      <w:pPr>
        <w:keepNext/>
        <w:keepLines/>
        <w:contextualSpacing/>
        <w:pPrChange w:id="8" w:author="Matthew P. Dolan" w:date="2020-05-23T09:36:00Z">
          <w:pPr>
            <w:keepNext/>
            <w:keepLines/>
            <w:widowControl w:val="0"/>
            <w:contextualSpacing/>
          </w:pPr>
        </w:pPrChange>
      </w:pPr>
      <w:r>
        <w:fldChar w:fldCharType="begin"/>
      </w:r>
      <w:r>
        <w:instrText xml:space="preserve"> HYPERLINK "mailto:MDolan@Meyner.com" </w:instrText>
      </w:r>
      <w:r>
        <w:fldChar w:fldCharType="separate"/>
      </w:r>
      <w:r w:rsidR="00B66BD3" w:rsidRPr="00B66BD3">
        <w:rPr>
          <w:color w:val="0000FF"/>
          <w:u w:val="single"/>
        </w:rPr>
        <w:t>MDolan@Meyner.com</w:t>
      </w:r>
      <w:r>
        <w:rPr>
          <w:color w:val="0000FF"/>
          <w:u w:val="single"/>
        </w:rPr>
        <w:fldChar w:fldCharType="end"/>
      </w:r>
      <w:r w:rsidR="00B66BD3" w:rsidRPr="00B66BD3">
        <w:t xml:space="preserve"> </w:t>
      </w:r>
    </w:p>
    <w:p w14:paraId="2F294528" w14:textId="5400C990" w:rsidR="00B66BD3" w:rsidRPr="00B66BD3" w:rsidRDefault="00B66BD3">
      <w:pPr>
        <w:keepNext/>
        <w:keepLines/>
        <w:contextualSpacing/>
        <w:rPr>
          <w:i/>
          <w:iCs/>
        </w:rPr>
        <w:pPrChange w:id="9" w:author="Matthew P. Dolan" w:date="2020-05-23T09:36:00Z">
          <w:pPr>
            <w:keepNext/>
            <w:keepLines/>
            <w:widowControl w:val="0"/>
            <w:contextualSpacing/>
          </w:pPr>
        </w:pPrChange>
      </w:pPr>
      <w:r w:rsidRPr="00B66BD3">
        <w:rPr>
          <w:i/>
          <w:iCs/>
        </w:rPr>
        <w:t>Attorneys for Defendant</w:t>
      </w:r>
      <w:r w:rsidR="00F9357D">
        <w:rPr>
          <w:i/>
          <w:iCs/>
        </w:rPr>
        <w:t>/ Third-Party Plaintiff</w:t>
      </w:r>
      <w:r w:rsidR="00D03CD1">
        <w:rPr>
          <w:i/>
          <w:iCs/>
        </w:rPr>
        <w:t>s</w:t>
      </w:r>
    </w:p>
    <w:p w14:paraId="17379A68" w14:textId="09E2F90E" w:rsidR="00B66BD3" w:rsidRPr="00B66BD3" w:rsidRDefault="00F9357D">
      <w:pPr>
        <w:keepNext/>
        <w:keepLines/>
        <w:contextualSpacing/>
        <w:rPr>
          <w:i/>
          <w:iCs/>
          <w:szCs w:val="24"/>
        </w:rPr>
        <w:pPrChange w:id="10" w:author="Matthew P. Dolan" w:date="2020-05-23T09:36:00Z">
          <w:pPr>
            <w:keepNext/>
            <w:keepLines/>
            <w:widowControl w:val="0"/>
            <w:contextualSpacing/>
          </w:pPr>
        </w:pPrChange>
      </w:pPr>
      <w:r>
        <w:rPr>
          <w:i/>
          <w:iCs/>
        </w:rPr>
        <w:t>637 Arnold, LLC</w:t>
      </w:r>
      <w:r w:rsidR="00D03CD1">
        <w:rPr>
          <w:i/>
          <w:iCs/>
        </w:rPr>
        <w:t xml:space="preserve"> and Scott Dolan </w:t>
      </w:r>
    </w:p>
    <w:p w14:paraId="79391712" w14:textId="77777777" w:rsidR="00BC3948" w:rsidRPr="00507C06" w:rsidRDefault="00BC3948">
      <w:pPr>
        <w:keepNext/>
        <w:keepLines/>
        <w:tabs>
          <w:tab w:val="left" w:pos="2790"/>
        </w:tabs>
        <w:contextualSpacing/>
        <w:rPr>
          <w:sz w:val="22"/>
          <w:szCs w:val="22"/>
        </w:rPr>
        <w:pPrChange w:id="11" w:author="Matthew P. Dolan" w:date="2020-05-23T09:36:00Z">
          <w:pPr>
            <w:keepNext/>
            <w:keepLines/>
            <w:widowControl w:val="0"/>
            <w:tabs>
              <w:tab w:val="left" w:pos="2790"/>
            </w:tabs>
            <w:contextualSpacing/>
          </w:pPr>
        </w:pPrChange>
      </w:pPr>
    </w:p>
    <w:tbl>
      <w:tblPr>
        <w:tblW w:w="9432" w:type="dxa"/>
        <w:tblBorders>
          <w:top w:val="dashed" w:sz="4" w:space="0" w:color="auto"/>
          <w:bottom w:val="dashed" w:sz="4" w:space="0" w:color="auto"/>
          <w:right w:val="dotted" w:sz="4" w:space="0" w:color="auto"/>
        </w:tblBorders>
        <w:tblLayout w:type="fixed"/>
        <w:tblLook w:val="0000" w:firstRow="0" w:lastRow="0" w:firstColumn="0" w:lastColumn="0" w:noHBand="0" w:noVBand="0"/>
      </w:tblPr>
      <w:tblGrid>
        <w:gridCol w:w="4428"/>
        <w:gridCol w:w="5004"/>
      </w:tblGrid>
      <w:tr w:rsidR="00BC3948" w:rsidRPr="00DB532E" w14:paraId="1E0B39A9" w14:textId="77777777" w:rsidTr="00F9357D">
        <w:tc>
          <w:tcPr>
            <w:tcW w:w="4428" w:type="dxa"/>
            <w:tcBorders>
              <w:top w:val="dashSmallGap" w:sz="4" w:space="0" w:color="auto"/>
              <w:bottom w:val="dashSmallGap" w:sz="4" w:space="0" w:color="auto"/>
              <w:right w:val="dotted" w:sz="4" w:space="0" w:color="auto"/>
            </w:tcBorders>
          </w:tcPr>
          <w:p w14:paraId="1E370DBE" w14:textId="77777777" w:rsidR="00BC3948" w:rsidRPr="00F36C91" w:rsidRDefault="00BC3948">
            <w:pPr>
              <w:keepNext/>
              <w:keepLines/>
              <w:tabs>
                <w:tab w:val="left" w:pos="2790"/>
              </w:tabs>
              <w:contextualSpacing/>
              <w:rPr>
                <w:szCs w:val="24"/>
              </w:rPr>
              <w:pPrChange w:id="12" w:author="Matthew P. Dolan" w:date="2020-05-23T09:36:00Z">
                <w:pPr>
                  <w:keepNext/>
                  <w:keepLines/>
                  <w:widowControl w:val="0"/>
                  <w:tabs>
                    <w:tab w:val="left" w:pos="2790"/>
                  </w:tabs>
                  <w:contextualSpacing/>
                </w:pPr>
              </w:pPrChange>
            </w:pPr>
          </w:p>
          <w:p w14:paraId="411703C5" w14:textId="50CA209B" w:rsidR="00BC3948" w:rsidRPr="00F36C91" w:rsidRDefault="00F9357D">
            <w:pPr>
              <w:keepNext/>
              <w:keepLines/>
              <w:tabs>
                <w:tab w:val="left" w:pos="2790"/>
              </w:tabs>
              <w:contextualSpacing/>
              <w:jc w:val="left"/>
              <w:rPr>
                <w:szCs w:val="24"/>
              </w:rPr>
              <w:pPrChange w:id="13" w:author="Matthew P. Dolan" w:date="2020-05-23T09:36:00Z">
                <w:pPr>
                  <w:keepNext/>
                  <w:keepLines/>
                  <w:widowControl w:val="0"/>
                  <w:tabs>
                    <w:tab w:val="left" w:pos="2790"/>
                  </w:tabs>
                  <w:contextualSpacing/>
                  <w:jc w:val="left"/>
                </w:pPr>
              </w:pPrChange>
            </w:pPr>
            <w:r>
              <w:rPr>
                <w:szCs w:val="24"/>
              </w:rPr>
              <w:t>EAF ONE, LLC</w:t>
            </w:r>
            <w:r w:rsidR="00BC3948" w:rsidRPr="00F36C91">
              <w:rPr>
                <w:szCs w:val="24"/>
              </w:rPr>
              <w:t>,</w:t>
            </w:r>
          </w:p>
          <w:p w14:paraId="2AF87CED" w14:textId="7551C0E2" w:rsidR="00BC3948" w:rsidRPr="00F36C91" w:rsidRDefault="00BC3948">
            <w:pPr>
              <w:keepNext/>
              <w:keepLines/>
              <w:tabs>
                <w:tab w:val="left" w:pos="2790"/>
              </w:tabs>
              <w:contextualSpacing/>
              <w:rPr>
                <w:szCs w:val="24"/>
              </w:rPr>
              <w:pPrChange w:id="14" w:author="Matthew P. Dolan" w:date="2020-05-23T09:36:00Z">
                <w:pPr>
                  <w:keepNext/>
                  <w:keepLines/>
                  <w:widowControl w:val="0"/>
                  <w:tabs>
                    <w:tab w:val="left" w:pos="2790"/>
                  </w:tabs>
                  <w:contextualSpacing/>
                </w:pPr>
              </w:pPrChange>
            </w:pPr>
            <w:r w:rsidRPr="00F36C91">
              <w:rPr>
                <w:szCs w:val="24"/>
              </w:rPr>
              <w:tab/>
            </w:r>
            <w:r w:rsidRPr="00F36C91">
              <w:rPr>
                <w:szCs w:val="24"/>
              </w:rPr>
              <w:tab/>
            </w:r>
            <w:r w:rsidRPr="00F36C91">
              <w:rPr>
                <w:szCs w:val="24"/>
              </w:rPr>
              <w:tab/>
            </w:r>
            <w:r w:rsidRPr="00F36C91">
              <w:rPr>
                <w:szCs w:val="24"/>
              </w:rPr>
              <w:tab/>
            </w:r>
            <w:r w:rsidRPr="00F36C91">
              <w:rPr>
                <w:szCs w:val="24"/>
              </w:rPr>
              <w:tab/>
              <w:t>Plaintiff,</w:t>
            </w:r>
          </w:p>
          <w:p w14:paraId="19DD5A34" w14:textId="77777777" w:rsidR="00BC3948" w:rsidRPr="00F36C91" w:rsidRDefault="00BC3948">
            <w:pPr>
              <w:keepNext/>
              <w:keepLines/>
              <w:tabs>
                <w:tab w:val="left" w:pos="2790"/>
              </w:tabs>
              <w:contextualSpacing/>
              <w:rPr>
                <w:szCs w:val="24"/>
              </w:rPr>
              <w:pPrChange w:id="15" w:author="Matthew P. Dolan" w:date="2020-05-23T09:36:00Z">
                <w:pPr>
                  <w:keepNext/>
                  <w:keepLines/>
                  <w:widowControl w:val="0"/>
                  <w:tabs>
                    <w:tab w:val="left" w:pos="2790"/>
                  </w:tabs>
                  <w:contextualSpacing/>
                </w:pPr>
              </w:pPrChange>
            </w:pPr>
          </w:p>
          <w:p w14:paraId="5BDA4904" w14:textId="5507D5E1" w:rsidR="00BC3948" w:rsidRPr="00F36C91" w:rsidRDefault="00BC3948">
            <w:pPr>
              <w:keepNext/>
              <w:keepLines/>
              <w:tabs>
                <w:tab w:val="left" w:pos="2790"/>
              </w:tabs>
              <w:contextualSpacing/>
              <w:rPr>
                <w:szCs w:val="24"/>
              </w:rPr>
              <w:pPrChange w:id="16" w:author="Matthew P. Dolan" w:date="2020-05-23T09:36:00Z">
                <w:pPr>
                  <w:keepNext/>
                  <w:keepLines/>
                  <w:widowControl w:val="0"/>
                  <w:tabs>
                    <w:tab w:val="left" w:pos="2790"/>
                  </w:tabs>
                  <w:contextualSpacing/>
                </w:pPr>
              </w:pPrChange>
            </w:pPr>
            <w:r w:rsidRPr="00F36C91">
              <w:rPr>
                <w:szCs w:val="24"/>
              </w:rPr>
              <w:t>v.</w:t>
            </w:r>
          </w:p>
          <w:p w14:paraId="60300D45" w14:textId="77777777" w:rsidR="00BC3948" w:rsidRPr="00F36C91" w:rsidRDefault="00BC3948">
            <w:pPr>
              <w:keepNext/>
              <w:keepLines/>
              <w:tabs>
                <w:tab w:val="left" w:pos="2790"/>
              </w:tabs>
              <w:contextualSpacing/>
              <w:rPr>
                <w:szCs w:val="24"/>
              </w:rPr>
              <w:pPrChange w:id="17" w:author="Matthew P. Dolan" w:date="2020-05-23T09:36:00Z">
                <w:pPr>
                  <w:keepNext/>
                  <w:keepLines/>
                  <w:widowControl w:val="0"/>
                  <w:tabs>
                    <w:tab w:val="left" w:pos="2790"/>
                  </w:tabs>
                  <w:contextualSpacing/>
                </w:pPr>
              </w:pPrChange>
            </w:pPr>
          </w:p>
          <w:p w14:paraId="2E7A02B5" w14:textId="3B228186" w:rsidR="00BC3948" w:rsidRPr="00F36C91" w:rsidRDefault="00F9357D">
            <w:pPr>
              <w:keepNext/>
              <w:keepLines/>
              <w:tabs>
                <w:tab w:val="left" w:pos="2790"/>
              </w:tabs>
              <w:contextualSpacing/>
              <w:rPr>
                <w:szCs w:val="24"/>
              </w:rPr>
              <w:pPrChange w:id="18" w:author="Matthew P. Dolan" w:date="2020-05-23T09:36:00Z">
                <w:pPr>
                  <w:keepNext/>
                  <w:keepLines/>
                  <w:widowControl w:val="0"/>
                  <w:tabs>
                    <w:tab w:val="left" w:pos="2790"/>
                  </w:tabs>
                  <w:contextualSpacing/>
                </w:pPr>
              </w:pPrChange>
            </w:pPr>
            <w:r>
              <w:rPr>
                <w:szCs w:val="24"/>
              </w:rPr>
              <w:t>637 ARNOLD, LLC,</w:t>
            </w:r>
          </w:p>
          <w:p w14:paraId="19C6B026" w14:textId="77777777" w:rsidR="00BC3948" w:rsidRPr="00F36C91" w:rsidRDefault="00BC3948">
            <w:pPr>
              <w:keepNext/>
              <w:keepLines/>
              <w:tabs>
                <w:tab w:val="left" w:pos="2790"/>
              </w:tabs>
              <w:contextualSpacing/>
              <w:rPr>
                <w:szCs w:val="24"/>
              </w:rPr>
              <w:pPrChange w:id="19" w:author="Matthew P. Dolan" w:date="2020-05-23T09:36:00Z">
                <w:pPr>
                  <w:keepNext/>
                  <w:keepLines/>
                  <w:widowControl w:val="0"/>
                  <w:tabs>
                    <w:tab w:val="left" w:pos="2790"/>
                  </w:tabs>
                  <w:contextualSpacing/>
                </w:pPr>
              </w:pPrChange>
            </w:pPr>
          </w:p>
          <w:p w14:paraId="766065D6" w14:textId="2079C15A" w:rsidR="00BC3948" w:rsidRPr="00F36C91" w:rsidRDefault="00BC3948">
            <w:pPr>
              <w:keepNext/>
              <w:keepLines/>
              <w:tabs>
                <w:tab w:val="left" w:pos="2790"/>
              </w:tabs>
              <w:contextualSpacing/>
              <w:jc w:val="right"/>
              <w:rPr>
                <w:szCs w:val="24"/>
              </w:rPr>
              <w:pPrChange w:id="20" w:author="Matthew P. Dolan" w:date="2020-05-23T09:36:00Z">
                <w:pPr>
                  <w:keepNext/>
                  <w:keepLines/>
                  <w:widowControl w:val="0"/>
                  <w:tabs>
                    <w:tab w:val="left" w:pos="2790"/>
                  </w:tabs>
                  <w:contextualSpacing/>
                  <w:jc w:val="right"/>
                </w:pPr>
              </w:pPrChange>
            </w:pPr>
            <w:r w:rsidRPr="00F36C91">
              <w:rPr>
                <w:szCs w:val="24"/>
              </w:rPr>
              <w:t>Defendant</w:t>
            </w:r>
            <w:r w:rsidR="003C7E92">
              <w:rPr>
                <w:szCs w:val="24"/>
              </w:rPr>
              <w:t>/Third-Party Plaintiff</w:t>
            </w:r>
            <w:r w:rsidRPr="00F36C91">
              <w:rPr>
                <w:szCs w:val="24"/>
              </w:rPr>
              <w:t xml:space="preserve">. </w:t>
            </w:r>
          </w:p>
          <w:p w14:paraId="6B2FC03F" w14:textId="77777777" w:rsidR="00BC3948" w:rsidRPr="00DB532E" w:rsidRDefault="00BC3948">
            <w:pPr>
              <w:keepNext/>
              <w:keepLines/>
              <w:tabs>
                <w:tab w:val="left" w:pos="2790"/>
              </w:tabs>
              <w:contextualSpacing/>
              <w:rPr>
                <w:snapToGrid w:val="0"/>
                <w:sz w:val="23"/>
                <w:szCs w:val="23"/>
              </w:rPr>
              <w:pPrChange w:id="21" w:author="Matthew P. Dolan" w:date="2020-05-23T09:36:00Z">
                <w:pPr>
                  <w:keepNext/>
                  <w:keepLines/>
                  <w:widowControl w:val="0"/>
                  <w:tabs>
                    <w:tab w:val="left" w:pos="2790"/>
                  </w:tabs>
                  <w:contextualSpacing/>
                </w:pPr>
              </w:pPrChange>
            </w:pPr>
          </w:p>
        </w:tc>
        <w:tc>
          <w:tcPr>
            <w:tcW w:w="5004" w:type="dxa"/>
            <w:tcBorders>
              <w:top w:val="nil"/>
              <w:left w:val="nil"/>
              <w:bottom w:val="nil"/>
              <w:right w:val="nil"/>
            </w:tcBorders>
          </w:tcPr>
          <w:p w14:paraId="541950FB" w14:textId="77777777" w:rsidR="00972DD2" w:rsidRPr="001F08A2" w:rsidRDefault="00972DD2">
            <w:pPr>
              <w:keepNext/>
              <w:keepLines/>
              <w:contextualSpacing/>
              <w:rPr>
                <w:szCs w:val="24"/>
              </w:rPr>
              <w:pPrChange w:id="22" w:author="Matthew P. Dolan" w:date="2020-05-23T09:36:00Z">
                <w:pPr>
                  <w:keepNext/>
                  <w:keepLines/>
                  <w:widowControl w:val="0"/>
                  <w:contextualSpacing/>
                </w:pPr>
              </w:pPrChange>
            </w:pPr>
            <w:r w:rsidRPr="001F08A2">
              <w:rPr>
                <w:szCs w:val="24"/>
              </w:rPr>
              <w:t>SUPERIOR COURT OF NEW JERSEY</w:t>
            </w:r>
          </w:p>
          <w:p w14:paraId="6A449EB3" w14:textId="77777777" w:rsidR="00972DD2" w:rsidRPr="001F08A2" w:rsidRDefault="00972DD2">
            <w:pPr>
              <w:keepNext/>
              <w:keepLines/>
              <w:contextualSpacing/>
              <w:rPr>
                <w:szCs w:val="24"/>
              </w:rPr>
              <w:pPrChange w:id="23" w:author="Matthew P. Dolan" w:date="2020-05-23T09:36:00Z">
                <w:pPr>
                  <w:keepNext/>
                  <w:keepLines/>
                  <w:widowControl w:val="0"/>
                  <w:contextualSpacing/>
                </w:pPr>
              </w:pPrChange>
            </w:pPr>
            <w:r w:rsidRPr="001F08A2">
              <w:rPr>
                <w:szCs w:val="24"/>
              </w:rPr>
              <w:t xml:space="preserve">LAW DIVISION – </w:t>
            </w:r>
            <w:r>
              <w:rPr>
                <w:szCs w:val="24"/>
              </w:rPr>
              <w:t>OCEAN</w:t>
            </w:r>
            <w:r w:rsidRPr="001F08A2">
              <w:rPr>
                <w:szCs w:val="24"/>
              </w:rPr>
              <w:t xml:space="preserve"> COUNTY</w:t>
            </w:r>
          </w:p>
          <w:p w14:paraId="658919FC" w14:textId="77777777" w:rsidR="00972DD2" w:rsidRPr="001F08A2" w:rsidRDefault="00972DD2">
            <w:pPr>
              <w:keepNext/>
              <w:keepLines/>
              <w:contextualSpacing/>
              <w:rPr>
                <w:szCs w:val="24"/>
              </w:rPr>
              <w:pPrChange w:id="24" w:author="Matthew P. Dolan" w:date="2020-05-23T09:36:00Z">
                <w:pPr>
                  <w:keepNext/>
                  <w:keepLines/>
                  <w:widowControl w:val="0"/>
                  <w:contextualSpacing/>
                </w:pPr>
              </w:pPrChange>
            </w:pPr>
            <w:r w:rsidRPr="001F08A2">
              <w:rPr>
                <w:szCs w:val="24"/>
              </w:rPr>
              <w:t xml:space="preserve">DOCKET NO.:  </w:t>
            </w:r>
            <w:r>
              <w:rPr>
                <w:szCs w:val="24"/>
              </w:rPr>
              <w:t>OCN-L-002488-19</w:t>
            </w:r>
          </w:p>
          <w:p w14:paraId="63F6453A" w14:textId="77777777" w:rsidR="00BC3948" w:rsidRPr="00F36C91" w:rsidRDefault="00BC3948">
            <w:pPr>
              <w:keepNext/>
              <w:keepLines/>
              <w:contextualSpacing/>
              <w:jc w:val="center"/>
              <w:rPr>
                <w:i/>
                <w:snapToGrid w:val="0"/>
                <w:szCs w:val="24"/>
              </w:rPr>
              <w:pPrChange w:id="25" w:author="Matthew P. Dolan" w:date="2020-05-23T09:36:00Z">
                <w:pPr>
                  <w:keepNext/>
                  <w:keepLines/>
                  <w:widowControl w:val="0"/>
                  <w:contextualSpacing/>
                  <w:jc w:val="center"/>
                </w:pPr>
              </w:pPrChange>
            </w:pPr>
          </w:p>
          <w:p w14:paraId="79CAA5B9" w14:textId="77777777" w:rsidR="00BC3948" w:rsidRPr="00F36C91" w:rsidRDefault="00BC3948">
            <w:pPr>
              <w:keepNext/>
              <w:keepLines/>
              <w:contextualSpacing/>
              <w:jc w:val="center"/>
              <w:rPr>
                <w:i/>
                <w:snapToGrid w:val="0"/>
                <w:szCs w:val="24"/>
              </w:rPr>
              <w:pPrChange w:id="26" w:author="Matthew P. Dolan" w:date="2020-05-23T09:36:00Z">
                <w:pPr>
                  <w:keepNext/>
                  <w:keepLines/>
                  <w:widowControl w:val="0"/>
                  <w:contextualSpacing/>
                  <w:jc w:val="center"/>
                </w:pPr>
              </w:pPrChange>
            </w:pPr>
            <w:r w:rsidRPr="00F36C91">
              <w:rPr>
                <w:i/>
                <w:snapToGrid w:val="0"/>
                <w:szCs w:val="24"/>
              </w:rPr>
              <w:t>Civil Action</w:t>
            </w:r>
          </w:p>
          <w:p w14:paraId="6E449A5F" w14:textId="77777777" w:rsidR="00BC3948" w:rsidRPr="00F36C91" w:rsidRDefault="00BC3948">
            <w:pPr>
              <w:keepNext/>
              <w:keepLines/>
              <w:contextualSpacing/>
              <w:jc w:val="center"/>
              <w:rPr>
                <w:i/>
                <w:snapToGrid w:val="0"/>
                <w:szCs w:val="24"/>
              </w:rPr>
              <w:pPrChange w:id="27" w:author="Matthew P. Dolan" w:date="2020-05-23T09:36:00Z">
                <w:pPr>
                  <w:keepNext/>
                  <w:keepLines/>
                  <w:widowControl w:val="0"/>
                  <w:contextualSpacing/>
                  <w:jc w:val="center"/>
                </w:pPr>
              </w:pPrChange>
            </w:pPr>
          </w:p>
          <w:p w14:paraId="146C1C25" w14:textId="4A23B6BE" w:rsidR="00BC3948" w:rsidRDefault="00BC3948">
            <w:pPr>
              <w:keepNext/>
              <w:keepLines/>
              <w:contextualSpacing/>
              <w:jc w:val="center"/>
              <w:rPr>
                <w:b/>
                <w:bCs/>
                <w:szCs w:val="24"/>
              </w:rPr>
              <w:pPrChange w:id="28" w:author="Matthew P. Dolan" w:date="2020-05-23T09:36:00Z">
                <w:pPr>
                  <w:keepNext/>
                  <w:keepLines/>
                  <w:widowControl w:val="0"/>
                  <w:contextualSpacing/>
                  <w:jc w:val="center"/>
                </w:pPr>
              </w:pPrChange>
            </w:pPr>
            <w:r w:rsidRPr="00F36C91">
              <w:rPr>
                <w:b/>
                <w:bCs/>
                <w:szCs w:val="24"/>
              </w:rPr>
              <w:t>ANSWER, SEPARATE DEFE</w:t>
            </w:r>
            <w:r w:rsidR="00230361" w:rsidRPr="00F36C91">
              <w:rPr>
                <w:b/>
                <w:bCs/>
                <w:szCs w:val="24"/>
              </w:rPr>
              <w:t>NSES</w:t>
            </w:r>
            <w:r w:rsidR="00547956">
              <w:rPr>
                <w:b/>
                <w:bCs/>
                <w:szCs w:val="24"/>
              </w:rPr>
              <w:t xml:space="preserve">, </w:t>
            </w:r>
            <w:r w:rsidR="00F9357D">
              <w:rPr>
                <w:b/>
                <w:bCs/>
                <w:szCs w:val="24"/>
              </w:rPr>
              <w:t>COUNTERCLAIM AND THIRD-PARTY COMPLAINT</w:t>
            </w:r>
            <w:r w:rsidR="00F05DE4">
              <w:rPr>
                <w:b/>
                <w:bCs/>
                <w:szCs w:val="24"/>
              </w:rPr>
              <w:t xml:space="preserve"> OF 637 ARNOLD, LLC</w:t>
            </w:r>
            <w:r w:rsidR="00D03CD1">
              <w:rPr>
                <w:b/>
                <w:bCs/>
                <w:szCs w:val="24"/>
              </w:rPr>
              <w:t xml:space="preserve"> AND SCOTT DOLAN</w:t>
            </w:r>
          </w:p>
          <w:p w14:paraId="66C2E650" w14:textId="77777777" w:rsidR="00F9357D" w:rsidRDefault="00F9357D">
            <w:pPr>
              <w:keepNext/>
              <w:keepLines/>
              <w:contextualSpacing/>
              <w:jc w:val="center"/>
              <w:rPr>
                <w:b/>
                <w:bCs/>
                <w:szCs w:val="24"/>
              </w:rPr>
              <w:pPrChange w:id="29" w:author="Matthew P. Dolan" w:date="2020-05-23T09:36:00Z">
                <w:pPr>
                  <w:keepNext/>
                  <w:keepLines/>
                  <w:widowControl w:val="0"/>
                  <w:contextualSpacing/>
                  <w:jc w:val="center"/>
                </w:pPr>
              </w:pPrChange>
            </w:pPr>
          </w:p>
          <w:p w14:paraId="5290E3C6" w14:textId="77777777" w:rsidR="00F9357D" w:rsidRDefault="00F9357D">
            <w:pPr>
              <w:keepNext/>
              <w:keepLines/>
              <w:contextualSpacing/>
              <w:jc w:val="center"/>
              <w:rPr>
                <w:b/>
                <w:bCs/>
                <w:szCs w:val="24"/>
              </w:rPr>
              <w:pPrChange w:id="30" w:author="Matthew P. Dolan" w:date="2020-05-23T09:36:00Z">
                <w:pPr>
                  <w:keepNext/>
                  <w:keepLines/>
                  <w:widowControl w:val="0"/>
                  <w:contextualSpacing/>
                  <w:jc w:val="center"/>
                </w:pPr>
              </w:pPrChange>
            </w:pPr>
          </w:p>
          <w:p w14:paraId="74EFBDFD" w14:textId="77777777" w:rsidR="00F9357D" w:rsidRDefault="00F9357D">
            <w:pPr>
              <w:keepNext/>
              <w:keepLines/>
              <w:contextualSpacing/>
              <w:jc w:val="center"/>
              <w:rPr>
                <w:b/>
                <w:bCs/>
                <w:szCs w:val="24"/>
              </w:rPr>
              <w:pPrChange w:id="31" w:author="Matthew P. Dolan" w:date="2020-05-23T09:36:00Z">
                <w:pPr>
                  <w:keepNext/>
                  <w:keepLines/>
                  <w:widowControl w:val="0"/>
                  <w:contextualSpacing/>
                  <w:jc w:val="center"/>
                </w:pPr>
              </w:pPrChange>
            </w:pPr>
          </w:p>
          <w:p w14:paraId="5D5B4DEB" w14:textId="77777777" w:rsidR="00F9357D" w:rsidRDefault="00F9357D">
            <w:pPr>
              <w:keepNext/>
              <w:keepLines/>
              <w:contextualSpacing/>
              <w:jc w:val="center"/>
              <w:rPr>
                <w:b/>
                <w:bCs/>
                <w:szCs w:val="24"/>
              </w:rPr>
              <w:pPrChange w:id="32" w:author="Matthew P. Dolan" w:date="2020-05-23T09:36:00Z">
                <w:pPr>
                  <w:keepNext/>
                  <w:keepLines/>
                  <w:widowControl w:val="0"/>
                  <w:contextualSpacing/>
                  <w:jc w:val="center"/>
                </w:pPr>
              </w:pPrChange>
            </w:pPr>
          </w:p>
          <w:p w14:paraId="58E32B91" w14:textId="2C589510" w:rsidR="00F9357D" w:rsidRPr="00F36C91" w:rsidRDefault="00F9357D">
            <w:pPr>
              <w:keepNext/>
              <w:keepLines/>
              <w:contextualSpacing/>
              <w:jc w:val="center"/>
              <w:rPr>
                <w:b/>
                <w:i/>
                <w:snapToGrid w:val="0"/>
                <w:szCs w:val="24"/>
                <w:u w:val="single"/>
              </w:rPr>
              <w:pPrChange w:id="33" w:author="Matthew P. Dolan" w:date="2020-05-23T09:36:00Z">
                <w:pPr>
                  <w:keepNext/>
                  <w:keepLines/>
                  <w:widowControl w:val="0"/>
                  <w:contextualSpacing/>
                  <w:jc w:val="center"/>
                </w:pPr>
              </w:pPrChange>
            </w:pPr>
          </w:p>
        </w:tc>
      </w:tr>
      <w:bookmarkEnd w:id="1"/>
      <w:tr w:rsidR="00F9357D" w:rsidRPr="000F659A" w14:paraId="2F97312F" w14:textId="77777777" w:rsidTr="00F9357D">
        <w:tc>
          <w:tcPr>
            <w:tcW w:w="4428" w:type="dxa"/>
            <w:tcBorders>
              <w:top w:val="dashSmallGap" w:sz="4" w:space="0" w:color="auto"/>
              <w:bottom w:val="dashSmallGap" w:sz="4" w:space="0" w:color="auto"/>
              <w:right w:val="dotted" w:sz="4" w:space="0" w:color="auto"/>
            </w:tcBorders>
          </w:tcPr>
          <w:p w14:paraId="12C918AD" w14:textId="77777777" w:rsidR="00F9357D" w:rsidRPr="00D25509" w:rsidRDefault="00F9357D">
            <w:pPr>
              <w:keepNext/>
              <w:keepLines/>
              <w:tabs>
                <w:tab w:val="left" w:pos="2790"/>
              </w:tabs>
              <w:contextualSpacing/>
              <w:rPr>
                <w:szCs w:val="24"/>
              </w:rPr>
              <w:pPrChange w:id="34" w:author="Matthew P. Dolan" w:date="2020-05-23T09:36:00Z">
                <w:pPr>
                  <w:keepNext/>
                  <w:keepLines/>
                  <w:widowControl w:val="0"/>
                  <w:tabs>
                    <w:tab w:val="left" w:pos="2790"/>
                  </w:tabs>
                  <w:contextualSpacing/>
                </w:pPr>
              </w:pPrChange>
            </w:pPr>
          </w:p>
          <w:p w14:paraId="47C45254" w14:textId="3AC706B8" w:rsidR="00F9357D" w:rsidRPr="00D25509" w:rsidRDefault="00F9357D">
            <w:pPr>
              <w:keepNext/>
              <w:keepLines/>
              <w:tabs>
                <w:tab w:val="left" w:pos="2790"/>
              </w:tabs>
              <w:contextualSpacing/>
              <w:rPr>
                <w:szCs w:val="24"/>
              </w:rPr>
              <w:pPrChange w:id="35" w:author="Matthew P. Dolan" w:date="2020-05-23T09:36:00Z">
                <w:pPr>
                  <w:keepNext/>
                  <w:keepLines/>
                  <w:widowControl w:val="0"/>
                  <w:tabs>
                    <w:tab w:val="left" w:pos="2790"/>
                  </w:tabs>
                  <w:contextualSpacing/>
                </w:pPr>
              </w:pPrChange>
            </w:pPr>
            <w:r>
              <w:rPr>
                <w:szCs w:val="24"/>
              </w:rPr>
              <w:t>637 ARNOLD</w:t>
            </w:r>
            <w:r w:rsidRPr="00D25509">
              <w:rPr>
                <w:szCs w:val="24"/>
              </w:rPr>
              <w:t>,</w:t>
            </w:r>
            <w:r>
              <w:rPr>
                <w:szCs w:val="24"/>
              </w:rPr>
              <w:t xml:space="preserve"> LLC</w:t>
            </w:r>
            <w:r w:rsidR="009D7D2E">
              <w:rPr>
                <w:szCs w:val="24"/>
              </w:rPr>
              <w:t xml:space="preserve"> and SCOTT DOLAN</w:t>
            </w:r>
            <w:r w:rsidR="003C7E92">
              <w:rPr>
                <w:szCs w:val="24"/>
              </w:rPr>
              <w:t>,</w:t>
            </w:r>
            <w:r w:rsidRPr="00D25509">
              <w:rPr>
                <w:szCs w:val="24"/>
              </w:rPr>
              <w:t xml:space="preserve"> </w:t>
            </w:r>
          </w:p>
          <w:p w14:paraId="5197442B" w14:textId="77777777" w:rsidR="00F9357D" w:rsidRPr="00D25509" w:rsidRDefault="00F9357D">
            <w:pPr>
              <w:keepNext/>
              <w:keepLines/>
              <w:tabs>
                <w:tab w:val="left" w:pos="2790"/>
              </w:tabs>
              <w:contextualSpacing/>
              <w:rPr>
                <w:szCs w:val="24"/>
              </w:rPr>
              <w:pPrChange w:id="36" w:author="Matthew P. Dolan" w:date="2020-05-23T09:36:00Z">
                <w:pPr>
                  <w:keepNext/>
                  <w:keepLines/>
                  <w:widowControl w:val="0"/>
                  <w:tabs>
                    <w:tab w:val="left" w:pos="2790"/>
                  </w:tabs>
                  <w:contextualSpacing/>
                </w:pPr>
              </w:pPrChange>
            </w:pPr>
          </w:p>
          <w:p w14:paraId="331F15CA" w14:textId="13A1DF95" w:rsidR="00F9357D" w:rsidRPr="00D25509" w:rsidRDefault="003C7E92">
            <w:pPr>
              <w:keepNext/>
              <w:keepLines/>
              <w:tabs>
                <w:tab w:val="left" w:pos="1425"/>
              </w:tabs>
              <w:ind w:firstLine="1065"/>
              <w:contextualSpacing/>
              <w:jc w:val="center"/>
              <w:rPr>
                <w:szCs w:val="24"/>
              </w:rPr>
              <w:pPrChange w:id="37" w:author="Matthew P. Dolan" w:date="2020-05-23T09:36:00Z">
                <w:pPr>
                  <w:keepNext/>
                  <w:keepLines/>
                  <w:widowControl w:val="0"/>
                  <w:tabs>
                    <w:tab w:val="left" w:pos="1425"/>
                  </w:tabs>
                  <w:ind w:firstLine="1065"/>
                  <w:contextualSpacing/>
                  <w:jc w:val="center"/>
                </w:pPr>
              </w:pPrChange>
            </w:pPr>
            <w:r>
              <w:rPr>
                <w:szCs w:val="24"/>
              </w:rPr>
              <w:t xml:space="preserve">Third-Party </w:t>
            </w:r>
            <w:r w:rsidR="00F9357D" w:rsidRPr="00D25509">
              <w:rPr>
                <w:szCs w:val="24"/>
              </w:rPr>
              <w:t>Plaintiff</w:t>
            </w:r>
            <w:r w:rsidR="009D7D2E">
              <w:rPr>
                <w:szCs w:val="24"/>
              </w:rPr>
              <w:t>s</w:t>
            </w:r>
            <w:r w:rsidR="00F9357D" w:rsidRPr="00D25509">
              <w:rPr>
                <w:szCs w:val="24"/>
              </w:rPr>
              <w:t>,</w:t>
            </w:r>
          </w:p>
          <w:p w14:paraId="4A93BD00" w14:textId="77777777" w:rsidR="00F9357D" w:rsidRPr="00D25509" w:rsidRDefault="00F9357D">
            <w:pPr>
              <w:keepNext/>
              <w:keepLines/>
              <w:tabs>
                <w:tab w:val="left" w:pos="2790"/>
              </w:tabs>
              <w:contextualSpacing/>
              <w:rPr>
                <w:szCs w:val="24"/>
              </w:rPr>
              <w:pPrChange w:id="38" w:author="Matthew P. Dolan" w:date="2020-05-23T09:36:00Z">
                <w:pPr>
                  <w:keepNext/>
                  <w:keepLines/>
                  <w:widowControl w:val="0"/>
                  <w:tabs>
                    <w:tab w:val="left" w:pos="2790"/>
                  </w:tabs>
                  <w:contextualSpacing/>
                </w:pPr>
              </w:pPrChange>
            </w:pPr>
          </w:p>
          <w:p w14:paraId="20C681F1" w14:textId="77777777" w:rsidR="00F9357D" w:rsidRPr="00D25509" w:rsidRDefault="00F9357D">
            <w:pPr>
              <w:keepNext/>
              <w:keepLines/>
              <w:tabs>
                <w:tab w:val="left" w:pos="2790"/>
              </w:tabs>
              <w:contextualSpacing/>
              <w:rPr>
                <w:szCs w:val="24"/>
              </w:rPr>
              <w:pPrChange w:id="39" w:author="Matthew P. Dolan" w:date="2020-05-23T09:36:00Z">
                <w:pPr>
                  <w:keepNext/>
                  <w:keepLines/>
                  <w:widowControl w:val="0"/>
                  <w:tabs>
                    <w:tab w:val="left" w:pos="2790"/>
                  </w:tabs>
                  <w:contextualSpacing/>
                </w:pPr>
              </w:pPrChange>
            </w:pPr>
            <w:r w:rsidRPr="00D25509">
              <w:rPr>
                <w:szCs w:val="24"/>
              </w:rPr>
              <w:tab/>
            </w:r>
            <w:r w:rsidRPr="00D25509">
              <w:rPr>
                <w:szCs w:val="24"/>
              </w:rPr>
              <w:tab/>
              <w:t>v.</w:t>
            </w:r>
          </w:p>
          <w:p w14:paraId="7A73C553" w14:textId="77777777" w:rsidR="00F9357D" w:rsidRPr="00D25509" w:rsidRDefault="00F9357D">
            <w:pPr>
              <w:keepNext/>
              <w:keepLines/>
              <w:tabs>
                <w:tab w:val="left" w:pos="2790"/>
              </w:tabs>
              <w:contextualSpacing/>
              <w:rPr>
                <w:szCs w:val="24"/>
              </w:rPr>
              <w:pPrChange w:id="40" w:author="Matthew P. Dolan" w:date="2020-05-23T09:36:00Z">
                <w:pPr>
                  <w:keepNext/>
                  <w:keepLines/>
                  <w:widowControl w:val="0"/>
                  <w:tabs>
                    <w:tab w:val="left" w:pos="2790"/>
                  </w:tabs>
                  <w:contextualSpacing/>
                </w:pPr>
              </w:pPrChange>
            </w:pPr>
          </w:p>
          <w:p w14:paraId="46660BFF" w14:textId="1A7D3EAE" w:rsidR="00F9357D" w:rsidRPr="00D25509" w:rsidRDefault="00057ACD">
            <w:pPr>
              <w:keepNext/>
              <w:keepLines/>
              <w:tabs>
                <w:tab w:val="left" w:pos="2790"/>
              </w:tabs>
              <w:contextualSpacing/>
              <w:jc w:val="left"/>
              <w:rPr>
                <w:szCs w:val="24"/>
              </w:rPr>
              <w:pPrChange w:id="41" w:author="Matthew P. Dolan" w:date="2020-05-23T09:36:00Z">
                <w:pPr>
                  <w:keepNext/>
                  <w:keepLines/>
                  <w:widowControl w:val="0"/>
                  <w:tabs>
                    <w:tab w:val="left" w:pos="2790"/>
                  </w:tabs>
                  <w:contextualSpacing/>
                  <w:jc w:val="left"/>
                </w:pPr>
              </w:pPrChange>
            </w:pPr>
            <w:r>
              <w:rPr>
                <w:szCs w:val="24"/>
              </w:rPr>
              <w:t xml:space="preserve">STEWART TITLE GUARANTY COMPANY; </w:t>
            </w:r>
            <w:r w:rsidR="00F9357D">
              <w:rPr>
                <w:szCs w:val="24"/>
              </w:rPr>
              <w:t>STANLEY HANS, JR., P.L.S., P.P.; R.C. BURDICK, P.E.,</w:t>
            </w:r>
            <w:r w:rsidR="00F05DE4">
              <w:rPr>
                <w:szCs w:val="24"/>
              </w:rPr>
              <w:t xml:space="preserve"> P.P, a PROFESSIONAL CORPORATION</w:t>
            </w:r>
            <w:r w:rsidR="00F9357D">
              <w:rPr>
                <w:szCs w:val="24"/>
              </w:rPr>
              <w:t xml:space="preserve">; </w:t>
            </w:r>
            <w:r>
              <w:rPr>
                <w:szCs w:val="24"/>
              </w:rPr>
              <w:t xml:space="preserve">ROBERT H. MORRIS, P.L.S.., P.P., </w:t>
            </w:r>
            <w:r w:rsidR="00F9357D">
              <w:rPr>
                <w:szCs w:val="24"/>
              </w:rPr>
              <w:t xml:space="preserve">MORRIS SURVEYORS, INC.; </w:t>
            </w:r>
          </w:p>
          <w:p w14:paraId="53E6FF71" w14:textId="77777777" w:rsidR="00F9357D" w:rsidRPr="000F659A" w:rsidRDefault="00F9357D">
            <w:pPr>
              <w:keepNext/>
              <w:keepLines/>
              <w:tabs>
                <w:tab w:val="left" w:pos="2790"/>
              </w:tabs>
              <w:contextualSpacing/>
              <w:rPr>
                <w:szCs w:val="24"/>
              </w:rPr>
              <w:pPrChange w:id="42" w:author="Matthew P. Dolan" w:date="2020-05-23T09:36:00Z">
                <w:pPr>
                  <w:keepNext/>
                  <w:keepLines/>
                  <w:widowControl w:val="0"/>
                  <w:tabs>
                    <w:tab w:val="left" w:pos="2790"/>
                  </w:tabs>
                  <w:contextualSpacing/>
                </w:pPr>
              </w:pPrChange>
            </w:pPr>
          </w:p>
          <w:p w14:paraId="17447E9D" w14:textId="77777777" w:rsidR="00F9357D" w:rsidRDefault="009D7D2E">
            <w:pPr>
              <w:keepNext/>
              <w:keepLines/>
              <w:tabs>
                <w:tab w:val="left" w:pos="2790"/>
              </w:tabs>
              <w:ind w:firstLine="1785"/>
              <w:contextualSpacing/>
              <w:rPr>
                <w:szCs w:val="24"/>
              </w:rPr>
              <w:pPrChange w:id="43" w:author="Matthew P. Dolan" w:date="2020-05-23T09:36:00Z">
                <w:pPr>
                  <w:keepNext/>
                  <w:keepLines/>
                  <w:widowControl w:val="0"/>
                  <w:tabs>
                    <w:tab w:val="left" w:pos="2790"/>
                  </w:tabs>
                  <w:ind w:firstLine="1785"/>
                  <w:contextualSpacing/>
                </w:pPr>
              </w:pPrChange>
            </w:pPr>
            <w:r>
              <w:rPr>
                <w:szCs w:val="24"/>
              </w:rPr>
              <w:t xml:space="preserve">Third-Party </w:t>
            </w:r>
            <w:r w:rsidR="00F9357D" w:rsidRPr="000F659A">
              <w:rPr>
                <w:szCs w:val="24"/>
              </w:rPr>
              <w:t>Defendants.</w:t>
            </w:r>
          </w:p>
          <w:p w14:paraId="0BD64111" w14:textId="72C5546B" w:rsidR="009D7D2E" w:rsidRPr="000F659A" w:rsidRDefault="009D7D2E">
            <w:pPr>
              <w:keepNext/>
              <w:keepLines/>
              <w:tabs>
                <w:tab w:val="left" w:pos="2790"/>
              </w:tabs>
              <w:ind w:firstLine="1785"/>
              <w:contextualSpacing/>
              <w:rPr>
                <w:szCs w:val="24"/>
              </w:rPr>
              <w:pPrChange w:id="44" w:author="Matthew P. Dolan" w:date="2020-05-23T09:36:00Z">
                <w:pPr>
                  <w:keepNext/>
                  <w:keepLines/>
                  <w:widowControl w:val="0"/>
                  <w:tabs>
                    <w:tab w:val="left" w:pos="2790"/>
                  </w:tabs>
                  <w:ind w:firstLine="1785"/>
                  <w:contextualSpacing/>
                </w:pPr>
              </w:pPrChange>
            </w:pPr>
          </w:p>
        </w:tc>
        <w:tc>
          <w:tcPr>
            <w:tcW w:w="5004" w:type="dxa"/>
            <w:tcBorders>
              <w:top w:val="nil"/>
              <w:left w:val="nil"/>
              <w:bottom w:val="nil"/>
              <w:right w:val="nil"/>
            </w:tcBorders>
          </w:tcPr>
          <w:p w14:paraId="1949643D" w14:textId="49F79035" w:rsidR="00F9357D" w:rsidRPr="00F9357D" w:rsidRDefault="00F9357D">
            <w:pPr>
              <w:keepNext/>
              <w:keepLines/>
              <w:contextualSpacing/>
              <w:rPr>
                <w:szCs w:val="24"/>
              </w:rPr>
              <w:pPrChange w:id="45" w:author="Matthew P. Dolan" w:date="2020-05-23T09:36:00Z">
                <w:pPr>
                  <w:keepNext/>
                  <w:keepLines/>
                  <w:widowControl w:val="0"/>
                  <w:contextualSpacing/>
                </w:pPr>
              </w:pPrChange>
            </w:pPr>
          </w:p>
        </w:tc>
      </w:tr>
    </w:tbl>
    <w:p w14:paraId="3A12B186" w14:textId="77777777" w:rsidR="00F05DE4" w:rsidRDefault="00F05DE4">
      <w:pPr>
        <w:keepNext/>
        <w:keepLines/>
        <w:spacing w:line="480" w:lineRule="auto"/>
        <w:contextualSpacing/>
        <w:rPr>
          <w:szCs w:val="24"/>
        </w:rPr>
        <w:pPrChange w:id="46" w:author="Matthew P. Dolan" w:date="2020-05-23T09:36:00Z">
          <w:pPr>
            <w:keepNext/>
            <w:keepLines/>
            <w:widowControl w:val="0"/>
            <w:spacing w:line="480" w:lineRule="auto"/>
            <w:contextualSpacing/>
          </w:pPr>
        </w:pPrChange>
      </w:pPr>
    </w:p>
    <w:p w14:paraId="4B66AA47" w14:textId="57267176" w:rsidR="00F05DE4" w:rsidRPr="00430DB6" w:rsidRDefault="00EE659F">
      <w:pPr>
        <w:keepNext/>
        <w:keepLines/>
        <w:spacing w:line="480" w:lineRule="auto"/>
        <w:ind w:firstLine="720"/>
        <w:contextualSpacing/>
        <w:rPr>
          <w:sz w:val="14"/>
          <w:szCs w:val="24"/>
          <w:rPrChange w:id="47" w:author="Dolan, Scott" w:date="2020-05-25T23:03:00Z">
            <w:rPr>
              <w:szCs w:val="24"/>
            </w:rPr>
          </w:rPrChange>
        </w:rPr>
        <w:pPrChange w:id="48" w:author="Matthew P. Dolan" w:date="2020-05-23T09:36:00Z">
          <w:pPr>
            <w:keepNext/>
            <w:keepLines/>
            <w:widowControl w:val="0"/>
            <w:spacing w:line="480" w:lineRule="auto"/>
            <w:ind w:firstLine="720"/>
            <w:contextualSpacing/>
          </w:pPr>
        </w:pPrChange>
      </w:pPr>
      <w:r w:rsidRPr="00430DB6">
        <w:rPr>
          <w:sz w:val="14"/>
          <w:szCs w:val="24"/>
          <w:rPrChange w:id="49" w:author="Dolan, Scott" w:date="2020-05-25T23:03:00Z">
            <w:rPr>
              <w:szCs w:val="24"/>
            </w:rPr>
          </w:rPrChange>
        </w:rPr>
        <w:t>Defendant</w:t>
      </w:r>
      <w:r w:rsidR="00F9357D" w:rsidRPr="00430DB6">
        <w:rPr>
          <w:sz w:val="14"/>
          <w:szCs w:val="24"/>
          <w:rPrChange w:id="50" w:author="Dolan, Scott" w:date="2020-05-25T23:03:00Z">
            <w:rPr>
              <w:szCs w:val="24"/>
            </w:rPr>
          </w:rPrChange>
        </w:rPr>
        <w:t>/Third-Party Plaintiff 637 Arnold, LLC (</w:t>
      </w:r>
      <w:r w:rsidR="003C7E92" w:rsidRPr="00430DB6">
        <w:rPr>
          <w:sz w:val="14"/>
          <w:szCs w:val="24"/>
          <w:rPrChange w:id="51" w:author="Dolan, Scott" w:date="2020-05-25T23:03:00Z">
            <w:rPr>
              <w:szCs w:val="24"/>
            </w:rPr>
          </w:rPrChange>
        </w:rPr>
        <w:t>“</w:t>
      </w:r>
      <w:r w:rsidR="00F9357D" w:rsidRPr="00430DB6">
        <w:rPr>
          <w:b/>
          <w:bCs/>
          <w:sz w:val="14"/>
          <w:szCs w:val="24"/>
          <w:rPrChange w:id="52" w:author="Dolan, Scott" w:date="2020-05-25T23:03:00Z">
            <w:rPr>
              <w:b/>
              <w:bCs/>
              <w:szCs w:val="24"/>
            </w:rPr>
          </w:rPrChange>
        </w:rPr>
        <w:t>637 Arnold</w:t>
      </w:r>
      <w:r w:rsidR="00AB731A" w:rsidRPr="00430DB6">
        <w:rPr>
          <w:sz w:val="14"/>
          <w:szCs w:val="24"/>
          <w:rPrChange w:id="53" w:author="Dolan, Scott" w:date="2020-05-25T23:03:00Z">
            <w:rPr>
              <w:szCs w:val="24"/>
            </w:rPr>
          </w:rPrChange>
        </w:rPr>
        <w:t>”</w:t>
      </w:r>
      <w:r w:rsidR="00F9357D" w:rsidRPr="00430DB6">
        <w:rPr>
          <w:sz w:val="14"/>
          <w:szCs w:val="24"/>
          <w:rPrChange w:id="54" w:author="Dolan, Scott" w:date="2020-05-25T23:03:00Z">
            <w:rPr>
              <w:szCs w:val="24"/>
            </w:rPr>
          </w:rPrChange>
        </w:rPr>
        <w:t>)</w:t>
      </w:r>
      <w:r w:rsidRPr="00430DB6">
        <w:rPr>
          <w:sz w:val="14"/>
          <w:szCs w:val="24"/>
          <w:rPrChange w:id="55" w:author="Dolan, Scott" w:date="2020-05-25T23:03:00Z">
            <w:rPr>
              <w:szCs w:val="24"/>
            </w:rPr>
          </w:rPrChange>
        </w:rPr>
        <w:t xml:space="preserve"> by way of Answer to the </w:t>
      </w:r>
      <w:r w:rsidR="00F9357D" w:rsidRPr="00430DB6">
        <w:rPr>
          <w:sz w:val="14"/>
          <w:szCs w:val="24"/>
          <w:rPrChange w:id="56" w:author="Dolan, Scott" w:date="2020-05-25T23:03:00Z">
            <w:rPr>
              <w:szCs w:val="24"/>
            </w:rPr>
          </w:rPrChange>
        </w:rPr>
        <w:t xml:space="preserve">Verified </w:t>
      </w:r>
      <w:r w:rsidR="00CB45E6" w:rsidRPr="00430DB6">
        <w:rPr>
          <w:sz w:val="14"/>
          <w:szCs w:val="24"/>
          <w:rPrChange w:id="57" w:author="Dolan, Scott" w:date="2020-05-25T23:03:00Z">
            <w:rPr>
              <w:szCs w:val="24"/>
            </w:rPr>
          </w:rPrChange>
        </w:rPr>
        <w:t>Complaint</w:t>
      </w:r>
      <w:r w:rsidR="00F9357D" w:rsidRPr="00430DB6">
        <w:rPr>
          <w:sz w:val="14"/>
          <w:szCs w:val="24"/>
          <w:rPrChange w:id="58" w:author="Dolan, Scott" w:date="2020-05-25T23:03:00Z">
            <w:rPr>
              <w:szCs w:val="24"/>
            </w:rPr>
          </w:rPrChange>
        </w:rPr>
        <w:t xml:space="preserve"> filed herein states as follows</w:t>
      </w:r>
      <w:r w:rsidRPr="00430DB6">
        <w:rPr>
          <w:sz w:val="14"/>
          <w:szCs w:val="24"/>
          <w:rPrChange w:id="59" w:author="Dolan, Scott" w:date="2020-05-25T23:03:00Z">
            <w:rPr>
              <w:szCs w:val="24"/>
            </w:rPr>
          </w:rPrChange>
        </w:rPr>
        <w:t>:</w:t>
      </w:r>
    </w:p>
    <w:p w14:paraId="78DB9EEB" w14:textId="77777777" w:rsidR="00D03CD1" w:rsidRPr="00430DB6" w:rsidRDefault="00D03CD1">
      <w:pPr>
        <w:keepNext/>
        <w:keepLines/>
        <w:spacing w:line="480" w:lineRule="auto"/>
        <w:ind w:firstLine="720"/>
        <w:contextualSpacing/>
        <w:rPr>
          <w:sz w:val="14"/>
          <w:szCs w:val="24"/>
          <w:rPrChange w:id="60" w:author="Dolan, Scott" w:date="2020-05-25T23:03:00Z">
            <w:rPr>
              <w:szCs w:val="24"/>
            </w:rPr>
          </w:rPrChange>
        </w:rPr>
        <w:pPrChange w:id="61" w:author="Matthew P. Dolan" w:date="2020-05-23T09:36:00Z">
          <w:pPr>
            <w:keepNext/>
            <w:keepLines/>
            <w:widowControl w:val="0"/>
            <w:spacing w:line="480" w:lineRule="auto"/>
            <w:ind w:firstLine="720"/>
            <w:contextualSpacing/>
          </w:pPr>
        </w:pPrChange>
      </w:pPr>
    </w:p>
    <w:p w14:paraId="5B3875B8" w14:textId="063A8C98" w:rsidR="00EE659F" w:rsidRPr="00430DB6" w:rsidRDefault="004F2526">
      <w:pPr>
        <w:keepNext/>
        <w:keepLines/>
        <w:spacing w:line="480" w:lineRule="auto"/>
        <w:contextualSpacing/>
        <w:jc w:val="center"/>
        <w:rPr>
          <w:sz w:val="14"/>
          <w:rPrChange w:id="62" w:author="Dolan, Scott" w:date="2020-05-25T23:03:00Z">
            <w:rPr/>
          </w:rPrChange>
        </w:rPr>
      </w:pPr>
      <w:r w:rsidRPr="00430DB6">
        <w:rPr>
          <w:b/>
          <w:sz w:val="14"/>
          <w:u w:val="single"/>
          <w:rPrChange w:id="63" w:author="Dolan, Scott" w:date="2020-05-25T23:03:00Z">
            <w:rPr>
              <w:b/>
              <w:u w:val="single"/>
            </w:rPr>
          </w:rPrChange>
        </w:rPr>
        <w:t>FIRST COUNT</w:t>
      </w:r>
    </w:p>
    <w:p w14:paraId="7F29470E" w14:textId="77777777" w:rsidR="00F9357D" w:rsidRPr="00430DB6" w:rsidRDefault="00F9357D">
      <w:pPr>
        <w:pStyle w:val="ListParagraph"/>
        <w:keepNext/>
        <w:keepLines/>
        <w:numPr>
          <w:ilvl w:val="0"/>
          <w:numId w:val="14"/>
        </w:numPr>
        <w:spacing w:line="480" w:lineRule="auto"/>
        <w:ind w:left="0" w:firstLine="720"/>
        <w:rPr>
          <w:sz w:val="14"/>
          <w:rPrChange w:id="64" w:author="Dolan, Scott" w:date="2020-05-25T23:03:00Z">
            <w:rPr/>
          </w:rPrChange>
        </w:rPr>
      </w:pPr>
      <w:r w:rsidRPr="00430DB6">
        <w:rPr>
          <w:sz w:val="14"/>
          <w:rPrChange w:id="65" w:author="Dolan, Scott" w:date="2020-05-25T23:03:00Z">
            <w:rPr/>
          </w:rPrChange>
        </w:rPr>
        <w:t>Admitted</w:t>
      </w:r>
    </w:p>
    <w:p w14:paraId="4BA13A92" w14:textId="77777777" w:rsidR="00F9357D" w:rsidRPr="00430DB6" w:rsidRDefault="00F9357D">
      <w:pPr>
        <w:pStyle w:val="ListParagraph"/>
        <w:keepNext/>
        <w:keepLines/>
        <w:numPr>
          <w:ilvl w:val="0"/>
          <w:numId w:val="14"/>
        </w:numPr>
        <w:spacing w:line="480" w:lineRule="auto"/>
        <w:ind w:left="0" w:firstLine="720"/>
        <w:rPr>
          <w:sz w:val="14"/>
          <w:rPrChange w:id="66" w:author="Dolan, Scott" w:date="2020-05-25T23:03:00Z">
            <w:rPr/>
          </w:rPrChange>
        </w:rPr>
      </w:pPr>
      <w:r w:rsidRPr="00430DB6">
        <w:rPr>
          <w:sz w:val="14"/>
          <w:rPrChange w:id="67" w:author="Dolan, Scott" w:date="2020-05-25T23:03:00Z">
            <w:rPr/>
          </w:rPrChange>
        </w:rPr>
        <w:lastRenderedPageBreak/>
        <w:t>Admitted</w:t>
      </w:r>
    </w:p>
    <w:p w14:paraId="2009048A" w14:textId="6E53B074" w:rsidR="00EE659F" w:rsidRPr="00430DB6" w:rsidRDefault="00F9357D">
      <w:pPr>
        <w:pStyle w:val="ListParagraph"/>
        <w:keepNext/>
        <w:keepLines/>
        <w:numPr>
          <w:ilvl w:val="0"/>
          <w:numId w:val="14"/>
        </w:numPr>
        <w:spacing w:line="480" w:lineRule="auto"/>
        <w:ind w:left="0" w:firstLine="720"/>
        <w:rPr>
          <w:sz w:val="14"/>
          <w:rPrChange w:id="68" w:author="Dolan, Scott" w:date="2020-05-25T23:03:00Z">
            <w:rPr/>
          </w:rPrChange>
        </w:rPr>
      </w:pPr>
      <w:r w:rsidRPr="00430DB6">
        <w:rPr>
          <w:sz w:val="14"/>
          <w:rPrChange w:id="69" w:author="Dolan, Scott" w:date="2020-05-25T23:03:00Z">
            <w:rPr/>
          </w:rPrChange>
        </w:rPr>
        <w:t>637 Arnold is without sufficient knowledge to form a belief as to the truth of the allegations of this paragraph and leaves plaintiff to its proofs</w:t>
      </w:r>
      <w:r w:rsidR="006D0FC2" w:rsidRPr="00430DB6">
        <w:rPr>
          <w:sz w:val="14"/>
          <w:rPrChange w:id="70" w:author="Dolan, Scott" w:date="2020-05-25T23:03:00Z">
            <w:rPr/>
          </w:rPrChange>
        </w:rPr>
        <w:t>.</w:t>
      </w:r>
    </w:p>
    <w:p w14:paraId="5D592E1A" w14:textId="318A5970" w:rsidR="00F9357D" w:rsidRPr="00430DB6" w:rsidRDefault="00F9357D">
      <w:pPr>
        <w:pStyle w:val="ListParagraph"/>
        <w:keepNext/>
        <w:keepLines/>
        <w:numPr>
          <w:ilvl w:val="0"/>
          <w:numId w:val="14"/>
        </w:numPr>
        <w:spacing w:line="480" w:lineRule="auto"/>
        <w:ind w:left="0" w:firstLine="720"/>
        <w:rPr>
          <w:sz w:val="14"/>
          <w:rPrChange w:id="71" w:author="Dolan, Scott" w:date="2020-05-25T23:03:00Z">
            <w:rPr/>
          </w:rPrChange>
        </w:rPr>
      </w:pPr>
      <w:r w:rsidRPr="00430DB6">
        <w:rPr>
          <w:sz w:val="14"/>
          <w:rPrChange w:id="72" w:author="Dolan, Scott" w:date="2020-05-25T23:03:00Z">
            <w:rPr/>
          </w:rPrChange>
        </w:rPr>
        <w:t>Admitted.</w:t>
      </w:r>
    </w:p>
    <w:p w14:paraId="414A93A1" w14:textId="2395E7CB" w:rsidR="00F9357D" w:rsidRPr="00430DB6" w:rsidRDefault="00F9357D">
      <w:pPr>
        <w:pStyle w:val="ListParagraph"/>
        <w:keepNext/>
        <w:keepLines/>
        <w:numPr>
          <w:ilvl w:val="0"/>
          <w:numId w:val="14"/>
        </w:numPr>
        <w:spacing w:line="480" w:lineRule="auto"/>
        <w:ind w:left="0" w:firstLine="720"/>
        <w:rPr>
          <w:sz w:val="14"/>
          <w:rPrChange w:id="73" w:author="Dolan, Scott" w:date="2020-05-25T23:03:00Z">
            <w:rPr/>
          </w:rPrChange>
        </w:rPr>
      </w:pPr>
      <w:r w:rsidRPr="00430DB6">
        <w:rPr>
          <w:sz w:val="14"/>
          <w:rPrChange w:id="74" w:author="Dolan, Scott" w:date="2020-05-25T23:03:00Z">
            <w:rPr/>
          </w:rPrChange>
        </w:rPr>
        <w:t>Denied.</w:t>
      </w:r>
    </w:p>
    <w:p w14:paraId="650E6ED0" w14:textId="48EA22DF" w:rsidR="00F9357D" w:rsidRPr="00430DB6" w:rsidRDefault="00F9357D">
      <w:pPr>
        <w:pStyle w:val="ListParagraph"/>
        <w:keepNext/>
        <w:keepLines/>
        <w:numPr>
          <w:ilvl w:val="0"/>
          <w:numId w:val="14"/>
        </w:numPr>
        <w:spacing w:line="480" w:lineRule="auto"/>
        <w:ind w:left="0" w:firstLine="720"/>
        <w:rPr>
          <w:sz w:val="14"/>
          <w:rPrChange w:id="75" w:author="Dolan, Scott" w:date="2020-05-25T23:03:00Z">
            <w:rPr/>
          </w:rPrChange>
        </w:rPr>
      </w:pPr>
      <w:r w:rsidRPr="00430DB6">
        <w:rPr>
          <w:sz w:val="14"/>
          <w:rPrChange w:id="76" w:author="Dolan, Scott" w:date="2020-05-25T23:03:00Z">
            <w:rPr/>
          </w:rPrChange>
        </w:rPr>
        <w:t>Admitted.</w:t>
      </w:r>
    </w:p>
    <w:p w14:paraId="75BE0DE8" w14:textId="5948B3D4" w:rsidR="00F9357D" w:rsidRPr="00430DB6" w:rsidRDefault="00F9357D">
      <w:pPr>
        <w:pStyle w:val="ListParagraph"/>
        <w:keepNext/>
        <w:keepLines/>
        <w:numPr>
          <w:ilvl w:val="0"/>
          <w:numId w:val="14"/>
        </w:numPr>
        <w:spacing w:line="480" w:lineRule="auto"/>
        <w:ind w:left="0" w:firstLine="720"/>
        <w:rPr>
          <w:sz w:val="14"/>
          <w:rPrChange w:id="77" w:author="Dolan, Scott" w:date="2020-05-25T23:03:00Z">
            <w:rPr/>
          </w:rPrChange>
        </w:rPr>
      </w:pPr>
      <w:r w:rsidRPr="00430DB6">
        <w:rPr>
          <w:sz w:val="14"/>
          <w:rPrChange w:id="78" w:author="Dolan, Scott" w:date="2020-05-25T23:03:00Z">
            <w:rPr/>
          </w:rPrChange>
        </w:rPr>
        <w:t>Admitted.</w:t>
      </w:r>
    </w:p>
    <w:p w14:paraId="17287026" w14:textId="5527BEA8" w:rsidR="00F9357D" w:rsidRPr="00430DB6" w:rsidRDefault="00F9357D">
      <w:pPr>
        <w:pStyle w:val="ListParagraph"/>
        <w:keepNext/>
        <w:keepLines/>
        <w:numPr>
          <w:ilvl w:val="0"/>
          <w:numId w:val="14"/>
        </w:numPr>
        <w:spacing w:line="480" w:lineRule="auto"/>
        <w:ind w:left="0" w:firstLine="720"/>
        <w:rPr>
          <w:sz w:val="14"/>
          <w:rPrChange w:id="79" w:author="Dolan, Scott" w:date="2020-05-25T23:03:00Z">
            <w:rPr/>
          </w:rPrChange>
        </w:rPr>
      </w:pPr>
      <w:r w:rsidRPr="00430DB6">
        <w:rPr>
          <w:sz w:val="14"/>
          <w:rPrChange w:id="80" w:author="Dolan, Scott" w:date="2020-05-25T23:03:00Z">
            <w:rPr/>
          </w:rPrChange>
        </w:rPr>
        <w:t>Denied.</w:t>
      </w:r>
    </w:p>
    <w:p w14:paraId="3E2F2424" w14:textId="70CA096C" w:rsidR="00C8182C" w:rsidRPr="00430DB6" w:rsidRDefault="00F9357D">
      <w:pPr>
        <w:pStyle w:val="ListParagraph"/>
        <w:keepNext/>
        <w:keepLines/>
        <w:numPr>
          <w:ilvl w:val="0"/>
          <w:numId w:val="14"/>
        </w:numPr>
        <w:spacing w:line="480" w:lineRule="auto"/>
        <w:ind w:left="0" w:firstLine="720"/>
        <w:rPr>
          <w:sz w:val="14"/>
          <w:rPrChange w:id="81" w:author="Dolan, Scott" w:date="2020-05-25T23:03:00Z">
            <w:rPr/>
          </w:rPrChange>
        </w:rPr>
      </w:pPr>
      <w:r w:rsidRPr="00430DB6">
        <w:rPr>
          <w:sz w:val="14"/>
          <w:rPrChange w:id="82" w:author="Dolan, Scott" w:date="2020-05-25T23:03:00Z">
            <w:rPr/>
          </w:rPrChange>
        </w:rPr>
        <w:t>637 Arnold neither admits nor denies the allegation of this paragraph.</w:t>
      </w:r>
    </w:p>
    <w:p w14:paraId="24176E45" w14:textId="11D85EA3" w:rsidR="00F9357D" w:rsidRPr="00430DB6" w:rsidRDefault="00F9357D">
      <w:pPr>
        <w:pStyle w:val="ListParagraph"/>
        <w:keepNext/>
        <w:keepLines/>
        <w:numPr>
          <w:ilvl w:val="0"/>
          <w:numId w:val="14"/>
        </w:numPr>
        <w:spacing w:line="480" w:lineRule="auto"/>
        <w:ind w:left="0" w:firstLine="720"/>
        <w:rPr>
          <w:sz w:val="14"/>
          <w:rPrChange w:id="83" w:author="Dolan, Scott" w:date="2020-05-25T23:03:00Z">
            <w:rPr/>
          </w:rPrChange>
        </w:rPr>
      </w:pPr>
      <w:r w:rsidRPr="00430DB6">
        <w:rPr>
          <w:sz w:val="14"/>
          <w:rPrChange w:id="84" w:author="Dolan, Scott" w:date="2020-05-25T23:03:00Z">
            <w:rPr/>
          </w:rPrChange>
        </w:rPr>
        <w:t>As to 637 Arnold, admitted. As to plaintiff, 637 Arnold is without sufficient knowledge to form a belief as to the truth of the allegations of this paragraph and leaves plaintiff to its proofs.</w:t>
      </w:r>
    </w:p>
    <w:p w14:paraId="51222248" w14:textId="64BD7E9D" w:rsidR="00B66BD3" w:rsidRPr="00430DB6" w:rsidRDefault="00B66BD3">
      <w:pPr>
        <w:keepNext/>
        <w:keepLines/>
        <w:autoSpaceDE w:val="0"/>
        <w:autoSpaceDN w:val="0"/>
        <w:adjustRightInd w:val="0"/>
        <w:spacing w:line="480" w:lineRule="auto"/>
        <w:ind w:firstLine="720"/>
        <w:contextualSpacing/>
        <w:rPr>
          <w:rFonts w:eastAsiaTheme="minorEastAsia"/>
          <w:b/>
          <w:sz w:val="14"/>
          <w:u w:val="single"/>
          <w:rPrChange w:id="85" w:author="Dolan, Scott" w:date="2020-05-25T23:03:00Z">
            <w:rPr>
              <w:rFonts w:eastAsiaTheme="minorEastAsia"/>
              <w:b/>
              <w:u w:val="single"/>
            </w:rPr>
          </w:rPrChange>
        </w:rPr>
      </w:pPr>
      <w:r w:rsidRPr="00430DB6">
        <w:rPr>
          <w:rFonts w:eastAsiaTheme="minorEastAsia"/>
          <w:b/>
          <w:sz w:val="14"/>
          <w:rPrChange w:id="86" w:author="Dolan, Scott" w:date="2020-05-25T23:03:00Z">
            <w:rPr>
              <w:rFonts w:eastAsiaTheme="minorEastAsia"/>
              <w:b/>
            </w:rPr>
          </w:rPrChange>
        </w:rPr>
        <w:t>WHEREFORE</w:t>
      </w:r>
      <w:r w:rsidRPr="00430DB6">
        <w:rPr>
          <w:rFonts w:eastAsiaTheme="minorEastAsia"/>
          <w:sz w:val="14"/>
          <w:rPrChange w:id="87" w:author="Dolan, Scott" w:date="2020-05-25T23:03:00Z">
            <w:rPr>
              <w:rFonts w:eastAsiaTheme="minorEastAsia"/>
            </w:rPr>
          </w:rPrChange>
        </w:rPr>
        <w:t xml:space="preserve">, </w:t>
      </w:r>
      <w:r w:rsidR="00C8182C" w:rsidRPr="00430DB6">
        <w:rPr>
          <w:rFonts w:eastAsiaTheme="minorEastAsia"/>
          <w:sz w:val="14"/>
          <w:rPrChange w:id="88" w:author="Dolan, Scott" w:date="2020-05-25T23:03:00Z">
            <w:rPr>
              <w:rFonts w:eastAsiaTheme="minorEastAsia"/>
            </w:rPr>
          </w:rPrChange>
        </w:rPr>
        <w:t>637 Arnold</w:t>
      </w:r>
      <w:r w:rsidRPr="00430DB6">
        <w:rPr>
          <w:rFonts w:eastAsiaTheme="minorEastAsia"/>
          <w:sz w:val="14"/>
          <w:rPrChange w:id="89" w:author="Dolan, Scott" w:date="2020-05-25T23:03:00Z">
            <w:rPr>
              <w:rFonts w:eastAsiaTheme="minorEastAsia"/>
            </w:rPr>
          </w:rPrChange>
        </w:rPr>
        <w:t xml:space="preserve"> seeks judgment dismissing the Complaint with prejudice, together with interest, costs of suit and reasonable attorney’s fees and for such other relief that is equitable and just. </w:t>
      </w:r>
    </w:p>
    <w:p w14:paraId="66FEEF8F" w14:textId="333A5B6D" w:rsidR="004F2526" w:rsidRPr="00430DB6" w:rsidRDefault="004F2526">
      <w:pPr>
        <w:keepNext/>
        <w:keepLines/>
        <w:spacing w:line="480" w:lineRule="auto"/>
        <w:contextualSpacing/>
        <w:jc w:val="center"/>
        <w:rPr>
          <w:sz w:val="14"/>
          <w:rPrChange w:id="90" w:author="Dolan, Scott" w:date="2020-05-25T23:03:00Z">
            <w:rPr/>
          </w:rPrChange>
        </w:rPr>
      </w:pPr>
      <w:r w:rsidRPr="00430DB6">
        <w:rPr>
          <w:b/>
          <w:sz w:val="14"/>
          <w:u w:val="single"/>
          <w:rPrChange w:id="91" w:author="Dolan, Scott" w:date="2020-05-25T23:03:00Z">
            <w:rPr>
              <w:b/>
              <w:u w:val="single"/>
            </w:rPr>
          </w:rPrChange>
        </w:rPr>
        <w:t>SECOND COUNT</w:t>
      </w:r>
    </w:p>
    <w:p w14:paraId="31F2897E" w14:textId="0D7313AB" w:rsidR="00C8182C" w:rsidRPr="00430DB6" w:rsidRDefault="00C8182C">
      <w:pPr>
        <w:keepNext/>
        <w:keepLines/>
        <w:autoSpaceDE w:val="0"/>
        <w:autoSpaceDN w:val="0"/>
        <w:adjustRightInd w:val="0"/>
        <w:spacing w:line="480" w:lineRule="auto"/>
        <w:ind w:firstLine="720"/>
        <w:contextualSpacing/>
        <w:rPr>
          <w:sz w:val="14"/>
          <w:rPrChange w:id="92" w:author="Dolan, Scott" w:date="2020-05-25T23:03:00Z">
            <w:rPr/>
          </w:rPrChange>
        </w:rPr>
      </w:pPr>
      <w:r w:rsidRPr="00430DB6">
        <w:rPr>
          <w:sz w:val="14"/>
          <w:rPrChange w:id="93" w:author="Dolan, Scott" w:date="2020-05-25T23:03:00Z">
            <w:rPr/>
          </w:rPrChange>
        </w:rPr>
        <w:t xml:space="preserve">1. 637 Arnold repeats and realleges its answers to the previous allegations as though set forth herein at length. </w:t>
      </w:r>
    </w:p>
    <w:p w14:paraId="40916E08" w14:textId="7F96EB04" w:rsidR="00C8182C" w:rsidRPr="00430DB6" w:rsidRDefault="00C8182C">
      <w:pPr>
        <w:keepNext/>
        <w:keepLines/>
        <w:autoSpaceDE w:val="0"/>
        <w:autoSpaceDN w:val="0"/>
        <w:adjustRightInd w:val="0"/>
        <w:spacing w:line="480" w:lineRule="auto"/>
        <w:ind w:firstLine="720"/>
        <w:contextualSpacing/>
        <w:rPr>
          <w:sz w:val="14"/>
          <w:rPrChange w:id="94" w:author="Dolan, Scott" w:date="2020-05-25T23:03:00Z">
            <w:rPr/>
          </w:rPrChange>
        </w:rPr>
      </w:pPr>
      <w:r w:rsidRPr="00430DB6">
        <w:rPr>
          <w:sz w:val="14"/>
          <w:rPrChange w:id="95" w:author="Dolan, Scott" w:date="2020-05-25T23:03:00Z">
            <w:rPr/>
          </w:rPrChange>
        </w:rPr>
        <w:t xml:space="preserve">2. 637 Arnold is without sufficient knowledge to form a belief as to the truth of the allegations of this paragraph and leaves plaintiff to its proofs. (And, there is no Ex.C to the Complaint defendant has in its possession). </w:t>
      </w:r>
    </w:p>
    <w:p w14:paraId="2636F8C8" w14:textId="22EF7B31" w:rsidR="00C8182C" w:rsidRPr="00430DB6" w:rsidRDefault="00C8182C">
      <w:pPr>
        <w:keepNext/>
        <w:keepLines/>
        <w:autoSpaceDE w:val="0"/>
        <w:autoSpaceDN w:val="0"/>
        <w:adjustRightInd w:val="0"/>
        <w:spacing w:line="480" w:lineRule="auto"/>
        <w:ind w:firstLine="720"/>
        <w:contextualSpacing/>
        <w:rPr>
          <w:sz w:val="14"/>
          <w:rPrChange w:id="96" w:author="Dolan, Scott" w:date="2020-05-25T23:03:00Z">
            <w:rPr/>
          </w:rPrChange>
        </w:rPr>
      </w:pPr>
      <w:r w:rsidRPr="00430DB6">
        <w:rPr>
          <w:sz w:val="14"/>
          <w:rPrChange w:id="97" w:author="Dolan, Scott" w:date="2020-05-25T23:03:00Z">
            <w:rPr/>
          </w:rPrChange>
        </w:rPr>
        <w:t xml:space="preserve">3. Denied. 637 Arnold has not "claimed" anything, but has relied on its own survey, and others as set forth in Scott Dolan's November 5, 2018 Certification. </w:t>
      </w:r>
    </w:p>
    <w:p w14:paraId="25F2DC43" w14:textId="148B481D" w:rsidR="00C8182C" w:rsidRPr="00430DB6" w:rsidRDefault="00C8182C">
      <w:pPr>
        <w:keepNext/>
        <w:keepLines/>
        <w:autoSpaceDE w:val="0"/>
        <w:autoSpaceDN w:val="0"/>
        <w:adjustRightInd w:val="0"/>
        <w:spacing w:line="480" w:lineRule="auto"/>
        <w:ind w:firstLine="720"/>
        <w:contextualSpacing/>
        <w:rPr>
          <w:sz w:val="14"/>
          <w:rPrChange w:id="98" w:author="Dolan, Scott" w:date="2020-05-25T23:03:00Z">
            <w:rPr/>
          </w:rPrChange>
        </w:rPr>
      </w:pPr>
      <w:r w:rsidRPr="00430DB6">
        <w:rPr>
          <w:sz w:val="14"/>
          <w:rPrChange w:id="99" w:author="Dolan, Scott" w:date="2020-05-25T23:03:00Z">
            <w:rPr/>
          </w:rPrChange>
        </w:rPr>
        <w:t xml:space="preserve">4. 637 Arnold is without sufficient knowledge to form a belief as to the truth of the allegations of this paragraph and leaves plaintiff to its proofs. </w:t>
      </w:r>
    </w:p>
    <w:p w14:paraId="3B984CB3" w14:textId="3D862FC8" w:rsidR="00C8182C" w:rsidRPr="00430DB6" w:rsidRDefault="00C8182C">
      <w:pPr>
        <w:keepNext/>
        <w:keepLines/>
        <w:autoSpaceDE w:val="0"/>
        <w:autoSpaceDN w:val="0"/>
        <w:adjustRightInd w:val="0"/>
        <w:spacing w:line="480" w:lineRule="auto"/>
        <w:ind w:firstLine="720"/>
        <w:contextualSpacing/>
        <w:rPr>
          <w:sz w:val="14"/>
          <w:rPrChange w:id="100" w:author="Dolan, Scott" w:date="2020-05-25T23:03:00Z">
            <w:rPr/>
          </w:rPrChange>
        </w:rPr>
      </w:pPr>
      <w:r w:rsidRPr="00430DB6">
        <w:rPr>
          <w:sz w:val="14"/>
          <w:rPrChange w:id="101" w:author="Dolan, Scott" w:date="2020-05-25T23:03:00Z">
            <w:rPr/>
          </w:rPrChange>
        </w:rPr>
        <w:t>5. 637 Arnold neither admits nor denies the allegation of this paragraph.</w:t>
      </w:r>
    </w:p>
    <w:p w14:paraId="2C1A9C9A" w14:textId="1E417144" w:rsidR="00397D2A" w:rsidRPr="00430DB6" w:rsidRDefault="00397D2A">
      <w:pPr>
        <w:keepNext/>
        <w:keepLines/>
        <w:autoSpaceDE w:val="0"/>
        <w:autoSpaceDN w:val="0"/>
        <w:adjustRightInd w:val="0"/>
        <w:spacing w:line="480" w:lineRule="auto"/>
        <w:ind w:firstLine="720"/>
        <w:contextualSpacing/>
        <w:rPr>
          <w:rFonts w:eastAsiaTheme="minorEastAsia"/>
          <w:b/>
          <w:sz w:val="14"/>
          <w:u w:val="single"/>
          <w:rPrChange w:id="102" w:author="Dolan, Scott" w:date="2020-05-25T23:03:00Z">
            <w:rPr>
              <w:rFonts w:eastAsiaTheme="minorEastAsia"/>
              <w:b/>
              <w:u w:val="single"/>
            </w:rPr>
          </w:rPrChange>
        </w:rPr>
      </w:pPr>
      <w:r w:rsidRPr="00430DB6">
        <w:rPr>
          <w:rFonts w:eastAsiaTheme="minorEastAsia"/>
          <w:b/>
          <w:sz w:val="14"/>
          <w:rPrChange w:id="103" w:author="Dolan, Scott" w:date="2020-05-25T23:03:00Z">
            <w:rPr>
              <w:rFonts w:eastAsiaTheme="minorEastAsia"/>
              <w:b/>
            </w:rPr>
          </w:rPrChange>
        </w:rPr>
        <w:t>WHEREFORE</w:t>
      </w:r>
      <w:r w:rsidR="000E780F" w:rsidRPr="00430DB6">
        <w:rPr>
          <w:rFonts w:eastAsiaTheme="minorEastAsia"/>
          <w:sz w:val="14"/>
          <w:rPrChange w:id="104" w:author="Dolan, Scott" w:date="2020-05-25T23:03:00Z">
            <w:rPr>
              <w:rFonts w:eastAsiaTheme="minorEastAsia"/>
            </w:rPr>
          </w:rPrChange>
        </w:rPr>
        <w:t xml:space="preserve">, </w:t>
      </w:r>
      <w:r w:rsidR="00C8182C" w:rsidRPr="00430DB6">
        <w:rPr>
          <w:rFonts w:eastAsiaTheme="minorEastAsia"/>
          <w:sz w:val="14"/>
          <w:rPrChange w:id="105" w:author="Dolan, Scott" w:date="2020-05-25T23:03:00Z">
            <w:rPr>
              <w:rFonts w:eastAsiaTheme="minorEastAsia"/>
            </w:rPr>
          </w:rPrChange>
        </w:rPr>
        <w:t>637 Arnold</w:t>
      </w:r>
      <w:r w:rsidRPr="00430DB6">
        <w:rPr>
          <w:rFonts w:eastAsiaTheme="minorEastAsia"/>
          <w:sz w:val="14"/>
          <w:rPrChange w:id="106" w:author="Dolan, Scott" w:date="2020-05-25T23:03:00Z">
            <w:rPr>
              <w:rFonts w:eastAsiaTheme="minorEastAsia"/>
            </w:rPr>
          </w:rPrChange>
        </w:rPr>
        <w:t xml:space="preserve"> seek</w:t>
      </w:r>
      <w:r w:rsidR="000E780F" w:rsidRPr="00430DB6">
        <w:rPr>
          <w:rFonts w:eastAsiaTheme="minorEastAsia"/>
          <w:sz w:val="14"/>
          <w:rPrChange w:id="107" w:author="Dolan, Scott" w:date="2020-05-25T23:03:00Z">
            <w:rPr>
              <w:rFonts w:eastAsiaTheme="minorEastAsia"/>
            </w:rPr>
          </w:rPrChange>
        </w:rPr>
        <w:t>s</w:t>
      </w:r>
      <w:r w:rsidRPr="00430DB6">
        <w:rPr>
          <w:rFonts w:eastAsiaTheme="minorEastAsia"/>
          <w:sz w:val="14"/>
          <w:rPrChange w:id="108" w:author="Dolan, Scott" w:date="2020-05-25T23:03:00Z">
            <w:rPr>
              <w:rFonts w:eastAsiaTheme="minorEastAsia"/>
            </w:rPr>
          </w:rPrChange>
        </w:rPr>
        <w:t xml:space="preserve"> judgment dismissing the Complaint with prejudice, together with interest, costs of suit and reasonable attorney’s fees and for such other relief that is equitable and just. </w:t>
      </w:r>
    </w:p>
    <w:p w14:paraId="76D2818D" w14:textId="77777777" w:rsidR="00FA2B3C" w:rsidRDefault="00FA2B3C">
      <w:pPr>
        <w:keepNext/>
        <w:keepLines/>
        <w:spacing w:line="480" w:lineRule="auto"/>
        <w:contextualSpacing/>
        <w:jc w:val="center"/>
        <w:rPr>
          <w:b/>
          <w:u w:val="single"/>
        </w:rPr>
      </w:pPr>
      <w:r>
        <w:rPr>
          <w:b/>
          <w:u w:val="single"/>
        </w:rPr>
        <w:t>AFFIRMATIVE DEFENSES</w:t>
      </w:r>
    </w:p>
    <w:p w14:paraId="04C0ED32" w14:textId="77777777" w:rsidR="00FA2B3C" w:rsidRPr="0078418C" w:rsidRDefault="00FA2B3C">
      <w:pPr>
        <w:keepNext/>
        <w:keepLines/>
        <w:spacing w:line="480" w:lineRule="auto"/>
        <w:contextualSpacing/>
        <w:jc w:val="center"/>
        <w:rPr>
          <w:u w:val="single"/>
        </w:rPr>
      </w:pPr>
      <w:r w:rsidRPr="0078418C">
        <w:rPr>
          <w:b/>
          <w:u w:val="single"/>
        </w:rPr>
        <w:t>FIRST SEPARATE DEFENSE</w:t>
      </w:r>
    </w:p>
    <w:p w14:paraId="5D65D590" w14:textId="14727364" w:rsidR="00626C39" w:rsidRPr="00430DB6" w:rsidRDefault="00FA2B3C">
      <w:pPr>
        <w:pStyle w:val="CM8"/>
        <w:keepNext/>
        <w:keepLines/>
        <w:widowControl/>
        <w:spacing w:line="480" w:lineRule="auto"/>
        <w:ind w:right="749" w:firstLine="720"/>
        <w:contextualSpacing/>
        <w:jc w:val="both"/>
        <w:rPr>
          <w:rFonts w:ascii="Times New Roman" w:hAnsi="Times New Roman" w:cs="Times New Roman"/>
          <w:sz w:val="14"/>
          <w:rPrChange w:id="109" w:author="Dolan, Scott" w:date="2020-05-25T23:03:00Z">
            <w:rPr>
              <w:rFonts w:ascii="Times New Roman" w:hAnsi="Times New Roman" w:cs="Times New Roman"/>
            </w:rPr>
          </w:rPrChange>
        </w:rPr>
      </w:pPr>
      <w:r w:rsidRPr="00430DB6">
        <w:rPr>
          <w:rFonts w:ascii="Times New Roman" w:hAnsi="Times New Roman" w:cs="Times New Roman"/>
          <w:sz w:val="14"/>
          <w:rPrChange w:id="110" w:author="Dolan, Scott" w:date="2020-05-25T23:03:00Z">
            <w:rPr>
              <w:rFonts w:ascii="Times New Roman" w:hAnsi="Times New Roman" w:cs="Times New Roman"/>
            </w:rPr>
          </w:rPrChange>
        </w:rPr>
        <w:t>The Complaint fails to state a claim upon which relief may be granted</w:t>
      </w:r>
      <w:r w:rsidR="00C8182C" w:rsidRPr="00430DB6">
        <w:rPr>
          <w:rFonts w:ascii="Times New Roman" w:hAnsi="Times New Roman" w:cs="Times New Roman"/>
          <w:sz w:val="14"/>
          <w:rPrChange w:id="111" w:author="Dolan, Scott" w:date="2020-05-25T23:03:00Z">
            <w:rPr>
              <w:rFonts w:ascii="Times New Roman" w:hAnsi="Times New Roman" w:cs="Times New Roman"/>
            </w:rPr>
          </w:rPrChange>
        </w:rPr>
        <w:t>.</w:t>
      </w:r>
    </w:p>
    <w:p w14:paraId="400FB74A" w14:textId="0DB4F2E1" w:rsidR="00626C39" w:rsidRPr="00626C39" w:rsidRDefault="00626C39">
      <w:pPr>
        <w:keepNext/>
        <w:keepLines/>
        <w:contextualSpacing/>
      </w:pPr>
    </w:p>
    <w:p w14:paraId="6E458679" w14:textId="77777777" w:rsidR="00FA2B3C" w:rsidRPr="0078418C" w:rsidRDefault="00FA2B3C">
      <w:pPr>
        <w:keepNext/>
        <w:keepLines/>
        <w:contextualSpacing/>
        <w:jc w:val="center"/>
        <w:rPr>
          <w:b/>
          <w:u w:val="single"/>
        </w:rPr>
      </w:pPr>
      <w:r w:rsidRPr="0078418C">
        <w:rPr>
          <w:b/>
          <w:u w:val="single"/>
        </w:rPr>
        <w:t>SECOND SEPARATE DEFENSE</w:t>
      </w:r>
    </w:p>
    <w:p w14:paraId="7C44B6FB" w14:textId="77777777" w:rsidR="00FA2B3C" w:rsidRDefault="00FA2B3C">
      <w:pPr>
        <w:keepNext/>
        <w:keepLines/>
        <w:contextualSpacing/>
        <w:jc w:val="center"/>
        <w:rPr>
          <w:b/>
        </w:rPr>
      </w:pPr>
    </w:p>
    <w:p w14:paraId="14B926C0" w14:textId="1A6DC92D" w:rsidR="00B3319D" w:rsidRPr="00430DB6" w:rsidRDefault="00C8182C">
      <w:pPr>
        <w:pStyle w:val="CM8"/>
        <w:keepNext/>
        <w:keepLines/>
        <w:widowControl/>
        <w:spacing w:line="480" w:lineRule="auto"/>
        <w:ind w:right="749" w:firstLine="720"/>
        <w:contextualSpacing/>
        <w:jc w:val="both"/>
        <w:rPr>
          <w:rFonts w:ascii="Times New Roman" w:hAnsi="Times New Roman" w:cs="Times New Roman"/>
          <w:sz w:val="14"/>
          <w:rPrChange w:id="112" w:author="Dolan, Scott" w:date="2020-05-25T23:03:00Z">
            <w:rPr>
              <w:rFonts w:ascii="Times New Roman" w:hAnsi="Times New Roman" w:cs="Times New Roman"/>
            </w:rPr>
          </w:rPrChange>
        </w:rPr>
      </w:pPr>
      <w:r w:rsidRPr="00430DB6">
        <w:rPr>
          <w:rFonts w:ascii="Times New Roman" w:hAnsi="Times New Roman" w:cs="Times New Roman"/>
          <w:sz w:val="14"/>
          <w:rPrChange w:id="113" w:author="Dolan, Scott" w:date="2020-05-25T23:03:00Z">
            <w:rPr>
              <w:rFonts w:ascii="Times New Roman" w:hAnsi="Times New Roman" w:cs="Times New Roman"/>
            </w:rPr>
          </w:rPrChange>
        </w:rPr>
        <w:t xml:space="preserve">637 Arnold incorporates the Certification of Scott Dolan dated November 5, 2018. </w:t>
      </w:r>
    </w:p>
    <w:p w14:paraId="1E105A1C" w14:textId="77777777" w:rsidR="00FA2B3C" w:rsidRPr="0078418C" w:rsidRDefault="0078418C">
      <w:pPr>
        <w:keepNext/>
        <w:keepLines/>
        <w:contextualSpacing/>
        <w:jc w:val="center"/>
        <w:rPr>
          <w:b/>
          <w:u w:val="single"/>
        </w:rPr>
      </w:pPr>
      <w:r w:rsidRPr="0078418C">
        <w:rPr>
          <w:b/>
          <w:u w:val="single"/>
        </w:rPr>
        <w:t>THIRD SEPARATE DEFENSE</w:t>
      </w:r>
    </w:p>
    <w:p w14:paraId="745DAD26" w14:textId="77777777" w:rsidR="0078418C" w:rsidRDefault="0078418C">
      <w:pPr>
        <w:keepNext/>
        <w:keepLines/>
        <w:contextualSpacing/>
        <w:rPr>
          <w:b/>
        </w:rPr>
      </w:pPr>
    </w:p>
    <w:p w14:paraId="264A5F93" w14:textId="77777777" w:rsidR="00BD79B1" w:rsidRPr="00430DB6" w:rsidRDefault="0078418C">
      <w:pPr>
        <w:pStyle w:val="CM8"/>
        <w:keepNext/>
        <w:keepLines/>
        <w:widowControl/>
        <w:spacing w:line="480" w:lineRule="auto"/>
        <w:ind w:right="749" w:firstLine="720"/>
        <w:contextualSpacing/>
        <w:jc w:val="both"/>
        <w:rPr>
          <w:rFonts w:asciiTheme="minorHAnsi" w:hAnsiTheme="minorHAnsi" w:cstheme="minorHAnsi"/>
          <w:sz w:val="14"/>
          <w:rPrChange w:id="114" w:author="Dolan, Scott" w:date="2020-05-25T23:03:00Z">
            <w:rPr>
              <w:rFonts w:asciiTheme="minorHAnsi" w:hAnsiTheme="minorHAnsi" w:cstheme="minorHAnsi"/>
            </w:rPr>
          </w:rPrChange>
        </w:rPr>
      </w:pPr>
      <w:r w:rsidRPr="00430DB6">
        <w:rPr>
          <w:b/>
          <w:sz w:val="14"/>
          <w:rPrChange w:id="115" w:author="Dolan, Scott" w:date="2020-05-25T23:03:00Z">
            <w:rPr>
              <w:b/>
            </w:rPr>
          </w:rPrChange>
        </w:rPr>
        <w:tab/>
      </w:r>
      <w:r w:rsidR="00C8182C" w:rsidRPr="00430DB6">
        <w:rPr>
          <w:rFonts w:ascii="Times New Roman" w:hAnsi="Times New Roman" w:cs="Times New Roman"/>
          <w:sz w:val="14"/>
          <w:rPrChange w:id="116" w:author="Dolan, Scott" w:date="2020-05-25T23:03:00Z">
            <w:rPr>
              <w:rFonts w:ascii="Times New Roman" w:hAnsi="Times New Roman" w:cs="Times New Roman"/>
            </w:rPr>
          </w:rPrChange>
        </w:rPr>
        <w:t xml:space="preserve">637 Arnold incorporates the letter brief filed on its behalf dated November 5, 2018. </w:t>
      </w:r>
    </w:p>
    <w:p w14:paraId="32DDABE8" w14:textId="25F79636" w:rsidR="0078418C" w:rsidRPr="00BD79B1" w:rsidRDefault="0078418C">
      <w:pPr>
        <w:pStyle w:val="CM8"/>
        <w:keepNext/>
        <w:keepLines/>
        <w:widowControl/>
        <w:spacing w:line="480" w:lineRule="auto"/>
        <w:ind w:right="749" w:firstLine="720"/>
        <w:contextualSpacing/>
        <w:jc w:val="center"/>
        <w:rPr>
          <w:rFonts w:asciiTheme="minorHAnsi" w:hAnsiTheme="minorHAnsi" w:cstheme="minorHAnsi"/>
        </w:rPr>
      </w:pPr>
      <w:r w:rsidRPr="00BD79B1">
        <w:rPr>
          <w:rFonts w:asciiTheme="minorHAnsi" w:hAnsiTheme="minorHAnsi" w:cstheme="minorHAnsi"/>
          <w:b/>
          <w:u w:val="single"/>
        </w:rPr>
        <w:t>FOURTH SEPARATE DEFENSE</w:t>
      </w:r>
    </w:p>
    <w:p w14:paraId="0BBC3253" w14:textId="77777777" w:rsidR="00BD79B1" w:rsidRPr="00430DB6" w:rsidRDefault="00BD79B1">
      <w:pPr>
        <w:keepNext/>
        <w:keepLines/>
        <w:contextualSpacing/>
        <w:jc w:val="center"/>
        <w:rPr>
          <w:sz w:val="14"/>
          <w:u w:val="single"/>
          <w:rPrChange w:id="117" w:author="Dolan, Scott" w:date="2020-05-25T23:03:00Z">
            <w:rPr>
              <w:u w:val="single"/>
            </w:rPr>
          </w:rPrChange>
        </w:rPr>
      </w:pPr>
    </w:p>
    <w:p w14:paraId="7D18C403" w14:textId="29A5E508" w:rsidR="0078418C" w:rsidRDefault="0078418C">
      <w:pPr>
        <w:keepNext/>
        <w:keepLines/>
        <w:spacing w:line="480" w:lineRule="auto"/>
        <w:contextualSpacing/>
      </w:pPr>
      <w:r w:rsidRPr="00430DB6">
        <w:rPr>
          <w:sz w:val="14"/>
          <w:rPrChange w:id="118" w:author="Dolan, Scott" w:date="2020-05-25T23:03:00Z">
            <w:rPr/>
          </w:rPrChange>
        </w:rPr>
        <w:tab/>
      </w:r>
      <w:r w:rsidR="00BD79B1" w:rsidRPr="00430DB6">
        <w:rPr>
          <w:sz w:val="14"/>
          <w:rPrChange w:id="119" w:author="Dolan, Scott" w:date="2020-05-25T23:03:00Z">
            <w:rPr/>
          </w:rPrChange>
        </w:rPr>
        <w:t>637 Arnold</w:t>
      </w:r>
      <w:r w:rsidR="00C8182C" w:rsidRPr="00430DB6">
        <w:rPr>
          <w:sz w:val="14"/>
          <w:rPrChange w:id="120" w:author="Dolan, Scott" w:date="2020-05-25T23:03:00Z">
            <w:rPr/>
          </w:rPrChange>
        </w:rPr>
        <w:t xml:space="preserve"> reserves the right to amend this answer to assert additional defenses upon completion of further investigation and discovery</w:t>
      </w:r>
      <w:r w:rsidR="00C8182C">
        <w:t xml:space="preserve">. </w:t>
      </w:r>
    </w:p>
    <w:p w14:paraId="31F6DC7F" w14:textId="5D465E18" w:rsidR="00397D2A" w:rsidRDefault="00C8182C">
      <w:pPr>
        <w:keepNext/>
        <w:keepLines/>
        <w:kinsoku w:val="0"/>
        <w:spacing w:line="480" w:lineRule="auto"/>
        <w:contextualSpacing/>
        <w:jc w:val="center"/>
        <w:rPr>
          <w:rFonts w:eastAsiaTheme="minorEastAsia"/>
          <w:b/>
          <w:u w:val="single"/>
        </w:rPr>
      </w:pPr>
      <w:r>
        <w:rPr>
          <w:rFonts w:eastAsiaTheme="minorEastAsia"/>
          <w:b/>
          <w:u w:val="single"/>
        </w:rPr>
        <w:t>COUNTERCLAIM</w:t>
      </w:r>
    </w:p>
    <w:p w14:paraId="6F94AEBC" w14:textId="48F62346" w:rsidR="00BD79B1" w:rsidRPr="00BD79B1" w:rsidRDefault="00BD79B1">
      <w:pPr>
        <w:keepNext/>
        <w:keepLines/>
        <w:kinsoku w:val="0"/>
        <w:spacing w:line="480" w:lineRule="auto"/>
        <w:contextualSpacing/>
        <w:rPr>
          <w:rFonts w:eastAsiaTheme="minorEastAsia"/>
          <w:bCs/>
        </w:rPr>
      </w:pPr>
      <w:r>
        <w:rPr>
          <w:rFonts w:eastAsiaTheme="minorEastAsia"/>
          <w:bCs/>
        </w:rPr>
        <w:tab/>
        <w:t>637 Arnold LLC, by way of counterclaim against the plaintiff EAF One, LLC, says:</w:t>
      </w:r>
    </w:p>
    <w:p w14:paraId="7787BF3F" w14:textId="5C503E75" w:rsidR="00BD79B1" w:rsidRPr="00516913" w:rsidRDefault="00BD79B1">
      <w:pPr>
        <w:pStyle w:val="ListParagraph"/>
        <w:keepNext/>
        <w:keepLines/>
        <w:numPr>
          <w:ilvl w:val="0"/>
          <w:numId w:val="23"/>
        </w:numPr>
        <w:autoSpaceDE w:val="0"/>
        <w:autoSpaceDN w:val="0"/>
        <w:adjustRightInd w:val="0"/>
        <w:spacing w:line="480" w:lineRule="auto"/>
        <w:ind w:left="0" w:firstLine="720"/>
        <w:rPr>
          <w:rFonts w:eastAsiaTheme="minorEastAsia"/>
          <w:spacing w:val="-3"/>
          <w:sz w:val="16"/>
          <w:rPrChange w:id="121" w:author="Dolan, Scott" w:date="2020-05-26T01:07:00Z">
            <w:rPr>
              <w:rFonts w:eastAsiaTheme="minorEastAsia"/>
              <w:spacing w:val="-3"/>
            </w:rPr>
          </w:rPrChange>
        </w:rPr>
      </w:pPr>
      <w:r w:rsidRPr="00516913">
        <w:rPr>
          <w:rFonts w:eastAsiaTheme="minorEastAsia"/>
          <w:spacing w:val="-3"/>
          <w:sz w:val="16"/>
          <w:rPrChange w:id="122" w:author="Dolan, Scott" w:date="2020-05-26T01:07:00Z">
            <w:rPr>
              <w:rFonts w:eastAsiaTheme="minorEastAsia"/>
              <w:spacing w:val="-3"/>
            </w:rPr>
          </w:rPrChange>
        </w:rPr>
        <w:lastRenderedPageBreak/>
        <w:t xml:space="preserve">637 Arnold repeats and realleges its answers to the foregoing as though set forth herein at length. </w:t>
      </w:r>
    </w:p>
    <w:p w14:paraId="19B08858" w14:textId="77777777" w:rsidR="00BD79B1" w:rsidRPr="00516913" w:rsidRDefault="00BD79B1">
      <w:pPr>
        <w:pStyle w:val="ListParagraph"/>
        <w:keepNext/>
        <w:keepLines/>
        <w:numPr>
          <w:ilvl w:val="0"/>
          <w:numId w:val="23"/>
        </w:numPr>
        <w:autoSpaceDE w:val="0"/>
        <w:autoSpaceDN w:val="0"/>
        <w:adjustRightInd w:val="0"/>
        <w:spacing w:line="480" w:lineRule="auto"/>
        <w:ind w:left="0" w:firstLine="720"/>
        <w:rPr>
          <w:rFonts w:eastAsiaTheme="minorEastAsia"/>
          <w:spacing w:val="-3"/>
          <w:sz w:val="16"/>
          <w:rPrChange w:id="123" w:author="Dolan, Scott" w:date="2020-05-26T01:07:00Z">
            <w:rPr>
              <w:rFonts w:eastAsiaTheme="minorEastAsia"/>
              <w:spacing w:val="-3"/>
            </w:rPr>
          </w:rPrChange>
        </w:rPr>
      </w:pPr>
      <w:r w:rsidRPr="00516913">
        <w:rPr>
          <w:rFonts w:eastAsiaTheme="minorEastAsia"/>
          <w:spacing w:val="-3"/>
          <w:sz w:val="16"/>
          <w:rPrChange w:id="124" w:author="Dolan, Scott" w:date="2020-05-26T01:07:00Z">
            <w:rPr>
              <w:rFonts w:eastAsiaTheme="minorEastAsia"/>
              <w:spacing w:val="-3"/>
            </w:rPr>
          </w:rPrChange>
        </w:rPr>
        <w:t>The Certification of Scott Dolan dated November 5, 2018 is incorporated by reference. It is plaintiff's building that encroaches on defendant's property.</w:t>
      </w:r>
    </w:p>
    <w:p w14:paraId="2A88009A" w14:textId="3D1049AD" w:rsidR="00397D2A" w:rsidRPr="00516913" w:rsidRDefault="00397D2A">
      <w:pPr>
        <w:keepNext/>
        <w:keepLines/>
        <w:autoSpaceDE w:val="0"/>
        <w:autoSpaceDN w:val="0"/>
        <w:adjustRightInd w:val="0"/>
        <w:spacing w:line="480" w:lineRule="auto"/>
        <w:ind w:firstLine="720"/>
        <w:contextualSpacing/>
        <w:rPr>
          <w:rFonts w:eastAsiaTheme="minorEastAsia"/>
          <w:spacing w:val="-3"/>
          <w:sz w:val="16"/>
          <w:rPrChange w:id="125" w:author="Dolan, Scott" w:date="2020-05-26T01:07:00Z">
            <w:rPr>
              <w:rFonts w:eastAsiaTheme="minorEastAsia"/>
              <w:spacing w:val="-3"/>
            </w:rPr>
          </w:rPrChange>
        </w:rPr>
      </w:pPr>
      <w:r w:rsidRPr="00516913">
        <w:rPr>
          <w:rFonts w:eastAsiaTheme="minorEastAsia"/>
          <w:b/>
          <w:spacing w:val="-3"/>
          <w:sz w:val="16"/>
          <w:rPrChange w:id="126" w:author="Dolan, Scott" w:date="2020-05-26T01:07:00Z">
            <w:rPr>
              <w:rFonts w:eastAsiaTheme="minorEastAsia"/>
              <w:b/>
              <w:spacing w:val="-3"/>
            </w:rPr>
          </w:rPrChange>
        </w:rPr>
        <w:t>WHEREFORE</w:t>
      </w:r>
      <w:r w:rsidR="000E780F" w:rsidRPr="00516913">
        <w:rPr>
          <w:rFonts w:eastAsiaTheme="minorEastAsia"/>
          <w:spacing w:val="-3"/>
          <w:sz w:val="16"/>
          <w:rPrChange w:id="127" w:author="Dolan, Scott" w:date="2020-05-26T01:07:00Z">
            <w:rPr>
              <w:rFonts w:eastAsiaTheme="minorEastAsia"/>
              <w:spacing w:val="-3"/>
            </w:rPr>
          </w:rPrChange>
        </w:rPr>
        <w:t xml:space="preserve">, </w:t>
      </w:r>
      <w:r w:rsidR="00BD79B1" w:rsidRPr="00516913">
        <w:rPr>
          <w:rFonts w:eastAsiaTheme="minorEastAsia"/>
          <w:spacing w:val="-3"/>
          <w:sz w:val="16"/>
          <w:rPrChange w:id="128" w:author="Dolan, Scott" w:date="2020-05-26T01:07:00Z">
            <w:rPr>
              <w:rFonts w:eastAsiaTheme="minorEastAsia"/>
              <w:spacing w:val="-3"/>
            </w:rPr>
          </w:rPrChange>
        </w:rPr>
        <w:t>637 Arnold LLC demands judgment against the plaintiff EAF One, LLC</w:t>
      </w:r>
      <w:r w:rsidRPr="00516913">
        <w:rPr>
          <w:rFonts w:eastAsiaTheme="minorEastAsia"/>
          <w:spacing w:val="-3"/>
          <w:sz w:val="16"/>
          <w:rPrChange w:id="129" w:author="Dolan, Scott" w:date="2020-05-26T01:07:00Z">
            <w:rPr>
              <w:rFonts w:eastAsiaTheme="minorEastAsia"/>
              <w:spacing w:val="-3"/>
            </w:rPr>
          </w:rPrChange>
        </w:rPr>
        <w:t xml:space="preserve">, </w:t>
      </w:r>
      <w:r w:rsidR="00BD79B1" w:rsidRPr="00516913">
        <w:rPr>
          <w:rFonts w:eastAsiaTheme="minorEastAsia"/>
          <w:spacing w:val="-3"/>
          <w:sz w:val="16"/>
          <w:rPrChange w:id="130" w:author="Dolan, Scott" w:date="2020-05-26T01:07:00Z">
            <w:rPr>
              <w:rFonts w:eastAsiaTheme="minorEastAsia"/>
              <w:spacing w:val="-3"/>
            </w:rPr>
          </w:rPrChange>
        </w:rPr>
        <w:t>dismissing the Complaint and declaring that plaintiff's building encroaches on defendant's property and for costs of suit, attorney's fees, and such other relief as the Court deems equitable and just.</w:t>
      </w:r>
    </w:p>
    <w:p w14:paraId="3B308037" w14:textId="77777777" w:rsidR="00516913" w:rsidRDefault="00516913">
      <w:pPr>
        <w:keepNext/>
        <w:keepLines/>
        <w:autoSpaceDE w:val="0"/>
        <w:autoSpaceDN w:val="0"/>
        <w:adjustRightInd w:val="0"/>
        <w:spacing w:line="480" w:lineRule="auto"/>
        <w:contextualSpacing/>
        <w:jc w:val="center"/>
        <w:rPr>
          <w:ins w:id="131" w:author="Dolan, Scott" w:date="2020-05-26T01:08:00Z"/>
          <w:b/>
          <w:bCs/>
          <w:snapToGrid w:val="0"/>
          <w:u w:val="single"/>
        </w:rPr>
      </w:pPr>
    </w:p>
    <w:p w14:paraId="02F0FEAF" w14:textId="58010BDA" w:rsidR="00397D2A" w:rsidRDefault="00BD79B1">
      <w:pPr>
        <w:keepNext/>
        <w:keepLines/>
        <w:autoSpaceDE w:val="0"/>
        <w:autoSpaceDN w:val="0"/>
        <w:adjustRightInd w:val="0"/>
        <w:spacing w:line="480" w:lineRule="auto"/>
        <w:contextualSpacing/>
        <w:jc w:val="center"/>
        <w:rPr>
          <w:b/>
          <w:bCs/>
          <w:snapToGrid w:val="0"/>
          <w:u w:val="single"/>
        </w:rPr>
      </w:pPr>
      <w:r>
        <w:rPr>
          <w:b/>
          <w:bCs/>
          <w:snapToGrid w:val="0"/>
          <w:u w:val="single"/>
        </w:rPr>
        <w:t>THIRD PARTY COMPLAINT</w:t>
      </w:r>
    </w:p>
    <w:p w14:paraId="41246FDF" w14:textId="21EE3F55" w:rsidR="00BD79B1" w:rsidRDefault="00BD79B1">
      <w:pPr>
        <w:keepNext/>
        <w:keepLines/>
        <w:autoSpaceDE w:val="0"/>
        <w:autoSpaceDN w:val="0"/>
        <w:adjustRightInd w:val="0"/>
        <w:spacing w:line="480" w:lineRule="auto"/>
        <w:ind w:firstLine="720"/>
        <w:contextualSpacing/>
        <w:rPr>
          <w:ins w:id="132" w:author="Dolan, Scott" w:date="2020-05-26T01:08:00Z"/>
          <w:snapToGrid w:val="0"/>
          <w:sz w:val="20"/>
        </w:rPr>
      </w:pPr>
      <w:r w:rsidRPr="00782A42">
        <w:rPr>
          <w:snapToGrid w:val="0"/>
          <w:sz w:val="20"/>
          <w:rPrChange w:id="133" w:author="Dolan, Scott" w:date="2020-05-26T00:47:00Z">
            <w:rPr>
              <w:snapToGrid w:val="0"/>
            </w:rPr>
          </w:rPrChange>
        </w:rPr>
        <w:t xml:space="preserve"> </w:t>
      </w:r>
      <w:r w:rsidR="00F05DE4" w:rsidRPr="00782A42">
        <w:rPr>
          <w:snapToGrid w:val="0"/>
          <w:sz w:val="16"/>
          <w:rPrChange w:id="134" w:author="Dolan, Scott" w:date="2020-05-26T00:47:00Z">
            <w:rPr>
              <w:snapToGrid w:val="0"/>
            </w:rPr>
          </w:rPrChange>
        </w:rPr>
        <w:t>Defendant/Third-Party Plaintiff 637 Arnold, LLC (“</w:t>
      </w:r>
      <w:r w:rsidR="00F05DE4" w:rsidRPr="00782A42">
        <w:rPr>
          <w:b/>
          <w:bCs/>
          <w:snapToGrid w:val="0"/>
          <w:sz w:val="16"/>
          <w:rPrChange w:id="135" w:author="Dolan, Scott" w:date="2020-05-26T00:47:00Z">
            <w:rPr>
              <w:b/>
              <w:bCs/>
              <w:snapToGrid w:val="0"/>
            </w:rPr>
          </w:rPrChange>
        </w:rPr>
        <w:t>637 Arnold</w:t>
      </w:r>
      <w:r w:rsidR="00F05DE4" w:rsidRPr="00782A42">
        <w:rPr>
          <w:snapToGrid w:val="0"/>
          <w:sz w:val="16"/>
          <w:rPrChange w:id="136" w:author="Dolan, Scott" w:date="2020-05-26T00:47:00Z">
            <w:rPr>
              <w:snapToGrid w:val="0"/>
            </w:rPr>
          </w:rPrChange>
        </w:rPr>
        <w:t xml:space="preserve">”) </w:t>
      </w:r>
      <w:r w:rsidR="009D7D2E" w:rsidRPr="00782A42">
        <w:rPr>
          <w:snapToGrid w:val="0"/>
          <w:sz w:val="16"/>
          <w:rPrChange w:id="137" w:author="Dolan, Scott" w:date="2020-05-26T00:47:00Z">
            <w:rPr>
              <w:snapToGrid w:val="0"/>
            </w:rPr>
          </w:rPrChange>
        </w:rPr>
        <w:t>and Third-Party Plaintiff Scott Dolan</w:t>
      </w:r>
      <w:r w:rsidR="00DD1D12" w:rsidRPr="00782A42">
        <w:rPr>
          <w:snapToGrid w:val="0"/>
          <w:sz w:val="16"/>
          <w:rPrChange w:id="138" w:author="Dolan, Scott" w:date="2020-05-26T00:47:00Z">
            <w:rPr>
              <w:snapToGrid w:val="0"/>
            </w:rPr>
          </w:rPrChange>
        </w:rPr>
        <w:t xml:space="preserve"> (“</w:t>
      </w:r>
      <w:r w:rsidR="00DD1D12" w:rsidRPr="00782A42">
        <w:rPr>
          <w:b/>
          <w:bCs/>
          <w:snapToGrid w:val="0"/>
          <w:sz w:val="16"/>
          <w:rPrChange w:id="139" w:author="Dolan, Scott" w:date="2020-05-26T00:47:00Z">
            <w:rPr>
              <w:b/>
              <w:bCs/>
              <w:snapToGrid w:val="0"/>
            </w:rPr>
          </w:rPrChange>
        </w:rPr>
        <w:t>S. Dolan</w:t>
      </w:r>
      <w:r w:rsidR="00DD1D12" w:rsidRPr="00782A42">
        <w:rPr>
          <w:snapToGrid w:val="0"/>
          <w:sz w:val="16"/>
          <w:rPrChange w:id="140" w:author="Dolan, Scott" w:date="2020-05-26T00:47:00Z">
            <w:rPr>
              <w:snapToGrid w:val="0"/>
            </w:rPr>
          </w:rPrChange>
        </w:rPr>
        <w:t>”)</w:t>
      </w:r>
      <w:r w:rsidR="009D7D2E" w:rsidRPr="00782A42">
        <w:rPr>
          <w:snapToGrid w:val="0"/>
          <w:sz w:val="16"/>
          <w:rPrChange w:id="141" w:author="Dolan, Scott" w:date="2020-05-26T00:47:00Z">
            <w:rPr>
              <w:snapToGrid w:val="0"/>
            </w:rPr>
          </w:rPrChange>
        </w:rPr>
        <w:t xml:space="preserve"> </w:t>
      </w:r>
      <w:r w:rsidR="00F05DE4" w:rsidRPr="00782A42">
        <w:rPr>
          <w:snapToGrid w:val="0"/>
          <w:sz w:val="16"/>
          <w:rPrChange w:id="142" w:author="Dolan, Scott" w:date="2020-05-26T00:47:00Z">
            <w:rPr>
              <w:snapToGrid w:val="0"/>
            </w:rPr>
          </w:rPrChange>
        </w:rPr>
        <w:t xml:space="preserve">by way of </w:t>
      </w:r>
      <w:r w:rsidR="009D7D2E" w:rsidRPr="00782A42">
        <w:rPr>
          <w:snapToGrid w:val="0"/>
          <w:sz w:val="16"/>
          <w:rPrChange w:id="143" w:author="Dolan, Scott" w:date="2020-05-26T00:47:00Z">
            <w:rPr>
              <w:snapToGrid w:val="0"/>
            </w:rPr>
          </w:rPrChange>
        </w:rPr>
        <w:t>Third</w:t>
      </w:r>
      <w:r w:rsidR="00F05DE4" w:rsidRPr="00782A42">
        <w:rPr>
          <w:snapToGrid w:val="0"/>
          <w:sz w:val="16"/>
          <w:rPrChange w:id="144" w:author="Dolan, Scott" w:date="2020-05-26T00:47:00Z">
            <w:rPr>
              <w:snapToGrid w:val="0"/>
            </w:rPr>
          </w:rPrChange>
        </w:rPr>
        <w:t xml:space="preserve">-Party Complaint against </w:t>
      </w:r>
      <w:r w:rsidR="00057ACD" w:rsidRPr="00782A42">
        <w:rPr>
          <w:snapToGrid w:val="0"/>
          <w:sz w:val="16"/>
          <w:rPrChange w:id="145" w:author="Dolan, Scott" w:date="2020-05-26T00:47:00Z">
            <w:rPr>
              <w:snapToGrid w:val="0"/>
            </w:rPr>
          </w:rPrChange>
        </w:rPr>
        <w:t>Stewart Title Guaranty Company (“</w:t>
      </w:r>
      <w:r w:rsidR="00057ACD" w:rsidRPr="00782A42">
        <w:rPr>
          <w:b/>
          <w:bCs/>
          <w:snapToGrid w:val="0"/>
          <w:sz w:val="16"/>
          <w:rPrChange w:id="146" w:author="Dolan, Scott" w:date="2020-05-26T00:47:00Z">
            <w:rPr>
              <w:b/>
              <w:bCs/>
              <w:snapToGrid w:val="0"/>
            </w:rPr>
          </w:rPrChange>
        </w:rPr>
        <w:t>Stewart</w:t>
      </w:r>
      <w:r w:rsidR="00057ACD" w:rsidRPr="00782A42">
        <w:rPr>
          <w:snapToGrid w:val="0"/>
          <w:sz w:val="16"/>
          <w:rPrChange w:id="147" w:author="Dolan, Scott" w:date="2020-05-26T00:47:00Z">
            <w:rPr>
              <w:snapToGrid w:val="0"/>
            </w:rPr>
          </w:rPrChange>
        </w:rPr>
        <w:t>”);</w:t>
      </w:r>
      <w:del w:id="148" w:author="Matthew P. Dolan" w:date="2020-05-23T09:09:00Z">
        <w:r w:rsidR="00057ACD" w:rsidRPr="00782A42" w:rsidDel="00D85EC6">
          <w:rPr>
            <w:snapToGrid w:val="0"/>
            <w:sz w:val="16"/>
            <w:rPrChange w:id="149" w:author="Dolan, Scott" w:date="2020-05-26T00:47:00Z">
              <w:rPr>
                <w:snapToGrid w:val="0"/>
              </w:rPr>
            </w:rPrChange>
          </w:rPr>
          <w:delText xml:space="preserve"> 641 Arnold Avenue LLC (“</w:delText>
        </w:r>
        <w:r w:rsidR="00057ACD" w:rsidRPr="00782A42" w:rsidDel="00D85EC6">
          <w:rPr>
            <w:b/>
            <w:bCs/>
            <w:snapToGrid w:val="0"/>
            <w:sz w:val="16"/>
            <w:rPrChange w:id="150" w:author="Dolan, Scott" w:date="2020-05-26T00:47:00Z">
              <w:rPr>
                <w:b/>
                <w:bCs/>
                <w:snapToGrid w:val="0"/>
              </w:rPr>
            </w:rPrChange>
          </w:rPr>
          <w:delText>641 Arnold</w:delText>
        </w:r>
        <w:r w:rsidR="00057ACD" w:rsidRPr="00782A42" w:rsidDel="00D85EC6">
          <w:rPr>
            <w:snapToGrid w:val="0"/>
            <w:sz w:val="16"/>
            <w:rPrChange w:id="151" w:author="Dolan, Scott" w:date="2020-05-26T00:47:00Z">
              <w:rPr>
                <w:snapToGrid w:val="0"/>
              </w:rPr>
            </w:rPrChange>
          </w:rPr>
          <w:delText>”);</w:delText>
        </w:r>
      </w:del>
      <w:r w:rsidR="00057ACD" w:rsidRPr="00782A42">
        <w:rPr>
          <w:snapToGrid w:val="0"/>
          <w:sz w:val="16"/>
          <w:rPrChange w:id="152" w:author="Dolan, Scott" w:date="2020-05-26T00:47:00Z">
            <w:rPr>
              <w:snapToGrid w:val="0"/>
            </w:rPr>
          </w:rPrChange>
        </w:rPr>
        <w:t xml:space="preserve"> </w:t>
      </w:r>
      <w:r w:rsidR="00F05DE4" w:rsidRPr="00782A42">
        <w:rPr>
          <w:snapToGrid w:val="0"/>
          <w:sz w:val="16"/>
          <w:rPrChange w:id="153" w:author="Dolan, Scott" w:date="2020-05-26T00:47:00Z">
            <w:rPr>
              <w:snapToGrid w:val="0"/>
            </w:rPr>
          </w:rPrChange>
        </w:rPr>
        <w:t>Stanley Hans, Jr., P.L.S., P.P. (“</w:t>
      </w:r>
      <w:r w:rsidR="00F05DE4" w:rsidRPr="00782A42">
        <w:rPr>
          <w:b/>
          <w:bCs/>
          <w:snapToGrid w:val="0"/>
          <w:sz w:val="16"/>
          <w:rPrChange w:id="154" w:author="Dolan, Scott" w:date="2020-05-26T00:47:00Z">
            <w:rPr>
              <w:b/>
              <w:bCs/>
              <w:snapToGrid w:val="0"/>
            </w:rPr>
          </w:rPrChange>
        </w:rPr>
        <w:t>Hans</w:t>
      </w:r>
      <w:r w:rsidR="00F05DE4" w:rsidRPr="00782A42">
        <w:rPr>
          <w:snapToGrid w:val="0"/>
          <w:sz w:val="16"/>
          <w:rPrChange w:id="155" w:author="Dolan, Scott" w:date="2020-05-26T00:47:00Z">
            <w:rPr>
              <w:snapToGrid w:val="0"/>
            </w:rPr>
          </w:rPrChange>
        </w:rPr>
        <w:t>”)</w:t>
      </w:r>
      <w:ins w:id="156" w:author="Matthew P. Dolan" w:date="2020-05-23T09:09:00Z">
        <w:r w:rsidR="00D85EC6" w:rsidRPr="00782A42">
          <w:rPr>
            <w:snapToGrid w:val="0"/>
            <w:sz w:val="16"/>
            <w:rPrChange w:id="157" w:author="Dolan, Scott" w:date="2020-05-26T00:47:00Z">
              <w:rPr>
                <w:snapToGrid w:val="0"/>
              </w:rPr>
            </w:rPrChange>
          </w:rPr>
          <w:t xml:space="preserve">; </w:t>
        </w:r>
      </w:ins>
      <w:del w:id="158" w:author="Matthew P. Dolan" w:date="2020-05-23T09:09:00Z">
        <w:r w:rsidR="00F05DE4" w:rsidRPr="00782A42" w:rsidDel="00D85EC6">
          <w:rPr>
            <w:snapToGrid w:val="0"/>
            <w:sz w:val="16"/>
            <w:rPrChange w:id="159" w:author="Dolan, Scott" w:date="2020-05-26T00:47:00Z">
              <w:rPr>
                <w:snapToGrid w:val="0"/>
              </w:rPr>
            </w:rPrChange>
          </w:rPr>
          <w:delText xml:space="preserve">; </w:delText>
        </w:r>
      </w:del>
      <w:r w:rsidR="00F05DE4" w:rsidRPr="00782A42">
        <w:rPr>
          <w:snapToGrid w:val="0"/>
          <w:sz w:val="16"/>
          <w:rPrChange w:id="160" w:author="Dolan, Scott" w:date="2020-05-26T00:47:00Z">
            <w:rPr>
              <w:snapToGrid w:val="0"/>
            </w:rPr>
          </w:rPrChange>
        </w:rPr>
        <w:t>R.C. Burdick, P.E., P.P, a Professional Corporation (“</w:t>
      </w:r>
      <w:r w:rsidR="00F05DE4" w:rsidRPr="00782A42">
        <w:rPr>
          <w:b/>
          <w:bCs/>
          <w:snapToGrid w:val="0"/>
          <w:sz w:val="16"/>
          <w:rPrChange w:id="161" w:author="Dolan, Scott" w:date="2020-05-26T00:47:00Z">
            <w:rPr>
              <w:b/>
              <w:bCs/>
              <w:snapToGrid w:val="0"/>
            </w:rPr>
          </w:rPrChange>
        </w:rPr>
        <w:t>Burdick</w:t>
      </w:r>
      <w:del w:id="162" w:author="Matthew P. Dolan" w:date="2020-05-23T10:24:00Z">
        <w:r w:rsidR="00F05DE4" w:rsidRPr="00782A42" w:rsidDel="005923F9">
          <w:rPr>
            <w:b/>
            <w:bCs/>
            <w:snapToGrid w:val="0"/>
            <w:sz w:val="16"/>
            <w:rPrChange w:id="163" w:author="Dolan, Scott" w:date="2020-05-26T00:47:00Z">
              <w:rPr>
                <w:b/>
                <w:bCs/>
                <w:snapToGrid w:val="0"/>
              </w:rPr>
            </w:rPrChange>
          </w:rPr>
          <w:delText>, P.C.</w:delText>
        </w:r>
      </w:del>
      <w:r w:rsidR="00F05DE4" w:rsidRPr="00782A42">
        <w:rPr>
          <w:snapToGrid w:val="0"/>
          <w:sz w:val="16"/>
          <w:rPrChange w:id="164" w:author="Dolan, Scott" w:date="2020-05-26T00:47:00Z">
            <w:rPr>
              <w:snapToGrid w:val="0"/>
            </w:rPr>
          </w:rPrChange>
        </w:rPr>
        <w:t>”);</w:t>
      </w:r>
      <w:r w:rsidR="009D7D2E" w:rsidRPr="00782A42">
        <w:rPr>
          <w:snapToGrid w:val="0"/>
          <w:sz w:val="16"/>
          <w:rPrChange w:id="165" w:author="Dolan, Scott" w:date="2020-05-26T00:47:00Z">
            <w:rPr>
              <w:snapToGrid w:val="0"/>
            </w:rPr>
          </w:rPrChange>
        </w:rPr>
        <w:t xml:space="preserve"> Robert H. Morris (“</w:t>
      </w:r>
      <w:r w:rsidR="009D7D2E" w:rsidRPr="00782A42">
        <w:rPr>
          <w:b/>
          <w:bCs/>
          <w:snapToGrid w:val="0"/>
          <w:sz w:val="16"/>
          <w:rPrChange w:id="166" w:author="Dolan, Scott" w:date="2020-05-26T00:47:00Z">
            <w:rPr>
              <w:b/>
              <w:bCs/>
              <w:snapToGrid w:val="0"/>
            </w:rPr>
          </w:rPrChange>
        </w:rPr>
        <w:t>Morris</w:t>
      </w:r>
      <w:r w:rsidR="009D7D2E" w:rsidRPr="00782A42">
        <w:rPr>
          <w:snapToGrid w:val="0"/>
          <w:sz w:val="16"/>
          <w:rPrChange w:id="167" w:author="Dolan, Scott" w:date="2020-05-26T00:47:00Z">
            <w:rPr>
              <w:snapToGrid w:val="0"/>
            </w:rPr>
          </w:rPrChange>
        </w:rPr>
        <w:t xml:space="preserve">”) </w:t>
      </w:r>
      <w:r w:rsidR="00057ACD" w:rsidRPr="00782A42">
        <w:rPr>
          <w:snapToGrid w:val="0"/>
          <w:sz w:val="16"/>
          <w:rPrChange w:id="168" w:author="Dolan, Scott" w:date="2020-05-26T00:47:00Z">
            <w:rPr>
              <w:snapToGrid w:val="0"/>
            </w:rPr>
          </w:rPrChange>
        </w:rPr>
        <w:t xml:space="preserve">and </w:t>
      </w:r>
      <w:r w:rsidR="00F05DE4" w:rsidRPr="00782A42">
        <w:rPr>
          <w:snapToGrid w:val="0"/>
          <w:sz w:val="16"/>
          <w:rPrChange w:id="169" w:author="Dolan, Scott" w:date="2020-05-26T00:47:00Z">
            <w:rPr>
              <w:snapToGrid w:val="0"/>
            </w:rPr>
          </w:rPrChange>
        </w:rPr>
        <w:t>Morris Surveyors, Inc. (“</w:t>
      </w:r>
      <w:r w:rsidR="00F05DE4" w:rsidRPr="00782A42">
        <w:rPr>
          <w:b/>
          <w:bCs/>
          <w:snapToGrid w:val="0"/>
          <w:sz w:val="16"/>
          <w:rPrChange w:id="170" w:author="Dolan, Scott" w:date="2020-05-26T00:47:00Z">
            <w:rPr>
              <w:b/>
              <w:bCs/>
              <w:snapToGrid w:val="0"/>
            </w:rPr>
          </w:rPrChange>
        </w:rPr>
        <w:t>Morris</w:t>
      </w:r>
      <w:r w:rsidR="009D7D2E" w:rsidRPr="00782A42">
        <w:rPr>
          <w:b/>
          <w:bCs/>
          <w:snapToGrid w:val="0"/>
          <w:sz w:val="16"/>
          <w:rPrChange w:id="171" w:author="Dolan, Scott" w:date="2020-05-26T00:47:00Z">
            <w:rPr>
              <w:b/>
              <w:bCs/>
              <w:snapToGrid w:val="0"/>
            </w:rPr>
          </w:rPrChange>
        </w:rPr>
        <w:t>, Inc.</w:t>
      </w:r>
      <w:r w:rsidR="00F05DE4" w:rsidRPr="00782A42">
        <w:rPr>
          <w:snapToGrid w:val="0"/>
          <w:sz w:val="16"/>
          <w:rPrChange w:id="172" w:author="Dolan, Scott" w:date="2020-05-26T00:47:00Z">
            <w:rPr>
              <w:snapToGrid w:val="0"/>
            </w:rPr>
          </w:rPrChange>
        </w:rPr>
        <w:t xml:space="preserve">”); </w:t>
      </w:r>
      <w:r w:rsidR="00D03CD1" w:rsidRPr="00782A42">
        <w:rPr>
          <w:snapToGrid w:val="0"/>
          <w:sz w:val="16"/>
          <w:rPrChange w:id="173" w:author="Dolan, Scott" w:date="2020-05-26T00:47:00Z">
            <w:rPr>
              <w:snapToGrid w:val="0"/>
            </w:rPr>
          </w:rPrChange>
        </w:rPr>
        <w:t xml:space="preserve">and </w:t>
      </w:r>
      <w:r w:rsidR="00F05DE4" w:rsidRPr="00782A42">
        <w:rPr>
          <w:snapToGrid w:val="0"/>
          <w:sz w:val="16"/>
          <w:rPrChange w:id="174" w:author="Dolan, Scott" w:date="2020-05-26T00:47:00Z">
            <w:rPr>
              <w:snapToGrid w:val="0"/>
            </w:rPr>
          </w:rPrChange>
        </w:rPr>
        <w:t>says</w:t>
      </w:r>
      <w:r w:rsidR="00F05DE4" w:rsidRPr="00782A42">
        <w:rPr>
          <w:snapToGrid w:val="0"/>
          <w:sz w:val="20"/>
          <w:rPrChange w:id="175" w:author="Dolan, Scott" w:date="2020-05-26T00:46:00Z">
            <w:rPr>
              <w:snapToGrid w:val="0"/>
            </w:rPr>
          </w:rPrChange>
        </w:rPr>
        <w:t>:</w:t>
      </w:r>
    </w:p>
    <w:p w14:paraId="4C006590" w14:textId="77777777" w:rsidR="00516913" w:rsidRDefault="00516913">
      <w:pPr>
        <w:keepNext/>
        <w:keepLines/>
        <w:autoSpaceDE w:val="0"/>
        <w:autoSpaceDN w:val="0"/>
        <w:adjustRightInd w:val="0"/>
        <w:spacing w:line="480" w:lineRule="auto"/>
        <w:ind w:firstLine="720"/>
        <w:contextualSpacing/>
        <w:rPr>
          <w:snapToGrid w:val="0"/>
        </w:rPr>
      </w:pPr>
    </w:p>
    <w:p w14:paraId="54A48B44" w14:textId="607AD030" w:rsidR="00F05DE4" w:rsidRDefault="00F05DE4">
      <w:pPr>
        <w:keepNext/>
        <w:keepLines/>
        <w:autoSpaceDE w:val="0"/>
        <w:autoSpaceDN w:val="0"/>
        <w:adjustRightInd w:val="0"/>
        <w:spacing w:line="480" w:lineRule="auto"/>
        <w:contextualSpacing/>
        <w:jc w:val="center"/>
        <w:rPr>
          <w:snapToGrid w:val="0"/>
        </w:rPr>
      </w:pPr>
      <w:r>
        <w:rPr>
          <w:b/>
          <w:bCs/>
          <w:snapToGrid w:val="0"/>
          <w:u w:val="single"/>
        </w:rPr>
        <w:t>BACKGROUND</w:t>
      </w:r>
    </w:p>
    <w:p w14:paraId="7B7D6138" w14:textId="77777777" w:rsidR="00516913" w:rsidRDefault="00516913">
      <w:pPr>
        <w:keepNext/>
        <w:keepLines/>
        <w:autoSpaceDE w:val="0"/>
        <w:autoSpaceDN w:val="0"/>
        <w:adjustRightInd w:val="0"/>
        <w:spacing w:line="480" w:lineRule="auto"/>
        <w:contextualSpacing/>
        <w:rPr>
          <w:ins w:id="176" w:author="Dolan, Scott" w:date="2020-05-26T01:07:00Z"/>
          <w:b/>
          <w:bCs/>
          <w:snapToGrid w:val="0"/>
          <w:u w:val="single"/>
        </w:rPr>
      </w:pPr>
    </w:p>
    <w:p w14:paraId="6291A0D2" w14:textId="136DEF2E" w:rsidR="00F05DE4" w:rsidRDefault="00F05DE4">
      <w:pPr>
        <w:keepNext/>
        <w:keepLines/>
        <w:autoSpaceDE w:val="0"/>
        <w:autoSpaceDN w:val="0"/>
        <w:adjustRightInd w:val="0"/>
        <w:spacing w:line="480" w:lineRule="auto"/>
        <w:contextualSpacing/>
        <w:rPr>
          <w:b/>
          <w:bCs/>
          <w:snapToGrid w:val="0"/>
          <w:u w:val="single"/>
        </w:rPr>
      </w:pPr>
      <w:r>
        <w:rPr>
          <w:b/>
          <w:bCs/>
          <w:snapToGrid w:val="0"/>
          <w:u w:val="single"/>
        </w:rPr>
        <w:t>The Parties and the Property</w:t>
      </w:r>
    </w:p>
    <w:p w14:paraId="6B185665" w14:textId="0881DA12" w:rsidR="00F05DE4" w:rsidRPr="00867E47" w:rsidRDefault="00000E19">
      <w:pPr>
        <w:pStyle w:val="ListParagraph"/>
        <w:keepNext/>
        <w:keepLines/>
        <w:numPr>
          <w:ilvl w:val="0"/>
          <w:numId w:val="24"/>
        </w:numPr>
        <w:autoSpaceDE w:val="0"/>
        <w:autoSpaceDN w:val="0"/>
        <w:adjustRightInd w:val="0"/>
        <w:spacing w:line="480" w:lineRule="auto"/>
        <w:ind w:left="0" w:firstLine="720"/>
        <w:rPr>
          <w:snapToGrid w:val="0"/>
          <w:sz w:val="14"/>
          <w:rPrChange w:id="177" w:author="Dolan, Scott" w:date="2020-05-25T21:56:00Z">
            <w:rPr>
              <w:snapToGrid w:val="0"/>
            </w:rPr>
          </w:rPrChange>
        </w:rPr>
      </w:pPr>
      <w:r w:rsidRPr="00867E47">
        <w:rPr>
          <w:snapToGrid w:val="0"/>
          <w:color w:val="FF0000"/>
          <w:sz w:val="14"/>
          <w:rPrChange w:id="178" w:author="Dolan, Scott" w:date="2020-05-25T21:56:00Z">
            <w:rPr>
              <w:snapToGrid w:val="0"/>
            </w:rPr>
          </w:rPrChange>
        </w:rPr>
        <w:t xml:space="preserve">637 Arnold </w:t>
      </w:r>
      <w:ins w:id="179" w:author="Dolan, Scott" w:date="2020-05-26T00:47:00Z">
        <w:r w:rsidR="00782A42">
          <w:rPr>
            <w:snapToGrid w:val="0"/>
            <w:color w:val="FF0000"/>
            <w:sz w:val="14"/>
          </w:rPr>
          <w:t xml:space="preserve">LLC </w:t>
        </w:r>
      </w:ins>
      <w:r w:rsidRPr="00867E47">
        <w:rPr>
          <w:snapToGrid w:val="0"/>
          <w:sz w:val="14"/>
          <w:rPrChange w:id="180" w:author="Dolan, Scott" w:date="2020-05-25T21:56:00Z">
            <w:rPr>
              <w:snapToGrid w:val="0"/>
            </w:rPr>
          </w:rPrChange>
        </w:rPr>
        <w:t xml:space="preserve">is the owner of certain property located in the Borough of Point Pleasant Beach, County of Ocean, State of New Jersey and </w:t>
      </w:r>
      <w:r w:rsidR="003C7E92" w:rsidRPr="00867E47">
        <w:rPr>
          <w:snapToGrid w:val="0"/>
          <w:sz w:val="14"/>
          <w:rPrChange w:id="181" w:author="Dolan, Scott" w:date="2020-05-25T21:56:00Z">
            <w:rPr>
              <w:snapToGrid w:val="0"/>
            </w:rPr>
          </w:rPrChange>
        </w:rPr>
        <w:t>located</w:t>
      </w:r>
      <w:r w:rsidRPr="00867E47">
        <w:rPr>
          <w:snapToGrid w:val="0"/>
          <w:sz w:val="14"/>
          <w:rPrChange w:id="182" w:author="Dolan, Scott" w:date="2020-05-25T21:56:00Z">
            <w:rPr>
              <w:snapToGrid w:val="0"/>
            </w:rPr>
          </w:rPrChange>
        </w:rPr>
        <w:t xml:space="preserve"> a</w:t>
      </w:r>
      <w:r w:rsidR="003C7E92" w:rsidRPr="00867E47">
        <w:rPr>
          <w:snapToGrid w:val="0"/>
          <w:sz w:val="14"/>
          <w:rPrChange w:id="183" w:author="Dolan, Scott" w:date="2020-05-25T21:56:00Z">
            <w:rPr>
              <w:snapToGrid w:val="0"/>
            </w:rPr>
          </w:rPrChange>
        </w:rPr>
        <w:t>t</w:t>
      </w:r>
      <w:r w:rsidRPr="00867E47">
        <w:rPr>
          <w:snapToGrid w:val="0"/>
          <w:sz w:val="14"/>
          <w:rPrChange w:id="184" w:author="Dolan, Scott" w:date="2020-05-25T21:56:00Z">
            <w:rPr>
              <w:snapToGrid w:val="0"/>
            </w:rPr>
          </w:rPrChange>
        </w:rPr>
        <w:t xml:space="preserve"> Block 202</w:t>
      </w:r>
      <w:r w:rsidR="00D7116F" w:rsidRPr="00867E47">
        <w:rPr>
          <w:snapToGrid w:val="0"/>
          <w:sz w:val="14"/>
          <w:rPrChange w:id="185" w:author="Dolan, Scott" w:date="2020-05-25T21:56:00Z">
            <w:rPr>
              <w:snapToGrid w:val="0"/>
            </w:rPr>
          </w:rPrChange>
        </w:rPr>
        <w:t>, Lot 2</w:t>
      </w:r>
      <w:r w:rsidRPr="00867E47">
        <w:rPr>
          <w:snapToGrid w:val="0"/>
          <w:sz w:val="14"/>
          <w:rPrChange w:id="186" w:author="Dolan, Scott" w:date="2020-05-25T21:56:00Z">
            <w:rPr>
              <w:snapToGrid w:val="0"/>
            </w:rPr>
          </w:rPrChange>
        </w:rPr>
        <w:t xml:space="preserve"> on the tax map of the Borough of Point Pleasant Beach</w:t>
      </w:r>
      <w:r w:rsidR="003C7E92" w:rsidRPr="00867E47">
        <w:rPr>
          <w:snapToGrid w:val="0"/>
          <w:sz w:val="14"/>
          <w:rPrChange w:id="187" w:author="Dolan, Scott" w:date="2020-05-25T21:56:00Z">
            <w:rPr>
              <w:snapToGrid w:val="0"/>
            </w:rPr>
          </w:rPrChange>
        </w:rPr>
        <w:t xml:space="preserve"> (the “</w:t>
      </w:r>
      <w:r w:rsidR="003C7E92" w:rsidRPr="00867E47">
        <w:rPr>
          <w:b/>
          <w:bCs/>
          <w:snapToGrid w:val="0"/>
          <w:sz w:val="14"/>
          <w:rPrChange w:id="188" w:author="Dolan, Scott" w:date="2020-05-25T21:56:00Z">
            <w:rPr>
              <w:b/>
              <w:bCs/>
              <w:snapToGrid w:val="0"/>
            </w:rPr>
          </w:rPrChange>
        </w:rPr>
        <w:t>637 Arnold Property</w:t>
      </w:r>
      <w:r w:rsidR="003C7E92" w:rsidRPr="00867E47">
        <w:rPr>
          <w:snapToGrid w:val="0"/>
          <w:sz w:val="14"/>
          <w:rPrChange w:id="189" w:author="Dolan, Scott" w:date="2020-05-25T21:56:00Z">
            <w:rPr>
              <w:snapToGrid w:val="0"/>
            </w:rPr>
          </w:rPrChange>
        </w:rPr>
        <w:t>”) and commonly known as 637-639 Arnold Avenue, Point Pleasant Beach, New Jersey</w:t>
      </w:r>
      <w:r w:rsidRPr="00867E47">
        <w:rPr>
          <w:snapToGrid w:val="0"/>
          <w:sz w:val="14"/>
          <w:rPrChange w:id="190" w:author="Dolan, Scott" w:date="2020-05-25T21:56:00Z">
            <w:rPr>
              <w:snapToGrid w:val="0"/>
            </w:rPr>
          </w:rPrChange>
        </w:rPr>
        <w:t xml:space="preserve">. </w:t>
      </w:r>
    </w:p>
    <w:p w14:paraId="29DED14B" w14:textId="670EC60B" w:rsidR="0055089A" w:rsidRPr="008811FD" w:rsidRDefault="0055089A">
      <w:pPr>
        <w:pStyle w:val="ListParagraph"/>
        <w:keepNext/>
        <w:keepLines/>
        <w:numPr>
          <w:ilvl w:val="0"/>
          <w:numId w:val="24"/>
        </w:numPr>
        <w:autoSpaceDE w:val="0"/>
        <w:autoSpaceDN w:val="0"/>
        <w:adjustRightInd w:val="0"/>
        <w:spacing w:line="480" w:lineRule="auto"/>
        <w:ind w:left="0" w:firstLine="720"/>
        <w:rPr>
          <w:snapToGrid w:val="0"/>
          <w:sz w:val="12"/>
          <w:rPrChange w:id="191" w:author="Dolan, Scott" w:date="2020-05-23T21:05:00Z">
            <w:rPr>
              <w:snapToGrid w:val="0"/>
            </w:rPr>
          </w:rPrChange>
        </w:rPr>
      </w:pPr>
      <w:r w:rsidRPr="008811FD">
        <w:rPr>
          <w:snapToGrid w:val="0"/>
          <w:sz w:val="12"/>
          <w:rPrChange w:id="192" w:author="Dolan, Scott" w:date="2020-05-23T21:05:00Z">
            <w:rPr>
              <w:snapToGrid w:val="0"/>
            </w:rPr>
          </w:rPrChange>
        </w:rPr>
        <w:t xml:space="preserve">The 637 Arnold Property sits adjacent to a separate </w:t>
      </w:r>
      <w:r w:rsidR="00BF4316" w:rsidRPr="008811FD">
        <w:rPr>
          <w:snapToGrid w:val="0"/>
          <w:sz w:val="12"/>
          <w:rPrChange w:id="193" w:author="Dolan, Scott" w:date="2020-05-23T21:05:00Z">
            <w:rPr>
              <w:snapToGrid w:val="0"/>
            </w:rPr>
          </w:rPrChange>
        </w:rPr>
        <w:t>property</w:t>
      </w:r>
      <w:r w:rsidR="004D1FFD" w:rsidRPr="008811FD">
        <w:rPr>
          <w:snapToGrid w:val="0"/>
          <w:sz w:val="12"/>
          <w:rPrChange w:id="194" w:author="Dolan, Scott" w:date="2020-05-23T21:05:00Z">
            <w:rPr>
              <w:snapToGrid w:val="0"/>
            </w:rPr>
          </w:rPrChange>
        </w:rPr>
        <w:t xml:space="preserve"> presently</w:t>
      </w:r>
      <w:r w:rsidRPr="008811FD">
        <w:rPr>
          <w:snapToGrid w:val="0"/>
          <w:sz w:val="12"/>
          <w:rPrChange w:id="195" w:author="Dolan, Scott" w:date="2020-05-23T21:05:00Z">
            <w:rPr>
              <w:snapToGrid w:val="0"/>
            </w:rPr>
          </w:rPrChange>
        </w:rPr>
        <w:t xml:space="preserve"> owned by EAF One, LLC, located at Block 202, Lot 3 on the tax map of the Borough of Point Pleasant Beach (the “</w:t>
      </w:r>
      <w:r w:rsidRPr="008811FD">
        <w:rPr>
          <w:b/>
          <w:bCs/>
          <w:snapToGrid w:val="0"/>
          <w:sz w:val="12"/>
          <w:rPrChange w:id="196" w:author="Dolan, Scott" w:date="2020-05-23T21:05:00Z">
            <w:rPr>
              <w:b/>
              <w:bCs/>
              <w:snapToGrid w:val="0"/>
            </w:rPr>
          </w:rPrChange>
        </w:rPr>
        <w:t xml:space="preserve"> 641 Arnold Property</w:t>
      </w:r>
      <w:r w:rsidRPr="008811FD">
        <w:rPr>
          <w:snapToGrid w:val="0"/>
          <w:sz w:val="12"/>
          <w:rPrChange w:id="197" w:author="Dolan, Scott" w:date="2020-05-23T21:05:00Z">
            <w:rPr>
              <w:snapToGrid w:val="0"/>
            </w:rPr>
          </w:rPrChange>
        </w:rPr>
        <w:t xml:space="preserve">”) and commonly known as 641 Arnold Avenue, Point Pleasant Beach, New Jersey. </w:t>
      </w:r>
    </w:p>
    <w:p w14:paraId="454EFAAD" w14:textId="5D30F8FB" w:rsidR="00BF4316" w:rsidRPr="000575BF" w:rsidRDefault="00BF4316">
      <w:pPr>
        <w:pStyle w:val="ListParagraph"/>
        <w:keepNext/>
        <w:keepLines/>
        <w:numPr>
          <w:ilvl w:val="0"/>
          <w:numId w:val="24"/>
        </w:numPr>
        <w:autoSpaceDE w:val="0"/>
        <w:autoSpaceDN w:val="0"/>
        <w:adjustRightInd w:val="0"/>
        <w:spacing w:line="480" w:lineRule="auto"/>
        <w:ind w:left="0" w:firstLine="720"/>
        <w:rPr>
          <w:snapToGrid w:val="0"/>
          <w:sz w:val="14"/>
          <w:rPrChange w:id="198" w:author="Dolan, Scott" w:date="2020-05-25T21:57:00Z">
            <w:rPr>
              <w:snapToGrid w:val="0"/>
            </w:rPr>
          </w:rPrChange>
        </w:rPr>
      </w:pPr>
      <w:r w:rsidRPr="000575BF">
        <w:rPr>
          <w:snapToGrid w:val="0"/>
          <w:sz w:val="14"/>
          <w:rPrChange w:id="199" w:author="Dolan, Scott" w:date="2020-05-25T21:57:00Z">
            <w:rPr>
              <w:snapToGrid w:val="0"/>
            </w:rPr>
          </w:rPrChange>
        </w:rPr>
        <w:t xml:space="preserve">Upon information and belief, at one time, the 637 Arnold Property and 641 Arnold Property were jointly owned by </w:t>
      </w:r>
      <w:del w:id="200" w:author="Matthew P. Dolan" w:date="2020-05-22T08:53:00Z">
        <w:r w:rsidRPr="000575BF" w:rsidDel="002708F4">
          <w:rPr>
            <w:snapToGrid w:val="0"/>
            <w:sz w:val="14"/>
            <w:rPrChange w:id="201" w:author="Dolan, Scott" w:date="2020-05-25T21:57:00Z">
              <w:rPr>
                <w:snapToGrid w:val="0"/>
              </w:rPr>
            </w:rPrChange>
          </w:rPr>
          <w:delText xml:space="preserve">_______ </w:delText>
        </w:r>
      </w:del>
      <w:ins w:id="202" w:author="Matthew P. Dolan" w:date="2020-05-22T08:53:00Z">
        <w:r w:rsidR="002708F4" w:rsidRPr="000575BF">
          <w:rPr>
            <w:snapToGrid w:val="0"/>
            <w:sz w:val="14"/>
            <w:rPrChange w:id="203" w:author="Dolan, Scott" w:date="2020-05-25T21:57:00Z">
              <w:rPr>
                <w:snapToGrid w:val="0"/>
              </w:rPr>
            </w:rPrChange>
          </w:rPr>
          <w:t xml:space="preserve">Michael </w:t>
        </w:r>
      </w:ins>
      <w:r w:rsidRPr="000575BF">
        <w:rPr>
          <w:snapToGrid w:val="0"/>
          <w:sz w:val="14"/>
          <w:rPrChange w:id="204" w:author="Dolan, Scott" w:date="2020-05-25T21:57:00Z">
            <w:rPr>
              <w:snapToGrid w:val="0"/>
            </w:rPr>
          </w:rPrChange>
        </w:rPr>
        <w:t>Gottlieb</w:t>
      </w:r>
      <w:r w:rsidR="00D62010" w:rsidRPr="000575BF">
        <w:rPr>
          <w:snapToGrid w:val="0"/>
          <w:sz w:val="14"/>
          <w:rPrChange w:id="205" w:author="Dolan, Scott" w:date="2020-05-25T21:57:00Z">
            <w:rPr>
              <w:snapToGrid w:val="0"/>
            </w:rPr>
          </w:rPrChange>
        </w:rPr>
        <w:t xml:space="preserve"> (“</w:t>
      </w:r>
      <w:r w:rsidR="00D62010" w:rsidRPr="000575BF">
        <w:rPr>
          <w:b/>
          <w:bCs/>
          <w:snapToGrid w:val="0"/>
          <w:sz w:val="14"/>
          <w:rPrChange w:id="206" w:author="Dolan, Scott" w:date="2020-05-25T21:57:00Z">
            <w:rPr>
              <w:b/>
              <w:bCs/>
              <w:snapToGrid w:val="0"/>
            </w:rPr>
          </w:rPrChange>
        </w:rPr>
        <w:t>Gottlieb</w:t>
      </w:r>
      <w:r w:rsidR="00D62010" w:rsidRPr="000575BF">
        <w:rPr>
          <w:snapToGrid w:val="0"/>
          <w:sz w:val="14"/>
          <w:rPrChange w:id="207" w:author="Dolan, Scott" w:date="2020-05-25T21:57:00Z">
            <w:rPr>
              <w:snapToGrid w:val="0"/>
            </w:rPr>
          </w:rPrChange>
        </w:rPr>
        <w:t>”)</w:t>
      </w:r>
      <w:r w:rsidRPr="000575BF">
        <w:rPr>
          <w:snapToGrid w:val="0"/>
          <w:sz w:val="14"/>
          <w:rPrChange w:id="208" w:author="Dolan, Scott" w:date="2020-05-25T21:57:00Z">
            <w:rPr>
              <w:snapToGrid w:val="0"/>
            </w:rPr>
          </w:rPrChange>
        </w:rPr>
        <w:t xml:space="preserve">. </w:t>
      </w:r>
      <w:ins w:id="209" w:author="Dolan, Scott" w:date="2020-05-23T20:57:00Z">
        <w:r w:rsidR="0090605E" w:rsidRPr="000575BF">
          <w:rPr>
            <w:snapToGrid w:val="0"/>
            <w:color w:val="FF0000"/>
            <w:sz w:val="14"/>
            <w:rPrChange w:id="210" w:author="Dolan, Scott" w:date="2020-05-25T21:57:00Z">
              <w:rPr>
                <w:snapToGrid w:val="0"/>
                <w:color w:val="FF0000"/>
              </w:rPr>
            </w:rPrChange>
          </w:rPr>
          <w:t>I am sure this is true.</w:t>
        </w:r>
      </w:ins>
    </w:p>
    <w:p w14:paraId="0EA3999E" w14:textId="4E74BB18" w:rsidR="00D03CD1" w:rsidRPr="008811FD" w:rsidDel="00D85EC6" w:rsidRDefault="00D03CD1">
      <w:pPr>
        <w:pStyle w:val="ListParagraph"/>
        <w:keepNext/>
        <w:keepLines/>
        <w:numPr>
          <w:ilvl w:val="0"/>
          <w:numId w:val="24"/>
        </w:numPr>
        <w:autoSpaceDE w:val="0"/>
        <w:autoSpaceDN w:val="0"/>
        <w:adjustRightInd w:val="0"/>
        <w:spacing w:line="480" w:lineRule="auto"/>
        <w:ind w:left="0" w:firstLine="720"/>
        <w:rPr>
          <w:del w:id="211" w:author="Matthew P. Dolan" w:date="2020-05-23T09:10:00Z"/>
          <w:snapToGrid w:val="0"/>
          <w:sz w:val="12"/>
          <w:rPrChange w:id="212" w:author="Dolan, Scott" w:date="2020-05-23T21:04:00Z">
            <w:rPr>
              <w:del w:id="213" w:author="Matthew P. Dolan" w:date="2020-05-23T09:10:00Z"/>
              <w:snapToGrid w:val="0"/>
            </w:rPr>
          </w:rPrChange>
        </w:rPr>
      </w:pPr>
      <w:del w:id="214" w:author="Matthew P. Dolan" w:date="2020-05-23T09:10:00Z">
        <w:r w:rsidRPr="008811FD" w:rsidDel="00D85EC6">
          <w:rPr>
            <w:snapToGrid w:val="0"/>
            <w:sz w:val="12"/>
            <w:rPrChange w:id="215" w:author="Dolan, Scott" w:date="2020-05-23T21:04:00Z">
              <w:rPr>
                <w:snapToGrid w:val="0"/>
              </w:rPr>
            </w:rPrChange>
          </w:rPr>
          <w:delText>641 Arnold is the former owner of the 641 Arnold Property with a business address at 800 Walnut Avenue, Point Pleasant Beach, New Jersey [</w:delText>
        </w:r>
        <w:r w:rsidRPr="008811FD" w:rsidDel="00D85EC6">
          <w:rPr>
            <w:snapToGrid w:val="0"/>
            <w:sz w:val="12"/>
            <w:highlight w:val="yellow"/>
            <w:rPrChange w:id="216" w:author="Dolan, Scott" w:date="2020-05-23T21:04:00Z">
              <w:rPr>
                <w:snapToGrid w:val="0"/>
                <w:highlight w:val="yellow"/>
              </w:rPr>
            </w:rPrChange>
          </w:rPr>
          <w:delText>Scott – this address is from the Deed, we should run NJ business search and confirm service of process address.</w:delText>
        </w:r>
        <w:r w:rsidRPr="008811FD" w:rsidDel="00D85EC6">
          <w:rPr>
            <w:snapToGrid w:val="0"/>
            <w:sz w:val="12"/>
            <w:rPrChange w:id="217" w:author="Dolan, Scott" w:date="2020-05-23T21:04:00Z">
              <w:rPr>
                <w:snapToGrid w:val="0"/>
              </w:rPr>
            </w:rPrChange>
          </w:rPr>
          <w:delText xml:space="preserve">]. </w:delText>
        </w:r>
      </w:del>
    </w:p>
    <w:p w14:paraId="49F008B5" w14:textId="28AA18F2" w:rsidR="009D7D2E" w:rsidRPr="008811FD" w:rsidRDefault="00DD1D12">
      <w:pPr>
        <w:pStyle w:val="ListParagraph"/>
        <w:keepNext/>
        <w:keepLines/>
        <w:numPr>
          <w:ilvl w:val="0"/>
          <w:numId w:val="24"/>
        </w:numPr>
        <w:autoSpaceDE w:val="0"/>
        <w:autoSpaceDN w:val="0"/>
        <w:adjustRightInd w:val="0"/>
        <w:spacing w:line="480" w:lineRule="auto"/>
        <w:ind w:left="0" w:firstLine="720"/>
        <w:rPr>
          <w:snapToGrid w:val="0"/>
          <w:sz w:val="12"/>
          <w:rPrChange w:id="218" w:author="Dolan, Scott" w:date="2020-05-23T21:04:00Z">
            <w:rPr>
              <w:snapToGrid w:val="0"/>
            </w:rPr>
          </w:rPrChange>
        </w:rPr>
      </w:pPr>
      <w:r w:rsidRPr="008811FD">
        <w:rPr>
          <w:snapToGrid w:val="0"/>
          <w:sz w:val="12"/>
          <w:rPrChange w:id="219" w:author="Dolan, Scott" w:date="2020-05-23T21:04:00Z">
            <w:rPr>
              <w:snapToGrid w:val="0"/>
            </w:rPr>
          </w:rPrChange>
        </w:rPr>
        <w:t>S. Dolan</w:t>
      </w:r>
      <w:r w:rsidR="009D7D2E" w:rsidRPr="008811FD">
        <w:rPr>
          <w:snapToGrid w:val="0"/>
          <w:sz w:val="12"/>
          <w:rPrChange w:id="220" w:author="Dolan, Scott" w:date="2020-05-23T21:04:00Z">
            <w:rPr>
              <w:snapToGrid w:val="0"/>
            </w:rPr>
          </w:rPrChange>
        </w:rPr>
        <w:t xml:space="preserve"> is an individual, the managing member of 637 and resident of Point Pleasant Beach, New Jersey. </w:t>
      </w:r>
    </w:p>
    <w:p w14:paraId="2ADAB7A4" w14:textId="53B71579" w:rsidR="00000E19" w:rsidRPr="008811FD" w:rsidRDefault="00000E19">
      <w:pPr>
        <w:pStyle w:val="ListParagraph"/>
        <w:keepNext/>
        <w:keepLines/>
        <w:numPr>
          <w:ilvl w:val="0"/>
          <w:numId w:val="24"/>
        </w:numPr>
        <w:autoSpaceDE w:val="0"/>
        <w:autoSpaceDN w:val="0"/>
        <w:adjustRightInd w:val="0"/>
        <w:spacing w:line="480" w:lineRule="auto"/>
        <w:ind w:left="0" w:firstLine="720"/>
        <w:rPr>
          <w:snapToGrid w:val="0"/>
          <w:sz w:val="12"/>
          <w:rPrChange w:id="221" w:author="Dolan, Scott" w:date="2020-05-23T21:04:00Z">
            <w:rPr>
              <w:snapToGrid w:val="0"/>
            </w:rPr>
          </w:rPrChange>
        </w:rPr>
      </w:pPr>
      <w:r w:rsidRPr="008811FD">
        <w:rPr>
          <w:snapToGrid w:val="0"/>
          <w:sz w:val="12"/>
          <w:rPrChange w:id="222" w:author="Dolan, Scott" w:date="2020-05-23T21:04:00Z">
            <w:rPr>
              <w:snapToGrid w:val="0"/>
            </w:rPr>
          </w:rPrChange>
        </w:rPr>
        <w:t xml:space="preserve">Hans is a surveyor who is, upon information and belief, licensed by the State of New Jersey with an office address of </w:t>
      </w:r>
      <w:r w:rsidR="00D03CD1" w:rsidRPr="008811FD">
        <w:rPr>
          <w:snapToGrid w:val="0"/>
          <w:sz w:val="12"/>
          <w:rPrChange w:id="223" w:author="Dolan, Scott" w:date="2020-05-23T21:04:00Z">
            <w:rPr>
              <w:snapToGrid w:val="0"/>
            </w:rPr>
          </w:rPrChange>
        </w:rPr>
        <w:t>1023 Ocean Rd, Point Pleasant, NJ 08742</w:t>
      </w:r>
      <w:r w:rsidRPr="008811FD">
        <w:rPr>
          <w:snapToGrid w:val="0"/>
          <w:sz w:val="12"/>
          <w:rPrChange w:id="224" w:author="Dolan, Scott" w:date="2020-05-23T21:04:00Z">
            <w:rPr>
              <w:snapToGrid w:val="0"/>
            </w:rPr>
          </w:rPrChange>
        </w:rPr>
        <w:t>.</w:t>
      </w:r>
    </w:p>
    <w:p w14:paraId="771885C8" w14:textId="77777777" w:rsidR="00D03CD1" w:rsidRPr="008811FD" w:rsidRDefault="00000E19">
      <w:pPr>
        <w:pStyle w:val="ListParagraph"/>
        <w:keepNext/>
        <w:keepLines/>
        <w:numPr>
          <w:ilvl w:val="0"/>
          <w:numId w:val="24"/>
        </w:numPr>
        <w:autoSpaceDE w:val="0"/>
        <w:autoSpaceDN w:val="0"/>
        <w:adjustRightInd w:val="0"/>
        <w:spacing w:line="480" w:lineRule="auto"/>
        <w:ind w:left="0" w:firstLine="720"/>
        <w:rPr>
          <w:snapToGrid w:val="0"/>
          <w:sz w:val="12"/>
          <w:rPrChange w:id="225" w:author="Dolan, Scott" w:date="2020-05-23T21:04:00Z">
            <w:rPr>
              <w:snapToGrid w:val="0"/>
            </w:rPr>
          </w:rPrChange>
        </w:rPr>
      </w:pPr>
      <w:r w:rsidRPr="008811FD">
        <w:rPr>
          <w:snapToGrid w:val="0"/>
          <w:sz w:val="12"/>
          <w:rPrChange w:id="226" w:author="Dolan, Scott" w:date="2020-05-23T21:04:00Z">
            <w:rPr>
              <w:snapToGrid w:val="0"/>
            </w:rPr>
          </w:rPrChange>
        </w:rPr>
        <w:t xml:space="preserve">Burdick, P.C. is </w:t>
      </w:r>
      <w:r w:rsidR="003C7E92" w:rsidRPr="008811FD">
        <w:rPr>
          <w:snapToGrid w:val="0"/>
          <w:sz w:val="12"/>
          <w:rPrChange w:id="227" w:author="Dolan, Scott" w:date="2020-05-23T21:04:00Z">
            <w:rPr>
              <w:snapToGrid w:val="0"/>
            </w:rPr>
          </w:rPrChange>
        </w:rPr>
        <w:t xml:space="preserve">a </w:t>
      </w:r>
      <w:r w:rsidRPr="008811FD">
        <w:rPr>
          <w:snapToGrid w:val="0"/>
          <w:sz w:val="12"/>
          <w:rPrChange w:id="228" w:author="Dolan, Scott" w:date="2020-05-23T21:04:00Z">
            <w:rPr>
              <w:snapToGrid w:val="0"/>
            </w:rPr>
          </w:rPrChange>
        </w:rPr>
        <w:t>surveying an</w:t>
      </w:r>
      <w:r w:rsidR="003C7E92" w:rsidRPr="008811FD">
        <w:rPr>
          <w:snapToGrid w:val="0"/>
          <w:sz w:val="12"/>
          <w:rPrChange w:id="229" w:author="Dolan, Scott" w:date="2020-05-23T21:04:00Z">
            <w:rPr>
              <w:snapToGrid w:val="0"/>
            </w:rPr>
          </w:rPrChange>
        </w:rPr>
        <w:t>d</w:t>
      </w:r>
      <w:r w:rsidRPr="008811FD">
        <w:rPr>
          <w:snapToGrid w:val="0"/>
          <w:sz w:val="12"/>
          <w:rPrChange w:id="230" w:author="Dolan, Scott" w:date="2020-05-23T21:04:00Z">
            <w:rPr>
              <w:snapToGrid w:val="0"/>
            </w:rPr>
          </w:rPrChange>
        </w:rPr>
        <w:t xml:space="preserve"> engineering firm with a place of </w:t>
      </w:r>
      <w:r w:rsidR="003C7E92" w:rsidRPr="008811FD">
        <w:rPr>
          <w:snapToGrid w:val="0"/>
          <w:sz w:val="12"/>
          <w:rPrChange w:id="231" w:author="Dolan, Scott" w:date="2020-05-23T21:04:00Z">
            <w:rPr>
              <w:snapToGrid w:val="0"/>
            </w:rPr>
          </w:rPrChange>
        </w:rPr>
        <w:t>business</w:t>
      </w:r>
      <w:r w:rsidRPr="008811FD">
        <w:rPr>
          <w:snapToGrid w:val="0"/>
          <w:sz w:val="12"/>
          <w:rPrChange w:id="232" w:author="Dolan, Scott" w:date="2020-05-23T21:04:00Z">
            <w:rPr>
              <w:snapToGrid w:val="0"/>
            </w:rPr>
          </w:rPrChange>
        </w:rPr>
        <w:t xml:space="preserve"> at </w:t>
      </w:r>
      <w:r w:rsidR="00D03CD1" w:rsidRPr="008811FD">
        <w:rPr>
          <w:snapToGrid w:val="0"/>
          <w:sz w:val="12"/>
          <w:rPrChange w:id="233" w:author="Dolan, Scott" w:date="2020-05-23T21:04:00Z">
            <w:rPr>
              <w:snapToGrid w:val="0"/>
            </w:rPr>
          </w:rPrChange>
        </w:rPr>
        <w:t>1023 Ocean Rd, Point Pleasant, NJ 08742</w:t>
      </w:r>
      <w:r w:rsidRPr="008811FD">
        <w:rPr>
          <w:snapToGrid w:val="0"/>
          <w:sz w:val="12"/>
          <w:rPrChange w:id="234" w:author="Dolan, Scott" w:date="2020-05-23T21:04:00Z">
            <w:rPr>
              <w:snapToGrid w:val="0"/>
            </w:rPr>
          </w:rPrChange>
        </w:rPr>
        <w:t>.</w:t>
      </w:r>
    </w:p>
    <w:p w14:paraId="3D946C4D" w14:textId="77777777" w:rsidR="00D03CD1" w:rsidRPr="008811FD" w:rsidRDefault="009D7D2E">
      <w:pPr>
        <w:pStyle w:val="ListParagraph"/>
        <w:keepNext/>
        <w:keepLines/>
        <w:numPr>
          <w:ilvl w:val="0"/>
          <w:numId w:val="24"/>
        </w:numPr>
        <w:autoSpaceDE w:val="0"/>
        <w:autoSpaceDN w:val="0"/>
        <w:adjustRightInd w:val="0"/>
        <w:spacing w:line="480" w:lineRule="auto"/>
        <w:ind w:left="0" w:firstLine="720"/>
        <w:rPr>
          <w:snapToGrid w:val="0"/>
          <w:sz w:val="12"/>
          <w:rPrChange w:id="235" w:author="Dolan, Scott" w:date="2020-05-23T21:04:00Z">
            <w:rPr>
              <w:snapToGrid w:val="0"/>
            </w:rPr>
          </w:rPrChange>
        </w:rPr>
      </w:pPr>
      <w:r w:rsidRPr="008811FD">
        <w:rPr>
          <w:snapToGrid w:val="0"/>
          <w:sz w:val="12"/>
          <w:rPrChange w:id="236" w:author="Dolan, Scott" w:date="2020-05-23T21:04:00Z">
            <w:rPr>
              <w:snapToGrid w:val="0"/>
            </w:rPr>
          </w:rPrChange>
        </w:rPr>
        <w:t xml:space="preserve">Morris is a surveyor who is, upon information and belief, licensed by the State of New Jersey with a business address of </w:t>
      </w:r>
      <w:r w:rsidR="00D03CD1" w:rsidRPr="008811FD">
        <w:rPr>
          <w:snapToGrid w:val="0"/>
          <w:sz w:val="12"/>
          <w:rPrChange w:id="237" w:author="Dolan, Scott" w:date="2020-05-23T21:04:00Z">
            <w:rPr>
              <w:snapToGrid w:val="0"/>
            </w:rPr>
          </w:rPrChange>
        </w:rPr>
        <w:t>1123 Morris Avenue, Point Pleasant, NJ 08742</w:t>
      </w:r>
      <w:r w:rsidRPr="008811FD">
        <w:rPr>
          <w:snapToGrid w:val="0"/>
          <w:sz w:val="12"/>
          <w:rPrChange w:id="238" w:author="Dolan, Scott" w:date="2020-05-23T21:04:00Z">
            <w:rPr>
              <w:snapToGrid w:val="0"/>
            </w:rPr>
          </w:rPrChange>
        </w:rPr>
        <w:t xml:space="preserve">. </w:t>
      </w:r>
    </w:p>
    <w:p w14:paraId="0089C2AB" w14:textId="1280A9E5" w:rsidR="00000E19" w:rsidRPr="008811FD" w:rsidRDefault="00000E19">
      <w:pPr>
        <w:pStyle w:val="ListParagraph"/>
        <w:keepNext/>
        <w:keepLines/>
        <w:numPr>
          <w:ilvl w:val="0"/>
          <w:numId w:val="24"/>
        </w:numPr>
        <w:autoSpaceDE w:val="0"/>
        <w:autoSpaceDN w:val="0"/>
        <w:adjustRightInd w:val="0"/>
        <w:spacing w:line="480" w:lineRule="auto"/>
        <w:ind w:left="0" w:firstLine="720"/>
        <w:rPr>
          <w:snapToGrid w:val="0"/>
          <w:sz w:val="12"/>
          <w:rPrChange w:id="239" w:author="Dolan, Scott" w:date="2020-05-23T21:04:00Z">
            <w:rPr>
              <w:snapToGrid w:val="0"/>
            </w:rPr>
          </w:rPrChange>
        </w:rPr>
      </w:pPr>
      <w:r w:rsidRPr="008811FD">
        <w:rPr>
          <w:snapToGrid w:val="0"/>
          <w:sz w:val="12"/>
          <w:rPrChange w:id="240" w:author="Dolan, Scott" w:date="2020-05-23T21:04:00Z">
            <w:rPr>
              <w:snapToGrid w:val="0"/>
            </w:rPr>
          </w:rPrChange>
        </w:rPr>
        <w:t>Morris</w:t>
      </w:r>
      <w:r w:rsidR="009D7D2E" w:rsidRPr="008811FD">
        <w:rPr>
          <w:snapToGrid w:val="0"/>
          <w:sz w:val="12"/>
          <w:rPrChange w:id="241" w:author="Dolan, Scott" w:date="2020-05-23T21:04:00Z">
            <w:rPr>
              <w:snapToGrid w:val="0"/>
            </w:rPr>
          </w:rPrChange>
        </w:rPr>
        <w:t>, Inc.</w:t>
      </w:r>
      <w:r w:rsidRPr="008811FD">
        <w:rPr>
          <w:snapToGrid w:val="0"/>
          <w:sz w:val="12"/>
          <w:rPrChange w:id="242" w:author="Dolan, Scott" w:date="2020-05-23T21:04:00Z">
            <w:rPr>
              <w:snapToGrid w:val="0"/>
            </w:rPr>
          </w:rPrChange>
        </w:rPr>
        <w:t xml:space="preserve"> is a surveying and engineering firm with a place of business </w:t>
      </w:r>
      <w:r w:rsidR="00D03CD1" w:rsidRPr="008811FD">
        <w:rPr>
          <w:snapToGrid w:val="0"/>
          <w:sz w:val="12"/>
          <w:rPrChange w:id="243" w:author="Dolan, Scott" w:date="2020-05-23T21:04:00Z">
            <w:rPr>
              <w:snapToGrid w:val="0"/>
            </w:rPr>
          </w:rPrChange>
        </w:rPr>
        <w:t>1123 Morris Avenue, Point Pleasant, NJ 08742</w:t>
      </w:r>
    </w:p>
    <w:p w14:paraId="32B70534" w14:textId="508D3C04" w:rsidR="00AB731A" w:rsidRDefault="00000E19">
      <w:pPr>
        <w:pStyle w:val="ListParagraph"/>
        <w:keepNext/>
        <w:keepLines/>
        <w:numPr>
          <w:ilvl w:val="0"/>
          <w:numId w:val="24"/>
        </w:numPr>
        <w:autoSpaceDE w:val="0"/>
        <w:autoSpaceDN w:val="0"/>
        <w:adjustRightInd w:val="0"/>
        <w:spacing w:line="480" w:lineRule="auto"/>
        <w:ind w:left="0" w:firstLine="720"/>
        <w:rPr>
          <w:ins w:id="244" w:author="Dolan, Scott" w:date="2020-05-25T21:57:00Z"/>
          <w:snapToGrid w:val="0"/>
          <w:sz w:val="12"/>
        </w:rPr>
      </w:pPr>
      <w:r w:rsidRPr="008811FD">
        <w:rPr>
          <w:snapToGrid w:val="0"/>
          <w:sz w:val="12"/>
          <w:rPrChange w:id="245" w:author="Dolan, Scott" w:date="2020-05-23T21:04:00Z">
            <w:rPr>
              <w:snapToGrid w:val="0"/>
            </w:rPr>
          </w:rPrChange>
        </w:rPr>
        <w:t>Stewart is national title insurance agency with a New Jersey office address of 10 Waterview Blvd., Suite 110 Parsippany, NJ 07054.</w:t>
      </w:r>
    </w:p>
    <w:p w14:paraId="39F39F59" w14:textId="77777777" w:rsidR="00782A42" w:rsidRPr="00782A42" w:rsidRDefault="000575BF">
      <w:pPr>
        <w:pStyle w:val="ListParagraph"/>
        <w:keepNext/>
        <w:keepLines/>
        <w:numPr>
          <w:ilvl w:val="0"/>
          <w:numId w:val="24"/>
        </w:numPr>
        <w:autoSpaceDE w:val="0"/>
        <w:autoSpaceDN w:val="0"/>
        <w:adjustRightInd w:val="0"/>
        <w:spacing w:line="480" w:lineRule="auto"/>
        <w:ind w:left="0" w:firstLine="720"/>
        <w:rPr>
          <w:ins w:id="246" w:author="Dolan, Scott" w:date="2020-05-26T00:47:00Z"/>
          <w:snapToGrid w:val="0"/>
          <w:sz w:val="12"/>
          <w:rPrChange w:id="247" w:author="Dolan, Scott" w:date="2020-05-26T00:47:00Z">
            <w:rPr>
              <w:ins w:id="248" w:author="Dolan, Scott" w:date="2020-05-26T00:47:00Z"/>
              <w:snapToGrid w:val="0"/>
              <w:color w:val="FF0000"/>
              <w:sz w:val="12"/>
            </w:rPr>
          </w:rPrChange>
        </w:rPr>
        <w:pPrChange w:id="249" w:author="Dolan, Scott" w:date="2020-05-26T00:47:00Z">
          <w:pPr>
            <w:pStyle w:val="ListParagraph"/>
            <w:keepNext/>
            <w:keepLines/>
            <w:numPr>
              <w:numId w:val="24"/>
            </w:numPr>
            <w:autoSpaceDE w:val="0"/>
            <w:autoSpaceDN w:val="0"/>
            <w:adjustRightInd w:val="0"/>
            <w:spacing w:line="480" w:lineRule="auto"/>
            <w:ind w:left="1800" w:hanging="720"/>
          </w:pPr>
        </w:pPrChange>
      </w:pPr>
      <w:ins w:id="250" w:author="Dolan, Scott" w:date="2020-05-25T21:57:00Z">
        <w:r w:rsidRPr="000575BF">
          <w:rPr>
            <w:snapToGrid w:val="0"/>
            <w:color w:val="FF0000"/>
            <w:sz w:val="12"/>
            <w:rPrChange w:id="251" w:author="Dolan, Scott" w:date="2020-05-25T22:07:00Z">
              <w:rPr>
                <w:snapToGrid w:val="0"/>
                <w:sz w:val="12"/>
              </w:rPr>
            </w:rPrChange>
          </w:rPr>
          <w:t xml:space="preserve">Schwebel Family Trust </w:t>
        </w:r>
      </w:ins>
    </w:p>
    <w:p w14:paraId="2AC26827" w14:textId="297D2EC6" w:rsidR="00327B34" w:rsidRPr="00782A42" w:rsidRDefault="00327B34">
      <w:pPr>
        <w:pStyle w:val="ListParagraph"/>
        <w:keepNext/>
        <w:keepLines/>
        <w:numPr>
          <w:ilvl w:val="0"/>
          <w:numId w:val="24"/>
        </w:numPr>
        <w:autoSpaceDE w:val="0"/>
        <w:autoSpaceDN w:val="0"/>
        <w:adjustRightInd w:val="0"/>
        <w:spacing w:line="480" w:lineRule="auto"/>
        <w:ind w:left="0" w:firstLine="720"/>
        <w:rPr>
          <w:ins w:id="252" w:author="Dolan, Scott" w:date="2020-05-26T00:49:00Z"/>
          <w:snapToGrid w:val="0"/>
          <w:sz w:val="12"/>
          <w:rPrChange w:id="253" w:author="Dolan, Scott" w:date="2020-05-26T00:49:00Z">
            <w:rPr>
              <w:ins w:id="254" w:author="Dolan, Scott" w:date="2020-05-26T00:49:00Z"/>
              <w:bCs/>
              <w:snapToGrid w:val="0"/>
              <w:color w:val="FF0000"/>
              <w:sz w:val="14"/>
            </w:rPr>
          </w:rPrChange>
        </w:rPr>
        <w:pPrChange w:id="255" w:author="Dolan, Scott" w:date="2020-05-26T00:47:00Z">
          <w:pPr>
            <w:pStyle w:val="ListParagraph"/>
            <w:keepNext/>
            <w:keepLines/>
            <w:numPr>
              <w:numId w:val="24"/>
            </w:numPr>
            <w:autoSpaceDE w:val="0"/>
            <w:autoSpaceDN w:val="0"/>
            <w:adjustRightInd w:val="0"/>
            <w:spacing w:line="480" w:lineRule="auto"/>
            <w:ind w:left="1800" w:hanging="720"/>
          </w:pPr>
        </w:pPrChange>
      </w:pPr>
      <w:ins w:id="256" w:author="Dolan, Scott" w:date="2020-05-25T22:08:00Z">
        <w:r w:rsidRPr="00782A42">
          <w:rPr>
            <w:bCs/>
            <w:snapToGrid w:val="0"/>
            <w:color w:val="FF0000"/>
            <w:sz w:val="14"/>
            <w:rPrChange w:id="257" w:author="Dolan, Scott" w:date="2020-05-26T00:47:00Z">
              <w:rPr>
                <w:b/>
                <w:bCs/>
                <w:snapToGrid w:val="0"/>
                <w:u w:val="single"/>
              </w:rPr>
            </w:rPrChange>
          </w:rPr>
          <w:t xml:space="preserve">Sinn, Fitzsimmons, Cantoli, Bogan, &amp; West P.A  </w:t>
        </w:r>
      </w:ins>
    </w:p>
    <w:p w14:paraId="427826A4" w14:textId="7043C6A1" w:rsidR="00782A42" w:rsidRPr="00782A42" w:rsidRDefault="00782A42">
      <w:pPr>
        <w:pStyle w:val="ListParagraph"/>
        <w:keepNext/>
        <w:keepLines/>
        <w:numPr>
          <w:ilvl w:val="0"/>
          <w:numId w:val="24"/>
        </w:numPr>
        <w:autoSpaceDE w:val="0"/>
        <w:autoSpaceDN w:val="0"/>
        <w:adjustRightInd w:val="0"/>
        <w:spacing w:line="480" w:lineRule="auto"/>
        <w:ind w:left="0" w:firstLine="720"/>
        <w:rPr>
          <w:ins w:id="258" w:author="Dolan, Scott" w:date="2020-05-25T22:08:00Z"/>
          <w:snapToGrid w:val="0"/>
          <w:sz w:val="12"/>
          <w:rPrChange w:id="259" w:author="Dolan, Scott" w:date="2020-05-26T00:47:00Z">
            <w:rPr>
              <w:ins w:id="260" w:author="Dolan, Scott" w:date="2020-05-25T22:08:00Z"/>
              <w:b/>
              <w:bCs/>
              <w:snapToGrid w:val="0"/>
              <w:u w:val="single"/>
            </w:rPr>
          </w:rPrChange>
        </w:rPr>
        <w:pPrChange w:id="261" w:author="Dolan, Scott" w:date="2020-05-26T00:47:00Z">
          <w:pPr>
            <w:pStyle w:val="ListParagraph"/>
            <w:keepNext/>
            <w:keepLines/>
            <w:numPr>
              <w:numId w:val="24"/>
            </w:numPr>
            <w:autoSpaceDE w:val="0"/>
            <w:autoSpaceDN w:val="0"/>
            <w:adjustRightInd w:val="0"/>
            <w:spacing w:line="480" w:lineRule="auto"/>
            <w:ind w:left="1800" w:hanging="720"/>
          </w:pPr>
        </w:pPrChange>
      </w:pPr>
      <w:ins w:id="262" w:author="Dolan, Scott" w:date="2020-05-26T00:49:00Z">
        <w:r w:rsidRPr="00A449A0">
          <w:rPr>
            <w:snapToGrid w:val="0"/>
            <w:color w:val="FF0000"/>
            <w:sz w:val="14"/>
            <w:szCs w:val="16"/>
          </w:rPr>
          <w:t>Giuseppe Carannante</w:t>
        </w:r>
      </w:ins>
    </w:p>
    <w:p w14:paraId="539121E5" w14:textId="18F20D34" w:rsidR="000575BF" w:rsidRPr="008811FD" w:rsidRDefault="000575BF">
      <w:pPr>
        <w:pStyle w:val="ListParagraph"/>
        <w:keepNext/>
        <w:keepLines/>
        <w:autoSpaceDE w:val="0"/>
        <w:autoSpaceDN w:val="0"/>
        <w:adjustRightInd w:val="0"/>
        <w:spacing w:line="480" w:lineRule="auto"/>
        <w:rPr>
          <w:snapToGrid w:val="0"/>
          <w:sz w:val="12"/>
          <w:rPrChange w:id="263" w:author="Dolan, Scott" w:date="2020-05-23T21:04:00Z">
            <w:rPr>
              <w:snapToGrid w:val="0"/>
            </w:rPr>
          </w:rPrChange>
        </w:rPr>
        <w:pPrChange w:id="264" w:author="Dolan, Scott" w:date="2020-05-25T22:08:00Z">
          <w:pPr>
            <w:pStyle w:val="ListParagraph"/>
            <w:keepNext/>
            <w:keepLines/>
            <w:numPr>
              <w:numId w:val="24"/>
            </w:numPr>
            <w:autoSpaceDE w:val="0"/>
            <w:autoSpaceDN w:val="0"/>
            <w:adjustRightInd w:val="0"/>
            <w:spacing w:line="480" w:lineRule="auto"/>
            <w:ind w:left="0" w:firstLine="720"/>
          </w:pPr>
        </w:pPrChange>
      </w:pPr>
    </w:p>
    <w:p w14:paraId="49C951C3" w14:textId="77777777" w:rsidR="00516913" w:rsidRDefault="00516913">
      <w:pPr>
        <w:keepNext/>
        <w:keepLines/>
        <w:autoSpaceDE w:val="0"/>
        <w:autoSpaceDN w:val="0"/>
        <w:adjustRightInd w:val="0"/>
        <w:spacing w:line="480" w:lineRule="auto"/>
        <w:rPr>
          <w:ins w:id="265" w:author="Dolan, Scott" w:date="2020-05-26T01:06:00Z"/>
          <w:b/>
          <w:bCs/>
          <w:snapToGrid w:val="0"/>
          <w:u w:val="single"/>
        </w:rPr>
      </w:pPr>
    </w:p>
    <w:p w14:paraId="0E084814" w14:textId="77777777" w:rsidR="00516913" w:rsidRDefault="00516913">
      <w:pPr>
        <w:keepNext/>
        <w:keepLines/>
        <w:autoSpaceDE w:val="0"/>
        <w:autoSpaceDN w:val="0"/>
        <w:adjustRightInd w:val="0"/>
        <w:spacing w:line="480" w:lineRule="auto"/>
        <w:rPr>
          <w:ins w:id="266" w:author="Dolan, Scott" w:date="2020-05-26T01:06:00Z"/>
          <w:b/>
          <w:bCs/>
          <w:snapToGrid w:val="0"/>
          <w:u w:val="single"/>
        </w:rPr>
      </w:pPr>
    </w:p>
    <w:p w14:paraId="377638FE" w14:textId="77777777" w:rsidR="00516913" w:rsidRDefault="00516913">
      <w:pPr>
        <w:keepNext/>
        <w:keepLines/>
        <w:autoSpaceDE w:val="0"/>
        <w:autoSpaceDN w:val="0"/>
        <w:adjustRightInd w:val="0"/>
        <w:spacing w:line="480" w:lineRule="auto"/>
        <w:rPr>
          <w:ins w:id="267" w:author="Dolan, Scott" w:date="2020-05-26T01:06:00Z"/>
          <w:b/>
          <w:bCs/>
          <w:snapToGrid w:val="0"/>
          <w:u w:val="single"/>
        </w:rPr>
      </w:pPr>
    </w:p>
    <w:p w14:paraId="46080A8A" w14:textId="4283057C" w:rsidR="00D03CD1" w:rsidRDefault="00AB731A">
      <w:pPr>
        <w:keepNext/>
        <w:keepLines/>
        <w:autoSpaceDE w:val="0"/>
        <w:autoSpaceDN w:val="0"/>
        <w:adjustRightInd w:val="0"/>
        <w:spacing w:line="480" w:lineRule="auto"/>
        <w:rPr>
          <w:b/>
          <w:bCs/>
          <w:snapToGrid w:val="0"/>
          <w:u w:val="single"/>
        </w:rPr>
      </w:pPr>
      <w:r>
        <w:rPr>
          <w:b/>
          <w:bCs/>
          <w:snapToGrid w:val="0"/>
          <w:u w:val="single"/>
        </w:rPr>
        <w:t xml:space="preserve">The </w:t>
      </w:r>
      <w:r w:rsidR="00D03CD1">
        <w:rPr>
          <w:b/>
          <w:bCs/>
          <w:snapToGrid w:val="0"/>
          <w:u w:val="single"/>
        </w:rPr>
        <w:t>Elbert Morris Survey</w:t>
      </w:r>
    </w:p>
    <w:p w14:paraId="3C88C192" w14:textId="7FAD91AB" w:rsidR="00BF4316" w:rsidRPr="000575BF" w:rsidRDefault="00BF4316">
      <w:pPr>
        <w:pStyle w:val="ListParagraph"/>
        <w:keepNext/>
        <w:keepLines/>
        <w:numPr>
          <w:ilvl w:val="0"/>
          <w:numId w:val="24"/>
        </w:numPr>
        <w:autoSpaceDE w:val="0"/>
        <w:autoSpaceDN w:val="0"/>
        <w:adjustRightInd w:val="0"/>
        <w:spacing w:line="480" w:lineRule="auto"/>
        <w:ind w:left="0" w:firstLine="720"/>
        <w:rPr>
          <w:ins w:id="268" w:author="Matthew P. Dolan" w:date="2020-05-22T08:53:00Z"/>
          <w:snapToGrid w:val="0"/>
          <w:color w:val="0D0D0D" w:themeColor="text1" w:themeTint="F2"/>
          <w:sz w:val="14"/>
          <w:szCs w:val="24"/>
          <w:rPrChange w:id="269" w:author="Dolan, Scott" w:date="2020-05-25T21:58:00Z">
            <w:rPr>
              <w:ins w:id="270" w:author="Matthew P. Dolan" w:date="2020-05-22T08:53:00Z"/>
              <w:snapToGrid w:val="0"/>
            </w:rPr>
          </w:rPrChange>
        </w:rPr>
      </w:pPr>
      <w:r w:rsidRPr="000575BF">
        <w:rPr>
          <w:snapToGrid w:val="0"/>
          <w:color w:val="0D0D0D" w:themeColor="text1" w:themeTint="F2"/>
          <w:sz w:val="14"/>
          <w:szCs w:val="24"/>
          <w:rPrChange w:id="271" w:author="Dolan, Scott" w:date="2020-05-25T21:58:00Z">
            <w:rPr>
              <w:snapToGrid w:val="0"/>
            </w:rPr>
          </w:rPrChange>
        </w:rPr>
        <w:t>On or about October 19, 1961, Elbert W. Morris of Morris &amp; Glasgow, Inc. (“</w:t>
      </w:r>
      <w:r w:rsidRPr="000575BF">
        <w:rPr>
          <w:b/>
          <w:bCs/>
          <w:snapToGrid w:val="0"/>
          <w:color w:val="0D0D0D" w:themeColor="text1" w:themeTint="F2"/>
          <w:sz w:val="14"/>
          <w:szCs w:val="24"/>
          <w:rPrChange w:id="272" w:author="Dolan, Scott" w:date="2020-05-25T21:58:00Z">
            <w:rPr>
              <w:b/>
              <w:bCs/>
              <w:snapToGrid w:val="0"/>
            </w:rPr>
          </w:rPrChange>
        </w:rPr>
        <w:t>Morris &amp; Glasgow</w:t>
      </w:r>
      <w:r w:rsidRPr="000575BF">
        <w:rPr>
          <w:snapToGrid w:val="0"/>
          <w:color w:val="0D0D0D" w:themeColor="text1" w:themeTint="F2"/>
          <w:sz w:val="14"/>
          <w:szCs w:val="24"/>
          <w:rPrChange w:id="273" w:author="Dolan, Scott" w:date="2020-05-25T21:58:00Z">
            <w:rPr>
              <w:snapToGrid w:val="0"/>
            </w:rPr>
          </w:rPrChange>
        </w:rPr>
        <w:t xml:space="preserve">”) prepared a survey </w:t>
      </w:r>
      <w:del w:id="274" w:author="Dolan, Scott" w:date="2020-05-23T21:01:00Z">
        <w:r w:rsidRPr="000575BF" w:rsidDel="0090605E">
          <w:rPr>
            <w:snapToGrid w:val="0"/>
            <w:color w:val="0D0D0D" w:themeColor="text1" w:themeTint="F2"/>
            <w:sz w:val="14"/>
            <w:szCs w:val="24"/>
            <w:rPrChange w:id="275" w:author="Dolan, Scott" w:date="2020-05-25T21:58:00Z">
              <w:rPr>
                <w:snapToGrid w:val="0"/>
              </w:rPr>
            </w:rPrChange>
          </w:rPr>
          <w:delText xml:space="preserve">that </w:delText>
        </w:r>
      </w:del>
      <w:ins w:id="276" w:author="Dolan, Scott" w:date="2020-05-23T21:01:00Z">
        <w:r w:rsidR="0090605E" w:rsidRPr="000575BF">
          <w:rPr>
            <w:snapToGrid w:val="0"/>
            <w:color w:val="0D0D0D" w:themeColor="text1" w:themeTint="F2"/>
            <w:sz w:val="14"/>
            <w:szCs w:val="24"/>
            <w:rPrChange w:id="277" w:author="Dolan, Scott" w:date="2020-05-25T21:58:00Z">
              <w:rPr>
                <w:snapToGrid w:val="0"/>
                <w:color w:val="00B050"/>
                <w:sz w:val="16"/>
              </w:rPr>
            </w:rPrChange>
          </w:rPr>
          <w:t xml:space="preserve">for </w:t>
        </w:r>
        <w:r w:rsidR="0090605E" w:rsidRPr="000575BF">
          <w:rPr>
            <w:snapToGrid w:val="0"/>
            <w:color w:val="0D0D0D" w:themeColor="text1" w:themeTint="F2"/>
            <w:sz w:val="14"/>
            <w:szCs w:val="24"/>
            <w:rPrChange w:id="278" w:author="Dolan, Scott" w:date="2020-05-25T21:58:00Z">
              <w:rPr>
                <w:snapToGrid w:val="0"/>
              </w:rPr>
            </w:rPrChange>
          </w:rPr>
          <w:t xml:space="preserve"> </w:t>
        </w:r>
        <w:r w:rsidR="0090605E" w:rsidRPr="000575BF">
          <w:rPr>
            <w:snapToGrid w:val="0"/>
            <w:color w:val="FF0000"/>
            <w:sz w:val="14"/>
            <w:szCs w:val="24"/>
            <w:rPrChange w:id="279" w:author="Dolan, Scott" w:date="2020-05-25T21:58:00Z">
              <w:rPr>
                <w:snapToGrid w:val="0"/>
              </w:rPr>
            </w:rPrChange>
          </w:rPr>
          <w:t xml:space="preserve">Michael Gottlieb </w:t>
        </w:r>
      </w:ins>
      <w:r w:rsidRPr="000575BF">
        <w:rPr>
          <w:snapToGrid w:val="0"/>
          <w:color w:val="0D0D0D" w:themeColor="text1" w:themeTint="F2"/>
          <w:sz w:val="14"/>
          <w:szCs w:val="24"/>
          <w:rPrChange w:id="280" w:author="Dolan, Scott" w:date="2020-05-25T21:58:00Z">
            <w:rPr>
              <w:snapToGrid w:val="0"/>
            </w:rPr>
          </w:rPrChange>
        </w:rPr>
        <w:t xml:space="preserve">indicated the building </w:t>
      </w:r>
      <w:r w:rsidR="00D62010" w:rsidRPr="000575BF">
        <w:rPr>
          <w:snapToGrid w:val="0"/>
          <w:color w:val="0D0D0D" w:themeColor="text1" w:themeTint="F2"/>
          <w:sz w:val="14"/>
          <w:szCs w:val="24"/>
          <w:rPrChange w:id="281" w:author="Dolan, Scott" w:date="2020-05-25T21:58:00Z">
            <w:rPr>
              <w:snapToGrid w:val="0"/>
            </w:rPr>
          </w:rPrChange>
        </w:rPr>
        <w:t>structure</w:t>
      </w:r>
      <w:r w:rsidR="004D1FFD" w:rsidRPr="000575BF">
        <w:rPr>
          <w:snapToGrid w:val="0"/>
          <w:color w:val="0D0D0D" w:themeColor="text1" w:themeTint="F2"/>
          <w:sz w:val="14"/>
          <w:szCs w:val="24"/>
          <w:rPrChange w:id="282" w:author="Dolan, Scott" w:date="2020-05-25T21:58:00Z">
            <w:rPr>
              <w:snapToGrid w:val="0"/>
            </w:rPr>
          </w:rPrChange>
        </w:rPr>
        <w:t xml:space="preserve"> located</w:t>
      </w:r>
      <w:r w:rsidRPr="000575BF">
        <w:rPr>
          <w:snapToGrid w:val="0"/>
          <w:color w:val="0D0D0D" w:themeColor="text1" w:themeTint="F2"/>
          <w:sz w:val="14"/>
          <w:szCs w:val="24"/>
          <w:rPrChange w:id="283" w:author="Dolan, Scott" w:date="2020-05-25T21:58:00Z">
            <w:rPr>
              <w:snapToGrid w:val="0"/>
            </w:rPr>
          </w:rPrChange>
        </w:rPr>
        <w:t xml:space="preserve"> on the 641 Property (the “</w:t>
      </w:r>
      <w:r w:rsidRPr="000575BF">
        <w:rPr>
          <w:b/>
          <w:bCs/>
          <w:snapToGrid w:val="0"/>
          <w:color w:val="0D0D0D" w:themeColor="text1" w:themeTint="F2"/>
          <w:sz w:val="14"/>
          <w:szCs w:val="24"/>
          <w:rPrChange w:id="284" w:author="Dolan, Scott" w:date="2020-05-25T21:58:00Z">
            <w:rPr>
              <w:b/>
              <w:bCs/>
              <w:snapToGrid w:val="0"/>
            </w:rPr>
          </w:rPrChange>
        </w:rPr>
        <w:t>641 Building</w:t>
      </w:r>
      <w:r w:rsidRPr="000575BF">
        <w:rPr>
          <w:snapToGrid w:val="0"/>
          <w:color w:val="0D0D0D" w:themeColor="text1" w:themeTint="F2"/>
          <w:sz w:val="14"/>
          <w:szCs w:val="24"/>
          <w:rPrChange w:id="285" w:author="Dolan, Scott" w:date="2020-05-25T21:58:00Z">
            <w:rPr>
              <w:snapToGrid w:val="0"/>
            </w:rPr>
          </w:rPrChange>
        </w:rPr>
        <w:t>”) encroached upon the 637 Property (the “</w:t>
      </w:r>
      <w:r w:rsidRPr="000575BF">
        <w:rPr>
          <w:b/>
          <w:bCs/>
          <w:snapToGrid w:val="0"/>
          <w:color w:val="0D0D0D" w:themeColor="text1" w:themeTint="F2"/>
          <w:sz w:val="14"/>
          <w:szCs w:val="24"/>
          <w:rPrChange w:id="286" w:author="Dolan, Scott" w:date="2020-05-25T21:58:00Z">
            <w:rPr>
              <w:b/>
              <w:bCs/>
              <w:snapToGrid w:val="0"/>
            </w:rPr>
          </w:rPrChange>
        </w:rPr>
        <w:t>First Morris &amp; Glasgow Survey</w:t>
      </w:r>
      <w:r w:rsidRPr="000575BF">
        <w:rPr>
          <w:snapToGrid w:val="0"/>
          <w:color w:val="0D0D0D" w:themeColor="text1" w:themeTint="F2"/>
          <w:sz w:val="14"/>
          <w:szCs w:val="24"/>
          <w:rPrChange w:id="287" w:author="Dolan, Scott" w:date="2020-05-25T21:58:00Z">
            <w:rPr>
              <w:snapToGrid w:val="0"/>
            </w:rPr>
          </w:rPrChange>
        </w:rPr>
        <w:t>”)</w:t>
      </w:r>
    </w:p>
    <w:p w14:paraId="378EEB25" w14:textId="5D516525" w:rsidR="002708F4" w:rsidRPr="008811FD" w:rsidRDefault="002708F4">
      <w:pPr>
        <w:pStyle w:val="ListParagraph"/>
        <w:keepNext/>
        <w:keepLines/>
        <w:numPr>
          <w:ilvl w:val="0"/>
          <w:numId w:val="24"/>
        </w:numPr>
        <w:autoSpaceDE w:val="0"/>
        <w:autoSpaceDN w:val="0"/>
        <w:adjustRightInd w:val="0"/>
        <w:spacing w:line="480" w:lineRule="auto"/>
        <w:ind w:left="0" w:firstLine="720"/>
        <w:rPr>
          <w:snapToGrid w:val="0"/>
          <w:sz w:val="12"/>
          <w:szCs w:val="16"/>
          <w:rPrChange w:id="288" w:author="Dolan, Scott" w:date="2020-05-23T21:04:00Z">
            <w:rPr>
              <w:snapToGrid w:val="0"/>
            </w:rPr>
          </w:rPrChange>
        </w:rPr>
      </w:pPr>
      <w:ins w:id="289" w:author="Matthew P. Dolan" w:date="2020-05-22T08:53:00Z">
        <w:r w:rsidRPr="008811FD">
          <w:rPr>
            <w:snapToGrid w:val="0"/>
            <w:sz w:val="12"/>
            <w:szCs w:val="16"/>
            <w:rPrChange w:id="290" w:author="Dolan, Scott" w:date="2020-05-23T21:04:00Z">
              <w:rPr>
                <w:snapToGrid w:val="0"/>
              </w:rPr>
            </w:rPrChange>
          </w:rPr>
          <w:t xml:space="preserve">The </w:t>
        </w:r>
      </w:ins>
      <w:ins w:id="291" w:author="Matthew P. Dolan" w:date="2020-05-22T08:54:00Z">
        <w:r w:rsidRPr="008811FD">
          <w:rPr>
            <w:snapToGrid w:val="0"/>
            <w:sz w:val="12"/>
            <w:szCs w:val="16"/>
            <w:rPrChange w:id="292" w:author="Dolan, Scott" w:date="2020-05-23T21:04:00Z">
              <w:rPr>
                <w:snapToGrid w:val="0"/>
              </w:rPr>
            </w:rPrChange>
          </w:rPr>
          <w:t>First Morris &amp; Glasgow Survey reflects on the northwest corner a notation that the building from the 641 Arnold Property encroaches upon the 637 Arnold Property. Specifically, the First Morris &amp; Glasgow Survey states: “adjacent building over line 0.12’”.</w:t>
        </w:r>
      </w:ins>
    </w:p>
    <w:p w14:paraId="6ED1C0C4" w14:textId="7717409D" w:rsidR="00CB4E69" w:rsidRPr="008811FD" w:rsidRDefault="005F6634">
      <w:pPr>
        <w:pStyle w:val="ListParagraph"/>
        <w:keepNext/>
        <w:keepLines/>
        <w:numPr>
          <w:ilvl w:val="0"/>
          <w:numId w:val="24"/>
        </w:numPr>
        <w:autoSpaceDE w:val="0"/>
        <w:autoSpaceDN w:val="0"/>
        <w:adjustRightInd w:val="0"/>
        <w:spacing w:line="480" w:lineRule="auto"/>
        <w:ind w:left="0" w:firstLine="720"/>
        <w:rPr>
          <w:ins w:id="293" w:author="Matthew P. Dolan" w:date="2020-05-22T08:55:00Z"/>
          <w:b/>
          <w:bCs/>
          <w:snapToGrid w:val="0"/>
          <w:sz w:val="12"/>
          <w:u w:val="single"/>
          <w:rPrChange w:id="294" w:author="Dolan, Scott" w:date="2020-05-23T21:05:00Z">
            <w:rPr>
              <w:ins w:id="295" w:author="Matthew P. Dolan" w:date="2020-05-22T08:55:00Z"/>
              <w:snapToGrid w:val="0"/>
            </w:rPr>
          </w:rPrChange>
        </w:rPr>
      </w:pPr>
      <w:r w:rsidRPr="008811FD">
        <w:rPr>
          <w:snapToGrid w:val="0"/>
          <w:sz w:val="12"/>
          <w:rPrChange w:id="296" w:author="Dolan, Scott" w:date="2020-05-23T21:05:00Z">
            <w:rPr>
              <w:snapToGrid w:val="0"/>
            </w:rPr>
          </w:rPrChange>
        </w:rPr>
        <w:t xml:space="preserve">On or about November 11, 2001, </w:t>
      </w:r>
      <w:r w:rsidR="00CB4E69" w:rsidRPr="008811FD">
        <w:rPr>
          <w:snapToGrid w:val="0"/>
          <w:sz w:val="12"/>
          <w:rPrChange w:id="297" w:author="Dolan, Scott" w:date="2020-05-23T21:05:00Z">
            <w:rPr>
              <w:snapToGrid w:val="0"/>
            </w:rPr>
          </w:rPrChange>
        </w:rPr>
        <w:t xml:space="preserve">Elbert W. Morris of Morris &amp; Glasgow </w:t>
      </w:r>
      <w:r w:rsidRPr="008811FD">
        <w:rPr>
          <w:snapToGrid w:val="0"/>
          <w:sz w:val="12"/>
          <w:rPrChange w:id="298" w:author="Dolan, Scott" w:date="2020-05-23T21:05:00Z">
            <w:rPr>
              <w:snapToGrid w:val="0"/>
            </w:rPr>
          </w:rPrChange>
        </w:rPr>
        <w:t>prepared a</w:t>
      </w:r>
      <w:r w:rsidR="00BF4316" w:rsidRPr="008811FD">
        <w:rPr>
          <w:snapToGrid w:val="0"/>
          <w:sz w:val="12"/>
          <w:rPrChange w:id="299" w:author="Dolan, Scott" w:date="2020-05-23T21:05:00Z">
            <w:rPr>
              <w:snapToGrid w:val="0"/>
            </w:rPr>
          </w:rPrChange>
        </w:rPr>
        <w:t xml:space="preserve">nother </w:t>
      </w:r>
      <w:del w:id="300" w:author="Dolan, Scott" w:date="2020-05-23T21:05:00Z">
        <w:r w:rsidR="00CB4E69" w:rsidRPr="008811FD" w:rsidDel="008811FD">
          <w:rPr>
            <w:snapToGrid w:val="0"/>
            <w:sz w:val="12"/>
            <w:rPrChange w:id="301" w:author="Dolan, Scott" w:date="2020-05-23T21:05:00Z">
              <w:rPr>
                <w:snapToGrid w:val="0"/>
              </w:rPr>
            </w:rPrChange>
          </w:rPr>
          <w:delText xml:space="preserve"> </w:delText>
        </w:r>
      </w:del>
      <w:r w:rsidRPr="008811FD">
        <w:rPr>
          <w:snapToGrid w:val="0"/>
          <w:sz w:val="12"/>
          <w:rPrChange w:id="302" w:author="Dolan, Scott" w:date="2020-05-23T21:05:00Z">
            <w:rPr>
              <w:snapToGrid w:val="0"/>
            </w:rPr>
          </w:rPrChange>
        </w:rPr>
        <w:t>survey</w:t>
      </w:r>
      <w:r w:rsidR="00BF4316" w:rsidRPr="008811FD">
        <w:rPr>
          <w:snapToGrid w:val="0"/>
          <w:sz w:val="12"/>
          <w:rPrChange w:id="303" w:author="Dolan, Scott" w:date="2020-05-23T21:05:00Z">
            <w:rPr>
              <w:snapToGrid w:val="0"/>
            </w:rPr>
          </w:rPrChange>
        </w:rPr>
        <w:t xml:space="preserve"> (the “</w:t>
      </w:r>
      <w:r w:rsidR="00BF4316" w:rsidRPr="008811FD">
        <w:rPr>
          <w:b/>
          <w:bCs/>
          <w:snapToGrid w:val="0"/>
          <w:sz w:val="12"/>
          <w:rPrChange w:id="304" w:author="Dolan, Scott" w:date="2020-05-23T21:05:00Z">
            <w:rPr>
              <w:b/>
              <w:bCs/>
              <w:snapToGrid w:val="0"/>
            </w:rPr>
          </w:rPrChange>
        </w:rPr>
        <w:t>Second</w:t>
      </w:r>
      <w:r w:rsidR="00BF4316" w:rsidRPr="008811FD">
        <w:rPr>
          <w:snapToGrid w:val="0"/>
          <w:sz w:val="12"/>
          <w:rPrChange w:id="305" w:author="Dolan, Scott" w:date="2020-05-23T21:05:00Z">
            <w:rPr>
              <w:snapToGrid w:val="0"/>
            </w:rPr>
          </w:rPrChange>
        </w:rPr>
        <w:t xml:space="preserve"> </w:t>
      </w:r>
      <w:r w:rsidR="00CB4E69" w:rsidRPr="008811FD">
        <w:rPr>
          <w:b/>
          <w:bCs/>
          <w:snapToGrid w:val="0"/>
          <w:sz w:val="12"/>
          <w:rPrChange w:id="306" w:author="Dolan, Scott" w:date="2020-05-23T21:05:00Z">
            <w:rPr>
              <w:b/>
              <w:bCs/>
              <w:snapToGrid w:val="0"/>
            </w:rPr>
          </w:rPrChange>
        </w:rPr>
        <w:t>Morris &amp; Glasgow Survey</w:t>
      </w:r>
      <w:r w:rsidR="00CB4E69" w:rsidRPr="008811FD">
        <w:rPr>
          <w:snapToGrid w:val="0"/>
          <w:sz w:val="12"/>
          <w:rPrChange w:id="307" w:author="Dolan, Scott" w:date="2020-05-23T21:05:00Z">
            <w:rPr>
              <w:snapToGrid w:val="0"/>
            </w:rPr>
          </w:rPrChange>
        </w:rPr>
        <w:t>”) (the First Morris &amp; Glasgow Survey and Second Morris &amp; Glasgow Survey are hereinafter collectively referred to as the “</w:t>
      </w:r>
      <w:r w:rsidR="00CB4E69" w:rsidRPr="008811FD">
        <w:rPr>
          <w:b/>
          <w:bCs/>
          <w:snapToGrid w:val="0"/>
          <w:sz w:val="12"/>
          <w:rPrChange w:id="308" w:author="Dolan, Scott" w:date="2020-05-23T21:05:00Z">
            <w:rPr>
              <w:b/>
              <w:bCs/>
              <w:snapToGrid w:val="0"/>
            </w:rPr>
          </w:rPrChange>
        </w:rPr>
        <w:t>Morris &amp; Glasgow Surveys</w:t>
      </w:r>
      <w:r w:rsidR="00CB4E69" w:rsidRPr="008811FD">
        <w:rPr>
          <w:snapToGrid w:val="0"/>
          <w:sz w:val="12"/>
          <w:rPrChange w:id="309" w:author="Dolan, Scott" w:date="2020-05-23T21:05:00Z">
            <w:rPr>
              <w:snapToGrid w:val="0"/>
            </w:rPr>
          </w:rPrChange>
        </w:rPr>
        <w:t>”)</w:t>
      </w:r>
      <w:r w:rsidRPr="008811FD">
        <w:rPr>
          <w:snapToGrid w:val="0"/>
          <w:sz w:val="12"/>
          <w:rPrChange w:id="310" w:author="Dolan, Scott" w:date="2020-05-23T21:05:00Z">
            <w:rPr>
              <w:snapToGrid w:val="0"/>
            </w:rPr>
          </w:rPrChange>
        </w:rPr>
        <w:t xml:space="preserve"> for the former owner of the 637 Arnold Property, BONS, LLC</w:t>
      </w:r>
      <w:r w:rsidR="004D1FFD" w:rsidRPr="008811FD">
        <w:rPr>
          <w:snapToGrid w:val="0"/>
          <w:sz w:val="12"/>
          <w:rPrChange w:id="311" w:author="Dolan, Scott" w:date="2020-05-23T21:05:00Z">
            <w:rPr>
              <w:snapToGrid w:val="0"/>
            </w:rPr>
          </w:rPrChange>
        </w:rPr>
        <w:t xml:space="preserve"> (“</w:t>
      </w:r>
      <w:r w:rsidR="004D1FFD" w:rsidRPr="008811FD">
        <w:rPr>
          <w:b/>
          <w:bCs/>
          <w:snapToGrid w:val="0"/>
          <w:sz w:val="12"/>
          <w:rPrChange w:id="312" w:author="Dolan, Scott" w:date="2020-05-23T21:05:00Z">
            <w:rPr>
              <w:b/>
              <w:bCs/>
              <w:snapToGrid w:val="0"/>
            </w:rPr>
          </w:rPrChange>
        </w:rPr>
        <w:t>BONS</w:t>
      </w:r>
      <w:r w:rsidR="004D1FFD" w:rsidRPr="008811FD">
        <w:rPr>
          <w:snapToGrid w:val="0"/>
          <w:sz w:val="12"/>
          <w:rPrChange w:id="313" w:author="Dolan, Scott" w:date="2020-05-23T21:05:00Z">
            <w:rPr>
              <w:snapToGrid w:val="0"/>
            </w:rPr>
          </w:rPrChange>
        </w:rPr>
        <w:t>”)</w:t>
      </w:r>
      <w:r w:rsidRPr="008811FD">
        <w:rPr>
          <w:snapToGrid w:val="0"/>
          <w:sz w:val="12"/>
          <w:rPrChange w:id="314" w:author="Dolan, Scott" w:date="2020-05-23T21:05:00Z">
            <w:rPr>
              <w:snapToGrid w:val="0"/>
            </w:rPr>
          </w:rPrChange>
        </w:rPr>
        <w:t xml:space="preserve">, which </w:t>
      </w:r>
      <w:r w:rsidR="00CB4E69" w:rsidRPr="008811FD">
        <w:rPr>
          <w:snapToGrid w:val="0"/>
          <w:sz w:val="12"/>
          <w:rPrChange w:id="315" w:author="Dolan, Scott" w:date="2020-05-23T21:05:00Z">
            <w:rPr>
              <w:snapToGrid w:val="0"/>
            </w:rPr>
          </w:rPrChange>
        </w:rPr>
        <w:t>indicated</w:t>
      </w:r>
      <w:r w:rsidRPr="008811FD">
        <w:rPr>
          <w:snapToGrid w:val="0"/>
          <w:sz w:val="12"/>
          <w:rPrChange w:id="316" w:author="Dolan, Scott" w:date="2020-05-23T21:05:00Z">
            <w:rPr>
              <w:snapToGrid w:val="0"/>
            </w:rPr>
          </w:rPrChange>
        </w:rPr>
        <w:t xml:space="preserve"> that the </w:t>
      </w:r>
      <w:del w:id="317" w:author="Matthew P. Dolan" w:date="2020-05-23T09:25:00Z">
        <w:r w:rsidR="00CB4E69" w:rsidRPr="008811FD" w:rsidDel="00FF0D2B">
          <w:rPr>
            <w:snapToGrid w:val="0"/>
            <w:sz w:val="12"/>
            <w:rPrChange w:id="318" w:author="Dolan, Scott" w:date="2020-05-23T21:05:00Z">
              <w:rPr>
                <w:snapToGrid w:val="0"/>
              </w:rPr>
            </w:rPrChange>
          </w:rPr>
          <w:delText>building structure on the 641 Property (the “</w:delText>
        </w:r>
        <w:r w:rsidR="00CB4E69" w:rsidRPr="008811FD" w:rsidDel="00FF0D2B">
          <w:rPr>
            <w:b/>
            <w:bCs/>
            <w:snapToGrid w:val="0"/>
            <w:sz w:val="12"/>
            <w:rPrChange w:id="319" w:author="Dolan, Scott" w:date="2020-05-23T21:05:00Z">
              <w:rPr>
                <w:b/>
                <w:bCs/>
                <w:snapToGrid w:val="0"/>
              </w:rPr>
            </w:rPrChange>
          </w:rPr>
          <w:delText>641 Building</w:delText>
        </w:r>
        <w:r w:rsidR="00CB4E69" w:rsidRPr="008811FD" w:rsidDel="00FF0D2B">
          <w:rPr>
            <w:snapToGrid w:val="0"/>
            <w:sz w:val="12"/>
            <w:rPrChange w:id="320" w:author="Dolan, Scott" w:date="2020-05-23T21:05:00Z">
              <w:rPr>
                <w:snapToGrid w:val="0"/>
              </w:rPr>
            </w:rPrChange>
          </w:rPr>
          <w:delText>”)</w:delText>
        </w:r>
      </w:del>
      <w:ins w:id="321" w:author="Matthew P. Dolan" w:date="2020-05-23T09:25:00Z">
        <w:r w:rsidR="00FF0D2B" w:rsidRPr="008811FD">
          <w:rPr>
            <w:snapToGrid w:val="0"/>
            <w:sz w:val="12"/>
            <w:rPrChange w:id="322" w:author="Dolan, Scott" w:date="2020-05-23T21:05:00Z">
              <w:rPr>
                <w:snapToGrid w:val="0"/>
              </w:rPr>
            </w:rPrChange>
          </w:rPr>
          <w:t>641 Building</w:t>
        </w:r>
      </w:ins>
      <w:r w:rsidR="00CB4E69" w:rsidRPr="008811FD">
        <w:rPr>
          <w:snapToGrid w:val="0"/>
          <w:sz w:val="12"/>
          <w:rPrChange w:id="323" w:author="Dolan, Scott" w:date="2020-05-23T21:05:00Z">
            <w:rPr>
              <w:snapToGrid w:val="0"/>
            </w:rPr>
          </w:rPrChange>
        </w:rPr>
        <w:t xml:space="preserve"> </w:t>
      </w:r>
      <w:r w:rsidRPr="008811FD">
        <w:rPr>
          <w:snapToGrid w:val="0"/>
          <w:sz w:val="12"/>
          <w:rPrChange w:id="324" w:author="Dolan, Scott" w:date="2020-05-23T21:05:00Z">
            <w:rPr>
              <w:snapToGrid w:val="0"/>
            </w:rPr>
          </w:rPrChange>
        </w:rPr>
        <w:t xml:space="preserve">encroached upon the 637 Property. </w:t>
      </w:r>
    </w:p>
    <w:p w14:paraId="640C9084" w14:textId="7ED9CEBB" w:rsidR="002708F4" w:rsidRPr="008811FD" w:rsidRDefault="002708F4">
      <w:pPr>
        <w:pStyle w:val="ListParagraph"/>
        <w:keepNext/>
        <w:keepLines/>
        <w:numPr>
          <w:ilvl w:val="0"/>
          <w:numId w:val="24"/>
        </w:numPr>
        <w:autoSpaceDE w:val="0"/>
        <w:autoSpaceDN w:val="0"/>
        <w:adjustRightInd w:val="0"/>
        <w:spacing w:line="480" w:lineRule="auto"/>
        <w:ind w:left="0" w:firstLine="720"/>
        <w:rPr>
          <w:ins w:id="325" w:author="Matthew P. Dolan" w:date="2020-05-22T08:56:00Z"/>
          <w:b/>
          <w:bCs/>
          <w:snapToGrid w:val="0"/>
          <w:sz w:val="12"/>
          <w:u w:val="single"/>
          <w:rPrChange w:id="326" w:author="Dolan, Scott" w:date="2020-05-23T21:06:00Z">
            <w:rPr>
              <w:ins w:id="327" w:author="Matthew P. Dolan" w:date="2020-05-22T08:56:00Z"/>
              <w:snapToGrid w:val="0"/>
            </w:rPr>
          </w:rPrChange>
        </w:rPr>
      </w:pPr>
      <w:ins w:id="328" w:author="Matthew P. Dolan" w:date="2020-05-22T08:55:00Z">
        <w:r w:rsidRPr="008811FD">
          <w:rPr>
            <w:snapToGrid w:val="0"/>
            <w:sz w:val="12"/>
            <w:rPrChange w:id="329" w:author="Dolan, Scott" w:date="2020-05-23T21:06:00Z">
              <w:rPr>
                <w:snapToGrid w:val="0"/>
              </w:rPr>
            </w:rPrChange>
          </w:rPr>
          <w:t>The Second Morris &amp; Glasgow Survey reflects on the northwest corner a notation that the 641 Arnold Property encroaches upon the 637 Arnold Property. Specifically, the Second Morris &amp; Glasgow Survey states: “adjacent building over line 0.13’”.</w:t>
        </w:r>
      </w:ins>
    </w:p>
    <w:p w14:paraId="04DCCA75" w14:textId="362EFD69" w:rsidR="002708F4" w:rsidRPr="00327B34" w:rsidRDefault="002708F4">
      <w:pPr>
        <w:pStyle w:val="ListParagraph"/>
        <w:keepNext/>
        <w:keepLines/>
        <w:numPr>
          <w:ilvl w:val="0"/>
          <w:numId w:val="24"/>
        </w:numPr>
        <w:autoSpaceDE w:val="0"/>
        <w:autoSpaceDN w:val="0"/>
        <w:adjustRightInd w:val="0"/>
        <w:spacing w:line="480" w:lineRule="auto"/>
        <w:ind w:left="0" w:firstLine="720"/>
        <w:rPr>
          <w:ins w:id="330" w:author="Dolan, Scott" w:date="2020-05-25T22:09:00Z"/>
          <w:b/>
          <w:bCs/>
          <w:snapToGrid w:val="0"/>
          <w:sz w:val="12"/>
          <w:u w:val="single"/>
          <w:rPrChange w:id="331" w:author="Dolan, Scott" w:date="2020-05-25T22:09:00Z">
            <w:rPr>
              <w:ins w:id="332" w:author="Dolan, Scott" w:date="2020-05-25T22:09:00Z"/>
              <w:snapToGrid w:val="0"/>
              <w:sz w:val="12"/>
            </w:rPr>
          </w:rPrChange>
        </w:rPr>
      </w:pPr>
      <w:ins w:id="333" w:author="Matthew P. Dolan" w:date="2020-05-22T08:56:00Z">
        <w:r w:rsidRPr="008811FD">
          <w:rPr>
            <w:snapToGrid w:val="0"/>
            <w:sz w:val="12"/>
            <w:rPrChange w:id="334" w:author="Dolan, Scott" w:date="2020-05-23T21:06:00Z">
              <w:rPr>
                <w:snapToGrid w:val="0"/>
              </w:rPr>
            </w:rPrChange>
          </w:rPr>
          <w:t xml:space="preserve">The Second Morris &amp; Glasgow Survey reflects on the southwest corner the notation “adjacent building over line 0.16’”. </w:t>
        </w:r>
      </w:ins>
    </w:p>
    <w:p w14:paraId="43BC77F1" w14:textId="77777777" w:rsidR="00327B34" w:rsidRPr="008811FD" w:rsidRDefault="00327B34">
      <w:pPr>
        <w:pStyle w:val="ListParagraph"/>
        <w:keepNext/>
        <w:keepLines/>
        <w:autoSpaceDE w:val="0"/>
        <w:autoSpaceDN w:val="0"/>
        <w:adjustRightInd w:val="0"/>
        <w:spacing w:line="480" w:lineRule="auto"/>
        <w:rPr>
          <w:b/>
          <w:bCs/>
          <w:snapToGrid w:val="0"/>
          <w:sz w:val="12"/>
          <w:u w:val="single"/>
          <w:rPrChange w:id="335" w:author="Dolan, Scott" w:date="2020-05-23T21:06:00Z">
            <w:rPr>
              <w:b/>
              <w:bCs/>
              <w:snapToGrid w:val="0"/>
              <w:u w:val="single"/>
            </w:rPr>
          </w:rPrChange>
        </w:rPr>
        <w:pPrChange w:id="336" w:author="Dolan, Scott" w:date="2020-05-25T22:09:00Z">
          <w:pPr>
            <w:pStyle w:val="ListParagraph"/>
            <w:keepNext/>
            <w:keepLines/>
            <w:numPr>
              <w:numId w:val="24"/>
            </w:numPr>
            <w:autoSpaceDE w:val="0"/>
            <w:autoSpaceDN w:val="0"/>
            <w:adjustRightInd w:val="0"/>
            <w:spacing w:line="480" w:lineRule="auto"/>
            <w:ind w:left="0" w:firstLine="720"/>
          </w:pPr>
        </w:pPrChange>
      </w:pPr>
    </w:p>
    <w:p w14:paraId="70529463" w14:textId="77777777" w:rsidR="00516913" w:rsidRDefault="00516913">
      <w:pPr>
        <w:keepNext/>
        <w:keepLines/>
        <w:autoSpaceDE w:val="0"/>
        <w:autoSpaceDN w:val="0"/>
        <w:adjustRightInd w:val="0"/>
        <w:spacing w:line="480" w:lineRule="auto"/>
        <w:rPr>
          <w:ins w:id="337" w:author="Dolan, Scott" w:date="2020-05-26T01:06:00Z"/>
          <w:b/>
          <w:bCs/>
          <w:snapToGrid w:val="0"/>
          <w:u w:val="single"/>
        </w:rPr>
      </w:pPr>
    </w:p>
    <w:p w14:paraId="30619FBF" w14:textId="77777777" w:rsidR="00516913" w:rsidRDefault="00516913">
      <w:pPr>
        <w:keepNext/>
        <w:keepLines/>
        <w:autoSpaceDE w:val="0"/>
        <w:autoSpaceDN w:val="0"/>
        <w:adjustRightInd w:val="0"/>
        <w:spacing w:line="480" w:lineRule="auto"/>
        <w:rPr>
          <w:ins w:id="338" w:author="Dolan, Scott" w:date="2020-05-26T01:06:00Z"/>
          <w:b/>
          <w:bCs/>
          <w:snapToGrid w:val="0"/>
          <w:u w:val="single"/>
        </w:rPr>
      </w:pPr>
    </w:p>
    <w:p w14:paraId="394AF08F" w14:textId="77777777" w:rsidR="00516913" w:rsidRDefault="00516913">
      <w:pPr>
        <w:keepNext/>
        <w:keepLines/>
        <w:autoSpaceDE w:val="0"/>
        <w:autoSpaceDN w:val="0"/>
        <w:adjustRightInd w:val="0"/>
        <w:spacing w:line="480" w:lineRule="auto"/>
        <w:rPr>
          <w:ins w:id="339" w:author="Dolan, Scott" w:date="2020-05-26T01:06:00Z"/>
          <w:b/>
          <w:bCs/>
          <w:snapToGrid w:val="0"/>
          <w:u w:val="single"/>
        </w:rPr>
      </w:pPr>
    </w:p>
    <w:p w14:paraId="7208CD7C" w14:textId="77777777" w:rsidR="00516913" w:rsidRDefault="00516913">
      <w:pPr>
        <w:keepNext/>
        <w:keepLines/>
        <w:autoSpaceDE w:val="0"/>
        <w:autoSpaceDN w:val="0"/>
        <w:adjustRightInd w:val="0"/>
        <w:spacing w:line="480" w:lineRule="auto"/>
        <w:rPr>
          <w:ins w:id="340" w:author="Dolan, Scott" w:date="2020-05-26T01:06:00Z"/>
          <w:b/>
          <w:bCs/>
          <w:snapToGrid w:val="0"/>
          <w:u w:val="single"/>
        </w:rPr>
      </w:pPr>
    </w:p>
    <w:p w14:paraId="7690F951" w14:textId="77777777" w:rsidR="00516913" w:rsidRDefault="00516913">
      <w:pPr>
        <w:keepNext/>
        <w:keepLines/>
        <w:autoSpaceDE w:val="0"/>
        <w:autoSpaceDN w:val="0"/>
        <w:adjustRightInd w:val="0"/>
        <w:spacing w:line="480" w:lineRule="auto"/>
        <w:rPr>
          <w:ins w:id="341" w:author="Dolan, Scott" w:date="2020-05-26T01:06:00Z"/>
          <w:b/>
          <w:bCs/>
          <w:snapToGrid w:val="0"/>
          <w:u w:val="single"/>
        </w:rPr>
      </w:pPr>
    </w:p>
    <w:p w14:paraId="6600D498" w14:textId="77777777" w:rsidR="00516913" w:rsidRDefault="00516913">
      <w:pPr>
        <w:keepNext/>
        <w:keepLines/>
        <w:autoSpaceDE w:val="0"/>
        <w:autoSpaceDN w:val="0"/>
        <w:adjustRightInd w:val="0"/>
        <w:spacing w:line="480" w:lineRule="auto"/>
        <w:rPr>
          <w:ins w:id="342" w:author="Dolan, Scott" w:date="2020-05-26T01:06:00Z"/>
          <w:b/>
          <w:bCs/>
          <w:snapToGrid w:val="0"/>
          <w:u w:val="single"/>
        </w:rPr>
      </w:pPr>
    </w:p>
    <w:p w14:paraId="43295E1F" w14:textId="77777777" w:rsidR="00516913" w:rsidRDefault="00516913">
      <w:pPr>
        <w:keepNext/>
        <w:keepLines/>
        <w:autoSpaceDE w:val="0"/>
        <w:autoSpaceDN w:val="0"/>
        <w:adjustRightInd w:val="0"/>
        <w:spacing w:line="480" w:lineRule="auto"/>
        <w:rPr>
          <w:ins w:id="343" w:author="Dolan, Scott" w:date="2020-05-26T01:06:00Z"/>
          <w:b/>
          <w:bCs/>
          <w:snapToGrid w:val="0"/>
          <w:u w:val="single"/>
        </w:rPr>
      </w:pPr>
    </w:p>
    <w:p w14:paraId="0A431E1C" w14:textId="77777777" w:rsidR="00516913" w:rsidRDefault="00516913">
      <w:pPr>
        <w:keepNext/>
        <w:keepLines/>
        <w:autoSpaceDE w:val="0"/>
        <w:autoSpaceDN w:val="0"/>
        <w:adjustRightInd w:val="0"/>
        <w:spacing w:line="480" w:lineRule="auto"/>
        <w:rPr>
          <w:ins w:id="344" w:author="Dolan, Scott" w:date="2020-05-26T01:06:00Z"/>
          <w:b/>
          <w:bCs/>
          <w:snapToGrid w:val="0"/>
          <w:u w:val="single"/>
        </w:rPr>
      </w:pPr>
    </w:p>
    <w:p w14:paraId="078CEC6C" w14:textId="77777777" w:rsidR="00516913" w:rsidRDefault="00516913">
      <w:pPr>
        <w:keepNext/>
        <w:keepLines/>
        <w:autoSpaceDE w:val="0"/>
        <w:autoSpaceDN w:val="0"/>
        <w:adjustRightInd w:val="0"/>
        <w:spacing w:line="480" w:lineRule="auto"/>
        <w:rPr>
          <w:ins w:id="345" w:author="Dolan, Scott" w:date="2020-05-26T01:06:00Z"/>
          <w:b/>
          <w:bCs/>
          <w:snapToGrid w:val="0"/>
          <w:u w:val="single"/>
        </w:rPr>
      </w:pPr>
    </w:p>
    <w:p w14:paraId="21C6EF79" w14:textId="77777777" w:rsidR="00516913" w:rsidRDefault="00516913">
      <w:pPr>
        <w:keepNext/>
        <w:keepLines/>
        <w:autoSpaceDE w:val="0"/>
        <w:autoSpaceDN w:val="0"/>
        <w:adjustRightInd w:val="0"/>
        <w:spacing w:line="480" w:lineRule="auto"/>
        <w:rPr>
          <w:ins w:id="346" w:author="Dolan, Scott" w:date="2020-05-26T01:06:00Z"/>
          <w:b/>
          <w:bCs/>
          <w:snapToGrid w:val="0"/>
          <w:u w:val="single"/>
        </w:rPr>
      </w:pPr>
    </w:p>
    <w:p w14:paraId="51113D57" w14:textId="77777777" w:rsidR="00516913" w:rsidRDefault="00516913">
      <w:pPr>
        <w:keepNext/>
        <w:keepLines/>
        <w:autoSpaceDE w:val="0"/>
        <w:autoSpaceDN w:val="0"/>
        <w:adjustRightInd w:val="0"/>
        <w:spacing w:line="480" w:lineRule="auto"/>
        <w:rPr>
          <w:ins w:id="347" w:author="Dolan, Scott" w:date="2020-05-26T01:06:00Z"/>
          <w:b/>
          <w:bCs/>
          <w:snapToGrid w:val="0"/>
          <w:u w:val="single"/>
        </w:rPr>
      </w:pPr>
    </w:p>
    <w:p w14:paraId="3F799713" w14:textId="77777777" w:rsidR="00516913" w:rsidRDefault="00516913">
      <w:pPr>
        <w:keepNext/>
        <w:keepLines/>
        <w:autoSpaceDE w:val="0"/>
        <w:autoSpaceDN w:val="0"/>
        <w:adjustRightInd w:val="0"/>
        <w:spacing w:line="480" w:lineRule="auto"/>
        <w:rPr>
          <w:ins w:id="348" w:author="Dolan, Scott" w:date="2020-05-26T01:06:00Z"/>
          <w:b/>
          <w:bCs/>
          <w:snapToGrid w:val="0"/>
          <w:u w:val="single"/>
        </w:rPr>
      </w:pPr>
    </w:p>
    <w:p w14:paraId="0E2BA5FA" w14:textId="77777777" w:rsidR="00516913" w:rsidRDefault="00516913">
      <w:pPr>
        <w:keepNext/>
        <w:keepLines/>
        <w:autoSpaceDE w:val="0"/>
        <w:autoSpaceDN w:val="0"/>
        <w:adjustRightInd w:val="0"/>
        <w:spacing w:line="480" w:lineRule="auto"/>
        <w:rPr>
          <w:ins w:id="349" w:author="Dolan, Scott" w:date="2020-05-26T01:06:00Z"/>
          <w:b/>
          <w:bCs/>
          <w:snapToGrid w:val="0"/>
          <w:u w:val="single"/>
        </w:rPr>
      </w:pPr>
    </w:p>
    <w:p w14:paraId="1FF33A61" w14:textId="77777777" w:rsidR="00516913" w:rsidRDefault="00516913">
      <w:pPr>
        <w:keepNext/>
        <w:keepLines/>
        <w:autoSpaceDE w:val="0"/>
        <w:autoSpaceDN w:val="0"/>
        <w:adjustRightInd w:val="0"/>
        <w:spacing w:line="480" w:lineRule="auto"/>
        <w:rPr>
          <w:ins w:id="350" w:author="Dolan, Scott" w:date="2020-05-26T01:06:00Z"/>
          <w:b/>
          <w:bCs/>
          <w:snapToGrid w:val="0"/>
          <w:u w:val="single"/>
        </w:rPr>
      </w:pPr>
    </w:p>
    <w:p w14:paraId="3A3CECD2" w14:textId="77777777" w:rsidR="00516913" w:rsidRDefault="00516913">
      <w:pPr>
        <w:keepNext/>
        <w:keepLines/>
        <w:autoSpaceDE w:val="0"/>
        <w:autoSpaceDN w:val="0"/>
        <w:adjustRightInd w:val="0"/>
        <w:spacing w:line="480" w:lineRule="auto"/>
        <w:rPr>
          <w:ins w:id="351" w:author="Dolan, Scott" w:date="2020-05-26T01:06:00Z"/>
          <w:b/>
          <w:bCs/>
          <w:snapToGrid w:val="0"/>
          <w:u w:val="single"/>
        </w:rPr>
      </w:pPr>
    </w:p>
    <w:p w14:paraId="2A0803BE" w14:textId="77777777" w:rsidR="00516913" w:rsidRDefault="00516913">
      <w:pPr>
        <w:keepNext/>
        <w:keepLines/>
        <w:autoSpaceDE w:val="0"/>
        <w:autoSpaceDN w:val="0"/>
        <w:adjustRightInd w:val="0"/>
        <w:spacing w:line="480" w:lineRule="auto"/>
        <w:rPr>
          <w:ins w:id="352" w:author="Dolan, Scott" w:date="2020-05-26T01:06:00Z"/>
          <w:b/>
          <w:bCs/>
          <w:snapToGrid w:val="0"/>
          <w:u w:val="single"/>
        </w:rPr>
      </w:pPr>
    </w:p>
    <w:p w14:paraId="48DB1227" w14:textId="77777777" w:rsidR="00516913" w:rsidRDefault="00516913">
      <w:pPr>
        <w:keepNext/>
        <w:keepLines/>
        <w:autoSpaceDE w:val="0"/>
        <w:autoSpaceDN w:val="0"/>
        <w:adjustRightInd w:val="0"/>
        <w:spacing w:line="480" w:lineRule="auto"/>
        <w:rPr>
          <w:ins w:id="353" w:author="Dolan, Scott" w:date="2020-05-26T01:06:00Z"/>
          <w:b/>
          <w:bCs/>
          <w:snapToGrid w:val="0"/>
          <w:u w:val="single"/>
        </w:rPr>
      </w:pPr>
    </w:p>
    <w:p w14:paraId="18229652" w14:textId="333D11A7" w:rsidR="00000E19" w:rsidRPr="00000E19" w:rsidRDefault="00D03CD1">
      <w:pPr>
        <w:keepNext/>
        <w:keepLines/>
        <w:autoSpaceDE w:val="0"/>
        <w:autoSpaceDN w:val="0"/>
        <w:adjustRightInd w:val="0"/>
        <w:spacing w:line="480" w:lineRule="auto"/>
        <w:rPr>
          <w:b/>
          <w:bCs/>
          <w:snapToGrid w:val="0"/>
          <w:u w:val="single"/>
        </w:rPr>
      </w:pPr>
      <w:r>
        <w:rPr>
          <w:b/>
          <w:bCs/>
          <w:snapToGrid w:val="0"/>
          <w:u w:val="single"/>
        </w:rPr>
        <w:t xml:space="preserve">The </w:t>
      </w:r>
      <w:r w:rsidR="009D7D2E">
        <w:rPr>
          <w:b/>
          <w:bCs/>
          <w:snapToGrid w:val="0"/>
          <w:u w:val="single"/>
        </w:rPr>
        <w:t>R.C. Burdick January</w:t>
      </w:r>
      <w:r w:rsidR="00AB731A">
        <w:rPr>
          <w:b/>
          <w:bCs/>
          <w:snapToGrid w:val="0"/>
          <w:u w:val="single"/>
        </w:rPr>
        <w:t xml:space="preserve"> 2014 Survey</w:t>
      </w:r>
    </w:p>
    <w:p w14:paraId="74721049" w14:textId="319E8D5A" w:rsidR="003C7E92" w:rsidRDefault="003C7E92">
      <w:pPr>
        <w:pStyle w:val="ListParagraph"/>
        <w:keepNext/>
        <w:keepLines/>
        <w:numPr>
          <w:ilvl w:val="0"/>
          <w:numId w:val="24"/>
        </w:numPr>
        <w:autoSpaceDE w:val="0"/>
        <w:autoSpaceDN w:val="0"/>
        <w:adjustRightInd w:val="0"/>
        <w:spacing w:line="480" w:lineRule="auto"/>
        <w:ind w:left="0" w:firstLine="720"/>
        <w:rPr>
          <w:snapToGrid w:val="0"/>
        </w:rPr>
      </w:pPr>
      <w:r w:rsidRPr="008811FD">
        <w:rPr>
          <w:snapToGrid w:val="0"/>
          <w:sz w:val="12"/>
          <w:rPrChange w:id="354" w:author="Dolan, Scott" w:date="2020-05-23T21:07:00Z">
            <w:rPr>
              <w:snapToGrid w:val="0"/>
            </w:rPr>
          </w:rPrChange>
        </w:rPr>
        <w:t>637 Arnold acquired the 637 Arnold Property via Deed dated</w:t>
      </w:r>
      <w:r w:rsidR="00BC1C3E" w:rsidRPr="008811FD">
        <w:rPr>
          <w:snapToGrid w:val="0"/>
          <w:sz w:val="12"/>
          <w:rPrChange w:id="355" w:author="Dolan, Scott" w:date="2020-05-23T21:07:00Z">
            <w:rPr>
              <w:snapToGrid w:val="0"/>
            </w:rPr>
          </w:rPrChange>
        </w:rPr>
        <w:t xml:space="preserve"> December 29, 2015</w:t>
      </w:r>
      <w:r w:rsidRPr="008811FD">
        <w:rPr>
          <w:snapToGrid w:val="0"/>
          <w:sz w:val="12"/>
          <w:rPrChange w:id="356" w:author="Dolan, Scott" w:date="2020-05-23T21:07:00Z">
            <w:rPr>
              <w:snapToGrid w:val="0"/>
            </w:rPr>
          </w:rPrChange>
        </w:rPr>
        <w:t xml:space="preserve">, which Deed was between </w:t>
      </w:r>
      <w:r w:rsidR="00BC1C3E" w:rsidRPr="008811FD">
        <w:rPr>
          <w:snapToGrid w:val="0"/>
          <w:sz w:val="12"/>
          <w:rPrChange w:id="357" w:author="Dolan, Scott" w:date="2020-05-23T21:07:00Z">
            <w:rPr>
              <w:snapToGrid w:val="0"/>
            </w:rPr>
          </w:rPrChange>
        </w:rPr>
        <w:t>BONS</w:t>
      </w:r>
      <w:r w:rsidRPr="008811FD">
        <w:rPr>
          <w:snapToGrid w:val="0"/>
          <w:sz w:val="12"/>
          <w:rPrChange w:id="358" w:author="Dolan, Scott" w:date="2020-05-23T21:07:00Z">
            <w:rPr>
              <w:snapToGrid w:val="0"/>
            </w:rPr>
          </w:rPrChange>
        </w:rPr>
        <w:t xml:space="preserve"> as Grantor and 637 Arnold, as Grantee (the “</w:t>
      </w:r>
      <w:r w:rsidRPr="008811FD">
        <w:rPr>
          <w:b/>
          <w:bCs/>
          <w:snapToGrid w:val="0"/>
          <w:sz w:val="12"/>
          <w:rPrChange w:id="359" w:author="Dolan, Scott" w:date="2020-05-23T21:07:00Z">
            <w:rPr>
              <w:b/>
              <w:bCs/>
              <w:snapToGrid w:val="0"/>
            </w:rPr>
          </w:rPrChange>
        </w:rPr>
        <w:t>637 Arnold Deed</w:t>
      </w:r>
      <w:r w:rsidRPr="008811FD">
        <w:rPr>
          <w:snapToGrid w:val="0"/>
          <w:sz w:val="12"/>
          <w:rPrChange w:id="360" w:author="Dolan, Scott" w:date="2020-05-23T21:07:00Z">
            <w:rPr>
              <w:snapToGrid w:val="0"/>
            </w:rPr>
          </w:rPrChange>
        </w:rPr>
        <w:t>”). The 637 Arnold Deed was record</w:t>
      </w:r>
      <w:r w:rsidR="00DD1D12" w:rsidRPr="008811FD">
        <w:rPr>
          <w:snapToGrid w:val="0"/>
          <w:sz w:val="12"/>
          <w:rPrChange w:id="361" w:author="Dolan, Scott" w:date="2020-05-23T21:07:00Z">
            <w:rPr>
              <w:snapToGrid w:val="0"/>
            </w:rPr>
          </w:rPrChange>
        </w:rPr>
        <w:t>ed</w:t>
      </w:r>
      <w:r w:rsidRPr="008811FD">
        <w:rPr>
          <w:snapToGrid w:val="0"/>
          <w:sz w:val="12"/>
          <w:rPrChange w:id="362" w:author="Dolan, Scott" w:date="2020-05-23T21:07:00Z">
            <w:rPr>
              <w:snapToGrid w:val="0"/>
            </w:rPr>
          </w:rPrChange>
        </w:rPr>
        <w:t xml:space="preserve"> in the Ocean County Clerk’s office on </w:t>
      </w:r>
      <w:r w:rsidR="00BC1C3E" w:rsidRPr="008811FD">
        <w:rPr>
          <w:snapToGrid w:val="0"/>
          <w:sz w:val="12"/>
          <w:rPrChange w:id="363" w:author="Dolan, Scott" w:date="2020-05-23T21:07:00Z">
            <w:rPr>
              <w:snapToGrid w:val="0"/>
            </w:rPr>
          </w:rPrChange>
        </w:rPr>
        <w:t>December 31, 2015</w:t>
      </w:r>
      <w:r w:rsidRPr="008811FD">
        <w:rPr>
          <w:snapToGrid w:val="0"/>
          <w:sz w:val="12"/>
          <w:rPrChange w:id="364" w:author="Dolan, Scott" w:date="2020-05-23T21:07:00Z">
            <w:rPr>
              <w:snapToGrid w:val="0"/>
            </w:rPr>
          </w:rPrChange>
        </w:rPr>
        <w:t xml:space="preserve">, in Book </w:t>
      </w:r>
      <w:r w:rsidR="00BC1C3E" w:rsidRPr="008811FD">
        <w:rPr>
          <w:snapToGrid w:val="0"/>
          <w:sz w:val="12"/>
          <w:rPrChange w:id="365" w:author="Dolan, Scott" w:date="2020-05-23T21:07:00Z">
            <w:rPr>
              <w:snapToGrid w:val="0"/>
            </w:rPr>
          </w:rPrChange>
        </w:rPr>
        <w:t>16280</w:t>
      </w:r>
      <w:r w:rsidRPr="008811FD">
        <w:rPr>
          <w:snapToGrid w:val="0"/>
          <w:sz w:val="12"/>
          <w:rPrChange w:id="366" w:author="Dolan, Scott" w:date="2020-05-23T21:07:00Z">
            <w:rPr>
              <w:snapToGrid w:val="0"/>
            </w:rPr>
          </w:rPrChange>
        </w:rPr>
        <w:t xml:space="preserve">, Page </w:t>
      </w:r>
      <w:r w:rsidR="00BC1C3E" w:rsidRPr="008811FD">
        <w:rPr>
          <w:snapToGrid w:val="0"/>
          <w:sz w:val="12"/>
          <w:rPrChange w:id="367" w:author="Dolan, Scott" w:date="2020-05-23T21:07:00Z">
            <w:rPr>
              <w:snapToGrid w:val="0"/>
            </w:rPr>
          </w:rPrChange>
        </w:rPr>
        <w:t>1550</w:t>
      </w:r>
      <w:r>
        <w:rPr>
          <w:snapToGrid w:val="0"/>
        </w:rPr>
        <w:t>.</w:t>
      </w:r>
      <w:ins w:id="368" w:author="Dolan, Scott" w:date="2020-05-25T22:10:00Z">
        <w:r w:rsidR="00327B34">
          <w:rPr>
            <w:snapToGrid w:val="0"/>
          </w:rPr>
          <w:t xml:space="preserve"> </w:t>
        </w:r>
        <w:r w:rsidR="00327B34" w:rsidRPr="00327B34">
          <w:rPr>
            <w:snapToGrid w:val="0"/>
            <w:color w:val="FF0000"/>
            <w:sz w:val="14"/>
            <w:rPrChange w:id="369" w:author="Dolan, Scott" w:date="2020-05-25T22:10:00Z">
              <w:rPr>
                <w:snapToGrid w:val="0"/>
                <w:color w:val="FF0000"/>
              </w:rPr>
            </w:rPrChange>
          </w:rPr>
          <w:t>Should this be here?</w:t>
        </w:r>
      </w:ins>
    </w:p>
    <w:p w14:paraId="583ACDE9" w14:textId="178058D1" w:rsidR="00AB731A" w:rsidRPr="008811FD" w:rsidRDefault="003C7E92">
      <w:pPr>
        <w:pStyle w:val="ListParagraph"/>
        <w:keepNext/>
        <w:keepLines/>
        <w:numPr>
          <w:ilvl w:val="0"/>
          <w:numId w:val="24"/>
        </w:numPr>
        <w:autoSpaceDE w:val="0"/>
        <w:autoSpaceDN w:val="0"/>
        <w:adjustRightInd w:val="0"/>
        <w:spacing w:line="480" w:lineRule="auto"/>
        <w:ind w:left="0" w:firstLine="720"/>
        <w:rPr>
          <w:snapToGrid w:val="0"/>
          <w:sz w:val="12"/>
          <w:rPrChange w:id="370" w:author="Dolan, Scott" w:date="2020-05-23T21:07:00Z">
            <w:rPr>
              <w:snapToGrid w:val="0"/>
            </w:rPr>
          </w:rPrChange>
        </w:rPr>
      </w:pPr>
      <w:r w:rsidRPr="008811FD">
        <w:rPr>
          <w:snapToGrid w:val="0"/>
          <w:sz w:val="12"/>
          <w:rPrChange w:id="371" w:author="Dolan, Scott" w:date="2020-05-23T21:07:00Z">
            <w:rPr>
              <w:snapToGrid w:val="0"/>
            </w:rPr>
          </w:rPrChange>
        </w:rPr>
        <w:t xml:space="preserve">Prior to taking title to the 637 Arnold Property, </w:t>
      </w:r>
      <w:r w:rsidR="00AB731A" w:rsidRPr="008811FD">
        <w:rPr>
          <w:snapToGrid w:val="0"/>
          <w:sz w:val="12"/>
          <w:rPrChange w:id="372" w:author="Dolan, Scott" w:date="2020-05-23T21:07:00Z">
            <w:rPr>
              <w:snapToGrid w:val="0"/>
            </w:rPr>
          </w:rPrChange>
        </w:rPr>
        <w:t xml:space="preserve">as contract purchaser to the 637 Arnold Property, </w:t>
      </w:r>
      <w:r w:rsidR="00DD1D12" w:rsidRPr="008811FD">
        <w:rPr>
          <w:snapToGrid w:val="0"/>
          <w:sz w:val="12"/>
          <w:rPrChange w:id="373" w:author="Dolan, Scott" w:date="2020-05-23T21:07:00Z">
            <w:rPr>
              <w:snapToGrid w:val="0"/>
            </w:rPr>
          </w:rPrChange>
        </w:rPr>
        <w:t>S. Dolan</w:t>
      </w:r>
      <w:r w:rsidR="00AB731A" w:rsidRPr="008811FD">
        <w:rPr>
          <w:snapToGrid w:val="0"/>
          <w:sz w:val="12"/>
          <w:rPrChange w:id="374" w:author="Dolan, Scott" w:date="2020-05-23T21:07:00Z">
            <w:rPr>
              <w:snapToGrid w:val="0"/>
            </w:rPr>
          </w:rPrChange>
        </w:rPr>
        <w:t xml:space="preserve"> made an application to the Point Pleasant Beach Brough Planning Board for Preliminary and Final Site Plan Approval and Bulk Variance Approvals (Application No.: 2014-371) (the “</w:t>
      </w:r>
      <w:r w:rsidR="00AB731A" w:rsidRPr="008811FD">
        <w:rPr>
          <w:b/>
          <w:bCs/>
          <w:snapToGrid w:val="0"/>
          <w:sz w:val="12"/>
          <w:rPrChange w:id="375" w:author="Dolan, Scott" w:date="2020-05-23T21:07:00Z">
            <w:rPr>
              <w:b/>
              <w:bCs/>
              <w:snapToGrid w:val="0"/>
            </w:rPr>
          </w:rPrChange>
        </w:rPr>
        <w:t>Site Plan Application</w:t>
      </w:r>
      <w:r w:rsidR="00AB731A" w:rsidRPr="008811FD">
        <w:rPr>
          <w:snapToGrid w:val="0"/>
          <w:sz w:val="12"/>
          <w:rPrChange w:id="376" w:author="Dolan, Scott" w:date="2020-05-23T21:07:00Z">
            <w:rPr>
              <w:snapToGrid w:val="0"/>
            </w:rPr>
          </w:rPrChange>
        </w:rPr>
        <w:t>”).</w:t>
      </w:r>
    </w:p>
    <w:p w14:paraId="283D2488" w14:textId="605DF5F5" w:rsidR="009D7D2E" w:rsidRPr="008811FD" w:rsidRDefault="009D7D2E">
      <w:pPr>
        <w:pStyle w:val="ListParagraph"/>
        <w:keepNext/>
        <w:keepLines/>
        <w:numPr>
          <w:ilvl w:val="0"/>
          <w:numId w:val="24"/>
        </w:numPr>
        <w:autoSpaceDE w:val="0"/>
        <w:autoSpaceDN w:val="0"/>
        <w:adjustRightInd w:val="0"/>
        <w:spacing w:line="480" w:lineRule="auto"/>
        <w:ind w:left="0" w:firstLine="720"/>
        <w:rPr>
          <w:snapToGrid w:val="0"/>
          <w:sz w:val="12"/>
          <w:rPrChange w:id="377" w:author="Dolan, Scott" w:date="2020-05-23T21:07:00Z">
            <w:rPr>
              <w:snapToGrid w:val="0"/>
            </w:rPr>
          </w:rPrChange>
        </w:rPr>
      </w:pPr>
      <w:r w:rsidRPr="008811FD">
        <w:rPr>
          <w:snapToGrid w:val="0"/>
          <w:sz w:val="12"/>
          <w:rPrChange w:id="378" w:author="Dolan, Scott" w:date="2020-05-23T21:07:00Z">
            <w:rPr>
              <w:snapToGrid w:val="0"/>
            </w:rPr>
          </w:rPrChange>
        </w:rPr>
        <w:t xml:space="preserve">The Site Plan Application sought to improve and renovate the 637 Arnold Property </w:t>
      </w:r>
      <w:r w:rsidR="00D7116F" w:rsidRPr="008811FD">
        <w:rPr>
          <w:snapToGrid w:val="0"/>
          <w:sz w:val="12"/>
          <w:rPrChange w:id="379" w:author="Dolan, Scott" w:date="2020-05-23T21:07:00Z">
            <w:rPr>
              <w:snapToGrid w:val="0"/>
            </w:rPr>
          </w:rPrChange>
        </w:rPr>
        <w:t>through</w:t>
      </w:r>
      <w:r w:rsidRPr="008811FD">
        <w:rPr>
          <w:snapToGrid w:val="0"/>
          <w:sz w:val="12"/>
          <w:rPrChange w:id="380" w:author="Dolan, Scott" w:date="2020-05-23T21:07:00Z">
            <w:rPr>
              <w:snapToGrid w:val="0"/>
            </w:rPr>
          </w:rPrChange>
        </w:rPr>
        <w:t xml:space="preserve"> the construction of residential apartments and retail uses.  </w:t>
      </w:r>
    </w:p>
    <w:p w14:paraId="3724A5CB" w14:textId="12394303" w:rsidR="00AB731A" w:rsidRPr="00327B34" w:rsidRDefault="00AB731A">
      <w:pPr>
        <w:pStyle w:val="ListParagraph"/>
        <w:keepNext/>
        <w:keepLines/>
        <w:numPr>
          <w:ilvl w:val="0"/>
          <w:numId w:val="24"/>
        </w:numPr>
        <w:autoSpaceDE w:val="0"/>
        <w:autoSpaceDN w:val="0"/>
        <w:adjustRightInd w:val="0"/>
        <w:spacing w:line="480" w:lineRule="auto"/>
        <w:ind w:left="0" w:firstLine="720"/>
        <w:rPr>
          <w:snapToGrid w:val="0"/>
          <w:sz w:val="14"/>
          <w:rPrChange w:id="381" w:author="Dolan, Scott" w:date="2020-05-25T22:11:00Z">
            <w:rPr>
              <w:snapToGrid w:val="0"/>
            </w:rPr>
          </w:rPrChange>
        </w:rPr>
      </w:pPr>
      <w:r w:rsidRPr="00327B34">
        <w:rPr>
          <w:snapToGrid w:val="0"/>
          <w:sz w:val="14"/>
          <w:rPrChange w:id="382" w:author="Dolan, Scott" w:date="2020-05-25T22:11:00Z">
            <w:rPr>
              <w:snapToGrid w:val="0"/>
            </w:rPr>
          </w:rPrChange>
        </w:rPr>
        <w:t>In connection with the Site Plan Application, 637 Arnold retained Burdick</w:t>
      </w:r>
      <w:ins w:id="383" w:author="Matthew P. Dolan" w:date="2020-05-23T10:24:00Z">
        <w:r w:rsidR="005923F9" w:rsidRPr="00327B34">
          <w:rPr>
            <w:snapToGrid w:val="0"/>
            <w:sz w:val="14"/>
            <w:rPrChange w:id="384" w:author="Dolan, Scott" w:date="2020-05-25T22:11:00Z">
              <w:rPr>
                <w:snapToGrid w:val="0"/>
              </w:rPr>
            </w:rPrChange>
          </w:rPr>
          <w:t xml:space="preserve"> and Hans </w:t>
        </w:r>
      </w:ins>
      <w:del w:id="385" w:author="Matthew P. Dolan" w:date="2020-05-23T10:24:00Z">
        <w:r w:rsidRPr="00327B34" w:rsidDel="005923F9">
          <w:rPr>
            <w:snapToGrid w:val="0"/>
            <w:sz w:val="14"/>
            <w:rPrChange w:id="386" w:author="Dolan, Scott" w:date="2020-05-25T22:11:00Z">
              <w:rPr>
                <w:snapToGrid w:val="0"/>
              </w:rPr>
            </w:rPrChange>
          </w:rPr>
          <w:delText xml:space="preserve">, P.C. </w:delText>
        </w:r>
      </w:del>
      <w:r w:rsidRPr="00327B34">
        <w:rPr>
          <w:snapToGrid w:val="0"/>
          <w:sz w:val="14"/>
          <w:rPrChange w:id="387" w:author="Dolan, Scott" w:date="2020-05-25T22:11:00Z">
            <w:rPr>
              <w:snapToGrid w:val="0"/>
            </w:rPr>
          </w:rPrChange>
        </w:rPr>
        <w:t>to prepare a Change of Use Site Plan and Survey (the “</w:t>
      </w:r>
      <w:r w:rsidRPr="00327B34">
        <w:rPr>
          <w:b/>
          <w:bCs/>
          <w:snapToGrid w:val="0"/>
          <w:sz w:val="14"/>
          <w:rPrChange w:id="388" w:author="Dolan, Scott" w:date="2020-05-25T22:11:00Z">
            <w:rPr>
              <w:b/>
              <w:bCs/>
              <w:snapToGrid w:val="0"/>
            </w:rPr>
          </w:rPrChange>
        </w:rPr>
        <w:t xml:space="preserve">2014 </w:t>
      </w:r>
      <w:r w:rsidR="009D7D2E" w:rsidRPr="00327B34">
        <w:rPr>
          <w:b/>
          <w:bCs/>
          <w:snapToGrid w:val="0"/>
          <w:sz w:val="14"/>
          <w:rPrChange w:id="389" w:author="Dolan, Scott" w:date="2020-05-25T22:11:00Z">
            <w:rPr>
              <w:b/>
              <w:bCs/>
              <w:snapToGrid w:val="0"/>
            </w:rPr>
          </w:rPrChange>
        </w:rPr>
        <w:t xml:space="preserve">R.C. Burdick </w:t>
      </w:r>
      <w:r w:rsidRPr="00327B34">
        <w:rPr>
          <w:b/>
          <w:bCs/>
          <w:snapToGrid w:val="0"/>
          <w:sz w:val="14"/>
          <w:rPrChange w:id="390" w:author="Dolan, Scott" w:date="2020-05-25T22:11:00Z">
            <w:rPr>
              <w:b/>
              <w:bCs/>
              <w:snapToGrid w:val="0"/>
            </w:rPr>
          </w:rPrChange>
        </w:rPr>
        <w:t>Survey</w:t>
      </w:r>
      <w:r w:rsidRPr="00327B34">
        <w:rPr>
          <w:snapToGrid w:val="0"/>
          <w:sz w:val="14"/>
          <w:rPrChange w:id="391" w:author="Dolan, Scott" w:date="2020-05-25T22:11:00Z">
            <w:rPr>
              <w:snapToGrid w:val="0"/>
            </w:rPr>
          </w:rPrChange>
        </w:rPr>
        <w:t>”).</w:t>
      </w:r>
      <w:ins w:id="392" w:author="Dolan, Scott" w:date="2020-05-23T21:08:00Z">
        <w:r w:rsidR="008811FD" w:rsidRPr="00327B34">
          <w:rPr>
            <w:snapToGrid w:val="0"/>
            <w:sz w:val="14"/>
            <w:rPrChange w:id="393" w:author="Dolan, Scott" w:date="2020-05-25T22:11:00Z">
              <w:rPr>
                <w:snapToGrid w:val="0"/>
                <w:sz w:val="16"/>
              </w:rPr>
            </w:rPrChange>
          </w:rPr>
          <w:t xml:space="preserve"> </w:t>
        </w:r>
      </w:ins>
    </w:p>
    <w:p w14:paraId="71BA4027" w14:textId="7DA82035" w:rsidR="00AB731A" w:rsidRPr="00327B34" w:rsidRDefault="00AB731A">
      <w:pPr>
        <w:pStyle w:val="ListParagraph"/>
        <w:keepNext/>
        <w:keepLines/>
        <w:numPr>
          <w:ilvl w:val="0"/>
          <w:numId w:val="24"/>
        </w:numPr>
        <w:autoSpaceDE w:val="0"/>
        <w:autoSpaceDN w:val="0"/>
        <w:adjustRightInd w:val="0"/>
        <w:spacing w:line="480" w:lineRule="auto"/>
        <w:ind w:left="0" w:firstLine="720"/>
        <w:rPr>
          <w:snapToGrid w:val="0"/>
        </w:rPr>
      </w:pPr>
      <w:r w:rsidRPr="00327B34">
        <w:rPr>
          <w:snapToGrid w:val="0"/>
          <w:sz w:val="14"/>
          <w:rPrChange w:id="394" w:author="Dolan, Scott" w:date="2020-05-25T22:11:00Z">
            <w:rPr>
              <w:snapToGrid w:val="0"/>
            </w:rPr>
          </w:rPrChange>
        </w:rPr>
        <w:t xml:space="preserve">The </w:t>
      </w:r>
      <w:r w:rsidR="009D7D2E" w:rsidRPr="00327B34">
        <w:rPr>
          <w:snapToGrid w:val="0"/>
          <w:sz w:val="14"/>
          <w:rPrChange w:id="395" w:author="Dolan, Scott" w:date="2020-05-25T22:11:00Z">
            <w:rPr>
              <w:snapToGrid w:val="0"/>
            </w:rPr>
          </w:rPrChange>
        </w:rPr>
        <w:t xml:space="preserve">2014 R.C. Burdick Survey </w:t>
      </w:r>
      <w:r w:rsidRPr="00327B34">
        <w:rPr>
          <w:snapToGrid w:val="0"/>
          <w:sz w:val="14"/>
          <w:rPrChange w:id="396" w:author="Dolan, Scott" w:date="2020-05-25T22:11:00Z">
            <w:rPr>
              <w:snapToGrid w:val="0"/>
            </w:rPr>
          </w:rPrChange>
        </w:rPr>
        <w:t xml:space="preserve">was dated </w:t>
      </w:r>
      <w:r w:rsidR="009D7D2E" w:rsidRPr="00327B34">
        <w:rPr>
          <w:snapToGrid w:val="0"/>
          <w:sz w:val="14"/>
          <w:rPrChange w:id="397" w:author="Dolan, Scott" w:date="2020-05-25T22:11:00Z">
            <w:rPr>
              <w:snapToGrid w:val="0"/>
            </w:rPr>
          </w:rPrChange>
        </w:rPr>
        <w:t>February 7</w:t>
      </w:r>
      <w:r w:rsidRPr="00327B34">
        <w:rPr>
          <w:snapToGrid w:val="0"/>
          <w:sz w:val="14"/>
          <w:rPrChange w:id="398" w:author="Dolan, Scott" w:date="2020-05-25T22:11:00Z">
            <w:rPr>
              <w:snapToGrid w:val="0"/>
            </w:rPr>
          </w:rPrChange>
        </w:rPr>
        <w:t xml:space="preserve">, 2014 and was certified </w:t>
      </w:r>
      <w:r w:rsidR="009D7D2E" w:rsidRPr="00327B34">
        <w:rPr>
          <w:snapToGrid w:val="0"/>
          <w:sz w:val="14"/>
          <w:rPrChange w:id="399" w:author="Dolan, Scott" w:date="2020-05-25T22:11:00Z">
            <w:rPr>
              <w:snapToGrid w:val="0"/>
            </w:rPr>
          </w:rPrChange>
        </w:rPr>
        <w:t xml:space="preserve">to </w:t>
      </w:r>
      <w:r w:rsidRPr="00327B34">
        <w:rPr>
          <w:snapToGrid w:val="0"/>
          <w:sz w:val="14"/>
          <w:rPrChange w:id="400" w:author="Dolan, Scott" w:date="2020-05-25T22:11:00Z">
            <w:rPr>
              <w:snapToGrid w:val="0"/>
            </w:rPr>
          </w:rPrChange>
        </w:rPr>
        <w:t xml:space="preserve">by Hans for the managing member of 637 Arnold, Scott Dolan. </w:t>
      </w:r>
    </w:p>
    <w:p w14:paraId="4EE47ACD" w14:textId="38E71142" w:rsidR="00000E19" w:rsidRPr="008811FD" w:rsidRDefault="00AB731A">
      <w:pPr>
        <w:pStyle w:val="ListParagraph"/>
        <w:keepNext/>
        <w:keepLines/>
        <w:numPr>
          <w:ilvl w:val="0"/>
          <w:numId w:val="24"/>
        </w:numPr>
        <w:autoSpaceDE w:val="0"/>
        <w:autoSpaceDN w:val="0"/>
        <w:adjustRightInd w:val="0"/>
        <w:spacing w:line="480" w:lineRule="auto"/>
        <w:ind w:left="0" w:firstLine="720"/>
        <w:rPr>
          <w:snapToGrid w:val="0"/>
          <w:sz w:val="12"/>
          <w:rPrChange w:id="401" w:author="Dolan, Scott" w:date="2020-05-23T21:11:00Z">
            <w:rPr>
              <w:snapToGrid w:val="0"/>
            </w:rPr>
          </w:rPrChange>
        </w:rPr>
      </w:pPr>
      <w:r w:rsidRPr="008811FD">
        <w:rPr>
          <w:snapToGrid w:val="0"/>
          <w:sz w:val="12"/>
          <w:rPrChange w:id="402" w:author="Dolan, Scott" w:date="2020-05-23T21:11:00Z">
            <w:rPr>
              <w:snapToGrid w:val="0"/>
            </w:rPr>
          </w:rPrChange>
        </w:rPr>
        <w:t xml:space="preserve">The </w:t>
      </w:r>
      <w:r w:rsidR="009D7D2E" w:rsidRPr="008811FD">
        <w:rPr>
          <w:snapToGrid w:val="0"/>
          <w:sz w:val="12"/>
          <w:rPrChange w:id="403" w:author="Dolan, Scott" w:date="2020-05-23T21:11:00Z">
            <w:rPr>
              <w:snapToGrid w:val="0"/>
            </w:rPr>
          </w:rPrChange>
        </w:rPr>
        <w:t xml:space="preserve">2014 R.C. Burdick Survey </w:t>
      </w:r>
      <w:r w:rsidRPr="008811FD">
        <w:rPr>
          <w:snapToGrid w:val="0"/>
          <w:sz w:val="12"/>
          <w:rPrChange w:id="404" w:author="Dolan, Scott" w:date="2020-05-23T21:11:00Z">
            <w:rPr>
              <w:snapToGrid w:val="0"/>
            </w:rPr>
          </w:rPrChange>
        </w:rPr>
        <w:t xml:space="preserve">reflects on the northwest corner a notation </w:t>
      </w:r>
      <w:r w:rsidR="0055089A" w:rsidRPr="008811FD">
        <w:rPr>
          <w:snapToGrid w:val="0"/>
          <w:sz w:val="12"/>
          <w:rPrChange w:id="405" w:author="Dolan, Scott" w:date="2020-05-23T21:11:00Z">
            <w:rPr>
              <w:snapToGrid w:val="0"/>
            </w:rPr>
          </w:rPrChange>
        </w:rPr>
        <w:t>that the</w:t>
      </w:r>
      <w:r w:rsidR="005A26BE" w:rsidRPr="008811FD">
        <w:rPr>
          <w:snapToGrid w:val="0"/>
          <w:sz w:val="12"/>
          <w:rPrChange w:id="406" w:author="Dolan, Scott" w:date="2020-05-23T21:11:00Z">
            <w:rPr>
              <w:snapToGrid w:val="0"/>
            </w:rPr>
          </w:rPrChange>
        </w:rPr>
        <w:t xml:space="preserve"> building from the 641 Arnold Property encroaches upon the 637 Arnold Property. Specifically, the 2014 R.C. Burdick Survey states:</w:t>
      </w:r>
      <w:r w:rsidR="0055089A" w:rsidRPr="008811FD">
        <w:rPr>
          <w:snapToGrid w:val="0"/>
          <w:sz w:val="12"/>
          <w:rPrChange w:id="407" w:author="Dolan, Scott" w:date="2020-05-23T21:11:00Z">
            <w:rPr>
              <w:snapToGrid w:val="0"/>
            </w:rPr>
          </w:rPrChange>
        </w:rPr>
        <w:t xml:space="preserve"> </w:t>
      </w:r>
      <w:r w:rsidRPr="008811FD">
        <w:rPr>
          <w:snapToGrid w:val="0"/>
          <w:sz w:val="12"/>
          <w:rPrChange w:id="408" w:author="Dolan, Scott" w:date="2020-05-23T21:11:00Z">
            <w:rPr>
              <w:snapToGrid w:val="0"/>
            </w:rPr>
          </w:rPrChange>
        </w:rPr>
        <w:t xml:space="preserve">“adjacent building over line 0.13’”. </w:t>
      </w:r>
    </w:p>
    <w:p w14:paraId="0C8834BB" w14:textId="3254237F" w:rsidR="00AB731A" w:rsidRPr="008811FD" w:rsidRDefault="00AB731A">
      <w:pPr>
        <w:pStyle w:val="ListParagraph"/>
        <w:keepNext/>
        <w:keepLines/>
        <w:numPr>
          <w:ilvl w:val="0"/>
          <w:numId w:val="24"/>
        </w:numPr>
        <w:autoSpaceDE w:val="0"/>
        <w:autoSpaceDN w:val="0"/>
        <w:adjustRightInd w:val="0"/>
        <w:spacing w:line="480" w:lineRule="auto"/>
        <w:ind w:left="0" w:firstLine="720"/>
        <w:rPr>
          <w:snapToGrid w:val="0"/>
          <w:sz w:val="12"/>
          <w:rPrChange w:id="409" w:author="Dolan, Scott" w:date="2020-05-23T21:11:00Z">
            <w:rPr>
              <w:snapToGrid w:val="0"/>
            </w:rPr>
          </w:rPrChange>
        </w:rPr>
      </w:pPr>
      <w:r w:rsidRPr="008811FD">
        <w:rPr>
          <w:snapToGrid w:val="0"/>
          <w:sz w:val="12"/>
          <w:rPrChange w:id="410" w:author="Dolan, Scott" w:date="2020-05-23T21:11:00Z">
            <w:rPr>
              <w:snapToGrid w:val="0"/>
            </w:rPr>
          </w:rPrChange>
        </w:rPr>
        <w:t xml:space="preserve">The </w:t>
      </w:r>
      <w:r w:rsidR="009D7D2E" w:rsidRPr="008811FD">
        <w:rPr>
          <w:snapToGrid w:val="0"/>
          <w:sz w:val="12"/>
          <w:rPrChange w:id="411" w:author="Dolan, Scott" w:date="2020-05-23T21:11:00Z">
            <w:rPr>
              <w:snapToGrid w:val="0"/>
            </w:rPr>
          </w:rPrChange>
        </w:rPr>
        <w:t xml:space="preserve">2014 R.C. Burdick Survey </w:t>
      </w:r>
      <w:r w:rsidRPr="008811FD">
        <w:rPr>
          <w:snapToGrid w:val="0"/>
          <w:sz w:val="12"/>
          <w:rPrChange w:id="412" w:author="Dolan, Scott" w:date="2020-05-23T21:11:00Z">
            <w:rPr>
              <w:snapToGrid w:val="0"/>
            </w:rPr>
          </w:rPrChange>
        </w:rPr>
        <w:t xml:space="preserve">reflects on the southwest corner the notation “adjacent building over line 0.16’”. </w:t>
      </w:r>
    </w:p>
    <w:p w14:paraId="1B2E7525" w14:textId="1B9B188D" w:rsidR="00AB731A" w:rsidRPr="00327B34" w:rsidRDefault="00AB731A">
      <w:pPr>
        <w:pStyle w:val="ListParagraph"/>
        <w:keepNext/>
        <w:keepLines/>
        <w:numPr>
          <w:ilvl w:val="0"/>
          <w:numId w:val="24"/>
        </w:numPr>
        <w:autoSpaceDE w:val="0"/>
        <w:autoSpaceDN w:val="0"/>
        <w:adjustRightInd w:val="0"/>
        <w:spacing w:line="480" w:lineRule="auto"/>
        <w:ind w:left="0" w:firstLine="720"/>
        <w:rPr>
          <w:snapToGrid w:val="0"/>
          <w:sz w:val="14"/>
          <w:rPrChange w:id="413" w:author="Dolan, Scott" w:date="2020-05-25T22:12:00Z">
            <w:rPr>
              <w:snapToGrid w:val="0"/>
            </w:rPr>
          </w:rPrChange>
        </w:rPr>
      </w:pPr>
      <w:r w:rsidRPr="00327B34">
        <w:rPr>
          <w:snapToGrid w:val="0"/>
          <w:sz w:val="14"/>
          <w:rPrChange w:id="414" w:author="Dolan, Scott" w:date="2020-05-25T22:12:00Z">
            <w:rPr>
              <w:snapToGrid w:val="0"/>
            </w:rPr>
          </w:rPrChange>
        </w:rPr>
        <w:t>The Site Plan Application was heard on July 2, 2014 and Robert Burdick of Burdick</w:t>
      </w:r>
      <w:ins w:id="415" w:author="Matthew P. Dolan" w:date="2020-05-23T10:24:00Z">
        <w:r w:rsidR="005923F9" w:rsidRPr="00327B34">
          <w:rPr>
            <w:snapToGrid w:val="0"/>
            <w:sz w:val="14"/>
            <w:rPrChange w:id="416" w:author="Dolan, Scott" w:date="2020-05-25T22:12:00Z">
              <w:rPr>
                <w:snapToGrid w:val="0"/>
              </w:rPr>
            </w:rPrChange>
          </w:rPr>
          <w:t xml:space="preserve"> </w:t>
        </w:r>
      </w:ins>
      <w:del w:id="417" w:author="Matthew P. Dolan" w:date="2020-05-23T10:24:00Z">
        <w:r w:rsidRPr="00327B34" w:rsidDel="005923F9">
          <w:rPr>
            <w:snapToGrid w:val="0"/>
            <w:sz w:val="14"/>
            <w:rPrChange w:id="418" w:author="Dolan, Scott" w:date="2020-05-25T22:12:00Z">
              <w:rPr>
                <w:snapToGrid w:val="0"/>
              </w:rPr>
            </w:rPrChange>
          </w:rPr>
          <w:delText xml:space="preserve">, P.C. </w:delText>
        </w:r>
      </w:del>
      <w:r w:rsidRPr="00327B34">
        <w:rPr>
          <w:snapToGrid w:val="0"/>
          <w:sz w:val="14"/>
          <w:rPrChange w:id="419" w:author="Dolan, Scott" w:date="2020-05-25T22:12:00Z">
            <w:rPr>
              <w:snapToGrid w:val="0"/>
            </w:rPr>
          </w:rPrChange>
        </w:rPr>
        <w:t xml:space="preserve">testified on behalf of 637 Arnold at the hearing. </w:t>
      </w:r>
    </w:p>
    <w:p w14:paraId="469B769B" w14:textId="2A395FAB" w:rsidR="009D7D2E" w:rsidRPr="008811FD" w:rsidRDefault="009D7D2E">
      <w:pPr>
        <w:pStyle w:val="ListParagraph"/>
        <w:keepNext/>
        <w:keepLines/>
        <w:numPr>
          <w:ilvl w:val="0"/>
          <w:numId w:val="24"/>
        </w:numPr>
        <w:autoSpaceDE w:val="0"/>
        <w:autoSpaceDN w:val="0"/>
        <w:adjustRightInd w:val="0"/>
        <w:spacing w:line="480" w:lineRule="auto"/>
        <w:ind w:left="0" w:firstLine="720"/>
        <w:rPr>
          <w:snapToGrid w:val="0"/>
          <w:sz w:val="12"/>
          <w:rPrChange w:id="420" w:author="Dolan, Scott" w:date="2020-05-23T21:12:00Z">
            <w:rPr>
              <w:snapToGrid w:val="0"/>
            </w:rPr>
          </w:rPrChange>
        </w:rPr>
      </w:pPr>
      <w:r w:rsidRPr="008811FD">
        <w:rPr>
          <w:snapToGrid w:val="0"/>
          <w:sz w:val="12"/>
          <w:rPrChange w:id="421" w:author="Dolan, Scott" w:date="2020-05-23T21:12:00Z">
            <w:rPr>
              <w:snapToGrid w:val="0"/>
            </w:rPr>
          </w:rPrChange>
        </w:rPr>
        <w:t xml:space="preserve">Based on the 2014 R.C. Burdick Survey and the testimony of Robert Burdick, among other things, the Site Plan Application was approved. </w:t>
      </w:r>
      <w:ins w:id="422" w:author="Dolan, Scott" w:date="2020-05-23T21:11:00Z">
        <w:r w:rsidR="008811FD" w:rsidRPr="008811FD">
          <w:rPr>
            <w:snapToGrid w:val="0"/>
            <w:sz w:val="12"/>
            <w:rPrChange w:id="423" w:author="Dolan, Scott" w:date="2020-05-23T21:12:00Z">
              <w:rPr>
                <w:snapToGrid w:val="0"/>
              </w:rPr>
            </w:rPrChange>
          </w:rPr>
          <w:t xml:space="preserve"> </w:t>
        </w:r>
      </w:ins>
    </w:p>
    <w:p w14:paraId="7A5F6734" w14:textId="77777777" w:rsidR="008811FD" w:rsidRDefault="008811FD">
      <w:pPr>
        <w:keepNext/>
        <w:keepLines/>
        <w:autoSpaceDE w:val="0"/>
        <w:autoSpaceDN w:val="0"/>
        <w:adjustRightInd w:val="0"/>
        <w:spacing w:line="480" w:lineRule="auto"/>
        <w:rPr>
          <w:ins w:id="424" w:author="Dolan, Scott" w:date="2020-05-23T21:12:00Z"/>
          <w:b/>
          <w:bCs/>
          <w:snapToGrid w:val="0"/>
          <w:u w:val="single"/>
        </w:rPr>
      </w:pPr>
    </w:p>
    <w:p w14:paraId="162F3B75" w14:textId="77777777" w:rsidR="00516913" w:rsidRDefault="00516913">
      <w:pPr>
        <w:keepNext/>
        <w:keepLines/>
        <w:autoSpaceDE w:val="0"/>
        <w:autoSpaceDN w:val="0"/>
        <w:adjustRightInd w:val="0"/>
        <w:spacing w:line="480" w:lineRule="auto"/>
        <w:rPr>
          <w:ins w:id="425" w:author="Dolan, Scott" w:date="2020-05-26T01:06:00Z"/>
          <w:b/>
          <w:bCs/>
          <w:snapToGrid w:val="0"/>
          <w:u w:val="single"/>
        </w:rPr>
      </w:pPr>
    </w:p>
    <w:p w14:paraId="6C17B463" w14:textId="09603EFE" w:rsidR="009D7D2E" w:rsidRPr="009D7D2E" w:rsidRDefault="009D7D2E">
      <w:pPr>
        <w:keepNext/>
        <w:keepLines/>
        <w:autoSpaceDE w:val="0"/>
        <w:autoSpaceDN w:val="0"/>
        <w:adjustRightInd w:val="0"/>
        <w:spacing w:line="480" w:lineRule="auto"/>
        <w:rPr>
          <w:b/>
          <w:bCs/>
          <w:snapToGrid w:val="0"/>
          <w:u w:val="single"/>
        </w:rPr>
      </w:pPr>
      <w:r>
        <w:rPr>
          <w:b/>
          <w:bCs/>
          <w:snapToGrid w:val="0"/>
          <w:u w:val="single"/>
        </w:rPr>
        <w:t>The December 15, 2015 Morris Survey</w:t>
      </w:r>
    </w:p>
    <w:p w14:paraId="4BF749AC" w14:textId="0559D823" w:rsidR="009D7D2E" w:rsidRPr="008811FD" w:rsidRDefault="009D7D2E">
      <w:pPr>
        <w:pStyle w:val="ListParagraph"/>
        <w:keepNext/>
        <w:keepLines/>
        <w:numPr>
          <w:ilvl w:val="0"/>
          <w:numId w:val="24"/>
        </w:numPr>
        <w:autoSpaceDE w:val="0"/>
        <w:autoSpaceDN w:val="0"/>
        <w:adjustRightInd w:val="0"/>
        <w:spacing w:line="480" w:lineRule="auto"/>
        <w:ind w:left="0" w:firstLine="720"/>
        <w:rPr>
          <w:snapToGrid w:val="0"/>
          <w:sz w:val="12"/>
          <w:rPrChange w:id="426" w:author="Dolan, Scott" w:date="2020-05-23T21:12:00Z">
            <w:rPr>
              <w:snapToGrid w:val="0"/>
            </w:rPr>
          </w:rPrChange>
        </w:rPr>
      </w:pPr>
      <w:r w:rsidRPr="008811FD">
        <w:rPr>
          <w:snapToGrid w:val="0"/>
          <w:sz w:val="12"/>
          <w:rPrChange w:id="427" w:author="Dolan, Scott" w:date="2020-05-23T21:12:00Z">
            <w:rPr>
              <w:snapToGrid w:val="0"/>
            </w:rPr>
          </w:rPrChange>
        </w:rPr>
        <w:t xml:space="preserve">Prior to closing on the 637 Arnold Property, </w:t>
      </w:r>
      <w:r w:rsidR="00F60C2A" w:rsidRPr="008811FD">
        <w:rPr>
          <w:snapToGrid w:val="0"/>
          <w:sz w:val="12"/>
          <w:rPrChange w:id="428" w:author="Dolan, Scott" w:date="2020-05-23T21:12:00Z">
            <w:rPr>
              <w:snapToGrid w:val="0"/>
            </w:rPr>
          </w:rPrChange>
        </w:rPr>
        <w:t>S. Dolan and 637 Arnold obtain</w:t>
      </w:r>
      <w:r w:rsidR="005F6634" w:rsidRPr="008811FD">
        <w:rPr>
          <w:snapToGrid w:val="0"/>
          <w:sz w:val="12"/>
          <w:rPrChange w:id="429" w:author="Dolan, Scott" w:date="2020-05-23T21:12:00Z">
            <w:rPr>
              <w:snapToGrid w:val="0"/>
            </w:rPr>
          </w:rPrChange>
        </w:rPr>
        <w:t>ed</w:t>
      </w:r>
      <w:r w:rsidR="00F60C2A" w:rsidRPr="008811FD">
        <w:rPr>
          <w:snapToGrid w:val="0"/>
          <w:sz w:val="12"/>
          <w:rPrChange w:id="430" w:author="Dolan, Scott" w:date="2020-05-23T21:12:00Z">
            <w:rPr>
              <w:snapToGrid w:val="0"/>
            </w:rPr>
          </w:rPrChange>
        </w:rPr>
        <w:t xml:space="preserve"> </w:t>
      </w:r>
      <w:del w:id="431" w:author="Matthew P. Dolan" w:date="2020-05-23T10:09:00Z">
        <w:r w:rsidRPr="008811FD" w:rsidDel="000E7840">
          <w:rPr>
            <w:snapToGrid w:val="0"/>
            <w:sz w:val="12"/>
            <w:rPrChange w:id="432" w:author="Dolan, Scott" w:date="2020-05-23T21:12:00Z">
              <w:rPr>
                <w:snapToGrid w:val="0"/>
              </w:rPr>
            </w:rPrChange>
          </w:rPr>
          <w:delText>a</w:delText>
        </w:r>
        <w:r w:rsidR="00F60C2A" w:rsidRPr="008811FD" w:rsidDel="000E7840">
          <w:rPr>
            <w:snapToGrid w:val="0"/>
            <w:sz w:val="12"/>
            <w:rPrChange w:id="433" w:author="Dolan, Scott" w:date="2020-05-23T21:12:00Z">
              <w:rPr>
                <w:snapToGrid w:val="0"/>
              </w:rPr>
            </w:rPrChange>
          </w:rPr>
          <w:delText>nother</w:delText>
        </w:r>
        <w:r w:rsidRPr="008811FD" w:rsidDel="000E7840">
          <w:rPr>
            <w:snapToGrid w:val="0"/>
            <w:sz w:val="12"/>
            <w:rPrChange w:id="434" w:author="Dolan, Scott" w:date="2020-05-23T21:12:00Z">
              <w:rPr>
                <w:snapToGrid w:val="0"/>
              </w:rPr>
            </w:rPrChange>
          </w:rPr>
          <w:delText xml:space="preserve"> </w:delText>
        </w:r>
      </w:del>
      <w:ins w:id="435" w:author="Matthew P. Dolan" w:date="2020-05-23T10:09:00Z">
        <w:r w:rsidR="000E7840" w:rsidRPr="008811FD">
          <w:rPr>
            <w:snapToGrid w:val="0"/>
            <w:sz w:val="12"/>
            <w:rPrChange w:id="436" w:author="Dolan, Scott" w:date="2020-05-23T21:12:00Z">
              <w:rPr>
                <w:snapToGrid w:val="0"/>
              </w:rPr>
            </w:rPrChange>
          </w:rPr>
          <w:t xml:space="preserve">a </w:t>
        </w:r>
      </w:ins>
      <w:r w:rsidRPr="008811FD">
        <w:rPr>
          <w:snapToGrid w:val="0"/>
          <w:sz w:val="12"/>
          <w:rPrChange w:id="437" w:author="Dolan, Scott" w:date="2020-05-23T21:12:00Z">
            <w:rPr>
              <w:snapToGrid w:val="0"/>
            </w:rPr>
          </w:rPrChange>
        </w:rPr>
        <w:t>survey from Morris which is dated December 15, 2015 (the “</w:t>
      </w:r>
      <w:r w:rsidR="005F6634" w:rsidRPr="008811FD">
        <w:rPr>
          <w:b/>
          <w:bCs/>
          <w:snapToGrid w:val="0"/>
          <w:sz w:val="12"/>
          <w:rPrChange w:id="438" w:author="Dolan, Scott" w:date="2020-05-23T21:12:00Z">
            <w:rPr>
              <w:b/>
              <w:bCs/>
              <w:snapToGrid w:val="0"/>
            </w:rPr>
          </w:rPrChange>
        </w:rPr>
        <w:t>R.</w:t>
      </w:r>
      <w:r w:rsidR="005F6634" w:rsidRPr="008811FD">
        <w:rPr>
          <w:snapToGrid w:val="0"/>
          <w:sz w:val="12"/>
          <w:rPrChange w:id="439" w:author="Dolan, Scott" w:date="2020-05-23T21:12:00Z">
            <w:rPr>
              <w:snapToGrid w:val="0"/>
            </w:rPr>
          </w:rPrChange>
        </w:rPr>
        <w:t xml:space="preserve"> </w:t>
      </w:r>
      <w:r w:rsidRPr="008811FD">
        <w:rPr>
          <w:b/>
          <w:bCs/>
          <w:snapToGrid w:val="0"/>
          <w:sz w:val="12"/>
          <w:rPrChange w:id="440" w:author="Dolan, Scott" w:date="2020-05-23T21:12:00Z">
            <w:rPr>
              <w:b/>
              <w:bCs/>
              <w:snapToGrid w:val="0"/>
            </w:rPr>
          </w:rPrChange>
        </w:rPr>
        <w:t>Morris Survey</w:t>
      </w:r>
      <w:r w:rsidRPr="008811FD">
        <w:rPr>
          <w:snapToGrid w:val="0"/>
          <w:sz w:val="12"/>
          <w:rPrChange w:id="441" w:author="Dolan, Scott" w:date="2020-05-23T21:12:00Z">
            <w:rPr>
              <w:snapToGrid w:val="0"/>
            </w:rPr>
          </w:rPrChange>
        </w:rPr>
        <w:t>”)</w:t>
      </w:r>
      <w:r w:rsidR="004D1FFD" w:rsidRPr="008811FD">
        <w:rPr>
          <w:snapToGrid w:val="0"/>
          <w:sz w:val="12"/>
          <w:rPrChange w:id="442" w:author="Dolan, Scott" w:date="2020-05-23T21:12:00Z">
            <w:rPr>
              <w:snapToGrid w:val="0"/>
            </w:rPr>
          </w:rPrChange>
        </w:rPr>
        <w:t>.</w:t>
      </w:r>
    </w:p>
    <w:p w14:paraId="2B546EA1" w14:textId="5BE2442F" w:rsidR="009D7D2E" w:rsidRDefault="009D7D2E">
      <w:pPr>
        <w:pStyle w:val="ListParagraph"/>
        <w:keepNext/>
        <w:keepLines/>
        <w:numPr>
          <w:ilvl w:val="0"/>
          <w:numId w:val="24"/>
        </w:numPr>
        <w:autoSpaceDE w:val="0"/>
        <w:autoSpaceDN w:val="0"/>
        <w:adjustRightInd w:val="0"/>
        <w:spacing w:line="480" w:lineRule="auto"/>
        <w:ind w:left="0" w:firstLine="720"/>
        <w:rPr>
          <w:snapToGrid w:val="0"/>
        </w:rPr>
      </w:pPr>
      <w:r w:rsidRPr="008811FD">
        <w:rPr>
          <w:snapToGrid w:val="0"/>
          <w:sz w:val="12"/>
          <w:rPrChange w:id="443" w:author="Dolan, Scott" w:date="2020-05-23T21:12:00Z">
            <w:rPr>
              <w:snapToGrid w:val="0"/>
            </w:rPr>
          </w:rPrChange>
        </w:rPr>
        <w:t xml:space="preserve">The </w:t>
      </w:r>
      <w:r w:rsidR="00345A2B" w:rsidRPr="008811FD">
        <w:rPr>
          <w:snapToGrid w:val="0"/>
          <w:sz w:val="12"/>
          <w:rPrChange w:id="444" w:author="Dolan, Scott" w:date="2020-05-23T21:12:00Z">
            <w:rPr>
              <w:snapToGrid w:val="0"/>
            </w:rPr>
          </w:rPrChange>
        </w:rPr>
        <w:t xml:space="preserve">R. </w:t>
      </w:r>
      <w:r w:rsidRPr="008811FD">
        <w:rPr>
          <w:snapToGrid w:val="0"/>
          <w:sz w:val="12"/>
          <w:rPrChange w:id="445" w:author="Dolan, Scott" w:date="2020-05-23T21:12:00Z">
            <w:rPr>
              <w:snapToGrid w:val="0"/>
            </w:rPr>
          </w:rPrChange>
        </w:rPr>
        <w:t>Morris Survey is certified</w:t>
      </w:r>
      <w:r w:rsidR="00F60C2A" w:rsidRPr="008811FD">
        <w:rPr>
          <w:snapToGrid w:val="0"/>
          <w:sz w:val="12"/>
          <w:rPrChange w:id="446" w:author="Dolan, Scott" w:date="2020-05-23T21:12:00Z">
            <w:rPr>
              <w:snapToGrid w:val="0"/>
            </w:rPr>
          </w:rPrChange>
        </w:rPr>
        <w:t xml:space="preserve"> by Morris</w:t>
      </w:r>
      <w:r w:rsidRPr="008811FD">
        <w:rPr>
          <w:snapToGrid w:val="0"/>
          <w:sz w:val="12"/>
          <w:rPrChange w:id="447" w:author="Dolan, Scott" w:date="2020-05-23T21:12:00Z">
            <w:rPr>
              <w:snapToGrid w:val="0"/>
            </w:rPr>
          </w:rPrChange>
        </w:rPr>
        <w:t xml:space="preserve"> as being prepared for 637 Arnold, Scott Dolan, Pegasus Title Agency, Manasquan Bank and William T. Gage, Esq. </w:t>
      </w:r>
    </w:p>
    <w:p w14:paraId="3755EB41" w14:textId="35523A78" w:rsidR="009D7D2E" w:rsidRPr="008811FD" w:rsidRDefault="00F60C2A">
      <w:pPr>
        <w:pStyle w:val="ListParagraph"/>
        <w:keepNext/>
        <w:keepLines/>
        <w:numPr>
          <w:ilvl w:val="0"/>
          <w:numId w:val="24"/>
        </w:numPr>
        <w:autoSpaceDE w:val="0"/>
        <w:autoSpaceDN w:val="0"/>
        <w:adjustRightInd w:val="0"/>
        <w:spacing w:line="480" w:lineRule="auto"/>
        <w:ind w:left="0" w:firstLine="720"/>
        <w:rPr>
          <w:snapToGrid w:val="0"/>
          <w:sz w:val="12"/>
          <w:rPrChange w:id="448" w:author="Dolan, Scott" w:date="2020-05-23T21:12:00Z">
            <w:rPr>
              <w:snapToGrid w:val="0"/>
            </w:rPr>
          </w:rPrChange>
        </w:rPr>
      </w:pPr>
      <w:r w:rsidRPr="008811FD">
        <w:rPr>
          <w:snapToGrid w:val="0"/>
          <w:sz w:val="12"/>
          <w:rPrChange w:id="449" w:author="Dolan, Scott" w:date="2020-05-23T21:12:00Z">
            <w:rPr>
              <w:snapToGrid w:val="0"/>
            </w:rPr>
          </w:rPrChange>
        </w:rPr>
        <w:t>Similar to the 2014 R.C. Burdick Survey</w:t>
      </w:r>
      <w:r w:rsidR="005F6634" w:rsidRPr="008811FD">
        <w:rPr>
          <w:snapToGrid w:val="0"/>
          <w:sz w:val="12"/>
          <w:rPrChange w:id="450" w:author="Dolan, Scott" w:date="2020-05-23T21:12:00Z">
            <w:rPr>
              <w:snapToGrid w:val="0"/>
            </w:rPr>
          </w:rPrChange>
        </w:rPr>
        <w:t xml:space="preserve"> and consistent with the Morris &amp; Glasgow Surveys</w:t>
      </w:r>
      <w:r w:rsidRPr="008811FD">
        <w:rPr>
          <w:snapToGrid w:val="0"/>
          <w:sz w:val="12"/>
          <w:rPrChange w:id="451" w:author="Dolan, Scott" w:date="2020-05-23T21:12:00Z">
            <w:rPr>
              <w:snapToGrid w:val="0"/>
            </w:rPr>
          </w:rPrChange>
        </w:rPr>
        <w:t xml:space="preserve">, the northwest and southwest corners of the </w:t>
      </w:r>
      <w:r w:rsidR="00345A2B" w:rsidRPr="008811FD">
        <w:rPr>
          <w:snapToGrid w:val="0"/>
          <w:sz w:val="12"/>
          <w:rPrChange w:id="452" w:author="Dolan, Scott" w:date="2020-05-23T21:12:00Z">
            <w:rPr>
              <w:snapToGrid w:val="0"/>
            </w:rPr>
          </w:rPrChange>
        </w:rPr>
        <w:t xml:space="preserve">R. </w:t>
      </w:r>
      <w:r w:rsidRPr="008811FD">
        <w:rPr>
          <w:snapToGrid w:val="0"/>
          <w:sz w:val="12"/>
          <w:rPrChange w:id="453" w:author="Dolan, Scott" w:date="2020-05-23T21:12:00Z">
            <w:rPr>
              <w:snapToGrid w:val="0"/>
            </w:rPr>
          </w:rPrChange>
        </w:rPr>
        <w:t>Morris Survey reflect the same notations that the adjacent building</w:t>
      </w:r>
      <w:r w:rsidR="005A26BE" w:rsidRPr="008811FD">
        <w:rPr>
          <w:snapToGrid w:val="0"/>
          <w:sz w:val="12"/>
          <w:rPrChange w:id="454" w:author="Dolan, Scott" w:date="2020-05-23T21:12:00Z">
            <w:rPr>
              <w:snapToGrid w:val="0"/>
            </w:rPr>
          </w:rPrChange>
        </w:rPr>
        <w:t xml:space="preserve"> from the 641 Arnold Property</w:t>
      </w:r>
      <w:r w:rsidRPr="008811FD">
        <w:rPr>
          <w:snapToGrid w:val="0"/>
          <w:sz w:val="12"/>
          <w:rPrChange w:id="455" w:author="Dolan, Scott" w:date="2020-05-23T21:12:00Z">
            <w:rPr>
              <w:snapToGrid w:val="0"/>
            </w:rPr>
          </w:rPrChange>
        </w:rPr>
        <w:t xml:space="preserve"> is encroaching on to the 637 Arnold Property by .13 feet and .16 feet</w:t>
      </w:r>
      <w:r w:rsidR="005A26BE" w:rsidRPr="008811FD">
        <w:rPr>
          <w:snapToGrid w:val="0"/>
          <w:sz w:val="12"/>
          <w:rPrChange w:id="456" w:author="Dolan, Scott" w:date="2020-05-23T21:12:00Z">
            <w:rPr>
              <w:snapToGrid w:val="0"/>
            </w:rPr>
          </w:rPrChange>
        </w:rPr>
        <w:t xml:space="preserve"> respectively</w:t>
      </w:r>
      <w:r w:rsidRPr="008811FD">
        <w:rPr>
          <w:snapToGrid w:val="0"/>
          <w:sz w:val="12"/>
          <w:rPrChange w:id="457" w:author="Dolan, Scott" w:date="2020-05-23T21:12:00Z">
            <w:rPr>
              <w:snapToGrid w:val="0"/>
            </w:rPr>
          </w:rPrChange>
        </w:rPr>
        <w:t xml:space="preserve">. </w:t>
      </w:r>
    </w:p>
    <w:p w14:paraId="3077FD32" w14:textId="0C43BD06" w:rsidR="00D85EC6" w:rsidRDefault="005F6634">
      <w:pPr>
        <w:pStyle w:val="ListParagraph"/>
        <w:keepNext/>
        <w:keepLines/>
        <w:numPr>
          <w:ilvl w:val="0"/>
          <w:numId w:val="24"/>
        </w:numPr>
        <w:autoSpaceDE w:val="0"/>
        <w:autoSpaceDN w:val="0"/>
        <w:adjustRightInd w:val="0"/>
        <w:spacing w:line="480" w:lineRule="auto"/>
        <w:ind w:left="0" w:firstLine="720"/>
        <w:rPr>
          <w:ins w:id="458" w:author="Dolan, Scott" w:date="2020-05-24T21:10:00Z"/>
          <w:snapToGrid w:val="0"/>
          <w:sz w:val="12"/>
        </w:rPr>
      </w:pPr>
      <w:r w:rsidRPr="00FF7540">
        <w:rPr>
          <w:snapToGrid w:val="0"/>
          <w:sz w:val="12"/>
          <w:rPrChange w:id="459" w:author="Dolan, Scott" w:date="2020-05-23T21:13:00Z">
            <w:rPr>
              <w:snapToGrid w:val="0"/>
            </w:rPr>
          </w:rPrChange>
        </w:rPr>
        <w:t xml:space="preserve">Thus, as of December 2015, at least </w:t>
      </w:r>
      <w:r w:rsidR="008F47AA" w:rsidRPr="00FF7540">
        <w:rPr>
          <w:snapToGrid w:val="0"/>
          <w:sz w:val="12"/>
          <w:rPrChange w:id="460" w:author="Dolan, Scott" w:date="2020-05-23T21:13:00Z">
            <w:rPr>
              <w:snapToGrid w:val="0"/>
            </w:rPr>
          </w:rPrChange>
        </w:rPr>
        <w:t>four</w:t>
      </w:r>
      <w:r w:rsidRPr="00FF7540">
        <w:rPr>
          <w:snapToGrid w:val="0"/>
          <w:sz w:val="12"/>
          <w:rPrChange w:id="461" w:author="Dolan, Scott" w:date="2020-05-23T21:13:00Z">
            <w:rPr>
              <w:snapToGrid w:val="0"/>
            </w:rPr>
          </w:rPrChange>
        </w:rPr>
        <w:t xml:space="preserve"> surveys going back to </w:t>
      </w:r>
      <w:del w:id="462" w:author="Matthew P. Dolan" w:date="2020-05-23T10:10:00Z">
        <w:r w:rsidR="00CB4E69" w:rsidRPr="00FF7540" w:rsidDel="000E7840">
          <w:rPr>
            <w:snapToGrid w:val="0"/>
            <w:sz w:val="12"/>
            <w:rPrChange w:id="463" w:author="Dolan, Scott" w:date="2020-05-23T21:13:00Z">
              <w:rPr>
                <w:snapToGrid w:val="0"/>
              </w:rPr>
            </w:rPrChange>
          </w:rPr>
          <w:delText>2001</w:delText>
        </w:r>
        <w:r w:rsidRPr="00FF7540" w:rsidDel="000E7840">
          <w:rPr>
            <w:snapToGrid w:val="0"/>
            <w:sz w:val="12"/>
            <w:rPrChange w:id="464" w:author="Dolan, Scott" w:date="2020-05-23T21:13:00Z">
              <w:rPr>
                <w:snapToGrid w:val="0"/>
              </w:rPr>
            </w:rPrChange>
          </w:rPr>
          <w:delText xml:space="preserve"> </w:delText>
        </w:r>
      </w:del>
      <w:ins w:id="465" w:author="Matthew P. Dolan" w:date="2020-05-23T10:10:00Z">
        <w:r w:rsidR="000E7840" w:rsidRPr="00FF7540">
          <w:rPr>
            <w:snapToGrid w:val="0"/>
            <w:sz w:val="12"/>
            <w:rPrChange w:id="466" w:author="Dolan, Scott" w:date="2020-05-23T21:13:00Z">
              <w:rPr>
                <w:snapToGrid w:val="0"/>
              </w:rPr>
            </w:rPrChange>
          </w:rPr>
          <w:t xml:space="preserve">1961 </w:t>
        </w:r>
      </w:ins>
      <w:r w:rsidRPr="00FF7540">
        <w:rPr>
          <w:snapToGrid w:val="0"/>
          <w:sz w:val="12"/>
          <w:rPrChange w:id="467" w:author="Dolan, Scott" w:date="2020-05-23T21:13:00Z">
            <w:rPr>
              <w:snapToGrid w:val="0"/>
            </w:rPr>
          </w:rPrChange>
        </w:rPr>
        <w:t>all reached the same conclusion – that the 641 Arnold Building encroaches upon the 637 Arnold Property.</w:t>
      </w:r>
    </w:p>
    <w:p w14:paraId="1DB744FB" w14:textId="69347711" w:rsidR="003B68EC" w:rsidRDefault="003B68EC">
      <w:pPr>
        <w:keepNext/>
        <w:keepLines/>
        <w:autoSpaceDE w:val="0"/>
        <w:autoSpaceDN w:val="0"/>
        <w:adjustRightInd w:val="0"/>
        <w:spacing w:line="480" w:lineRule="auto"/>
        <w:rPr>
          <w:ins w:id="468" w:author="Dolan, Scott" w:date="2020-05-26T01:07:00Z"/>
          <w:snapToGrid w:val="0"/>
        </w:rPr>
        <w:pPrChange w:id="469" w:author="Dolan, Scott" w:date="2020-05-24T21:10:00Z">
          <w:pPr>
            <w:pStyle w:val="ListParagraph"/>
            <w:keepNext/>
            <w:keepLines/>
            <w:numPr>
              <w:numId w:val="24"/>
            </w:numPr>
            <w:autoSpaceDE w:val="0"/>
            <w:autoSpaceDN w:val="0"/>
            <w:adjustRightInd w:val="0"/>
            <w:spacing w:line="480" w:lineRule="auto"/>
            <w:ind w:left="0" w:firstLine="720"/>
          </w:pPr>
        </w:pPrChange>
      </w:pPr>
    </w:p>
    <w:p w14:paraId="1CC8A48A" w14:textId="05EFC490" w:rsidR="00516913" w:rsidRDefault="00516913">
      <w:pPr>
        <w:keepNext/>
        <w:keepLines/>
        <w:autoSpaceDE w:val="0"/>
        <w:autoSpaceDN w:val="0"/>
        <w:adjustRightInd w:val="0"/>
        <w:spacing w:line="480" w:lineRule="auto"/>
        <w:rPr>
          <w:ins w:id="470" w:author="Dolan, Scott" w:date="2020-05-26T01:07:00Z"/>
          <w:snapToGrid w:val="0"/>
        </w:rPr>
        <w:pPrChange w:id="471" w:author="Dolan, Scott" w:date="2020-05-24T21:10:00Z">
          <w:pPr>
            <w:pStyle w:val="ListParagraph"/>
            <w:keepNext/>
            <w:keepLines/>
            <w:numPr>
              <w:numId w:val="24"/>
            </w:numPr>
            <w:autoSpaceDE w:val="0"/>
            <w:autoSpaceDN w:val="0"/>
            <w:adjustRightInd w:val="0"/>
            <w:spacing w:line="480" w:lineRule="auto"/>
            <w:ind w:left="0" w:firstLine="720"/>
          </w:pPr>
        </w:pPrChange>
      </w:pPr>
    </w:p>
    <w:p w14:paraId="5A547066" w14:textId="0B003F7D" w:rsidR="00516913" w:rsidRDefault="00516913">
      <w:pPr>
        <w:keepNext/>
        <w:keepLines/>
        <w:autoSpaceDE w:val="0"/>
        <w:autoSpaceDN w:val="0"/>
        <w:adjustRightInd w:val="0"/>
        <w:spacing w:line="480" w:lineRule="auto"/>
        <w:rPr>
          <w:ins w:id="472" w:author="Dolan, Scott" w:date="2020-05-26T01:07:00Z"/>
          <w:snapToGrid w:val="0"/>
        </w:rPr>
        <w:pPrChange w:id="473" w:author="Dolan, Scott" w:date="2020-05-24T21:10:00Z">
          <w:pPr>
            <w:pStyle w:val="ListParagraph"/>
            <w:keepNext/>
            <w:keepLines/>
            <w:numPr>
              <w:numId w:val="24"/>
            </w:numPr>
            <w:autoSpaceDE w:val="0"/>
            <w:autoSpaceDN w:val="0"/>
            <w:adjustRightInd w:val="0"/>
            <w:spacing w:line="480" w:lineRule="auto"/>
            <w:ind w:left="0" w:firstLine="720"/>
          </w:pPr>
        </w:pPrChange>
      </w:pPr>
    </w:p>
    <w:p w14:paraId="239042C1" w14:textId="6E6C89A3" w:rsidR="00516913" w:rsidRDefault="00516913">
      <w:pPr>
        <w:keepNext/>
        <w:keepLines/>
        <w:autoSpaceDE w:val="0"/>
        <w:autoSpaceDN w:val="0"/>
        <w:adjustRightInd w:val="0"/>
        <w:spacing w:line="480" w:lineRule="auto"/>
        <w:rPr>
          <w:ins w:id="474" w:author="Dolan, Scott" w:date="2020-05-26T01:07:00Z"/>
          <w:snapToGrid w:val="0"/>
        </w:rPr>
        <w:pPrChange w:id="475" w:author="Dolan, Scott" w:date="2020-05-24T21:10:00Z">
          <w:pPr>
            <w:pStyle w:val="ListParagraph"/>
            <w:keepNext/>
            <w:keepLines/>
            <w:numPr>
              <w:numId w:val="24"/>
            </w:numPr>
            <w:autoSpaceDE w:val="0"/>
            <w:autoSpaceDN w:val="0"/>
            <w:adjustRightInd w:val="0"/>
            <w:spacing w:line="480" w:lineRule="auto"/>
            <w:ind w:left="0" w:firstLine="720"/>
          </w:pPr>
        </w:pPrChange>
      </w:pPr>
    </w:p>
    <w:p w14:paraId="54E931D1" w14:textId="19DF7AF4" w:rsidR="00516913" w:rsidRDefault="00516913">
      <w:pPr>
        <w:keepNext/>
        <w:keepLines/>
        <w:autoSpaceDE w:val="0"/>
        <w:autoSpaceDN w:val="0"/>
        <w:adjustRightInd w:val="0"/>
        <w:spacing w:line="480" w:lineRule="auto"/>
        <w:rPr>
          <w:ins w:id="476" w:author="Dolan, Scott" w:date="2020-05-26T01:07:00Z"/>
          <w:snapToGrid w:val="0"/>
        </w:rPr>
        <w:pPrChange w:id="477" w:author="Dolan, Scott" w:date="2020-05-24T21:10:00Z">
          <w:pPr>
            <w:pStyle w:val="ListParagraph"/>
            <w:keepNext/>
            <w:keepLines/>
            <w:numPr>
              <w:numId w:val="24"/>
            </w:numPr>
            <w:autoSpaceDE w:val="0"/>
            <w:autoSpaceDN w:val="0"/>
            <w:adjustRightInd w:val="0"/>
            <w:spacing w:line="480" w:lineRule="auto"/>
            <w:ind w:left="0" w:firstLine="720"/>
          </w:pPr>
        </w:pPrChange>
      </w:pPr>
    </w:p>
    <w:p w14:paraId="2D7C9764" w14:textId="31F262D5" w:rsidR="00516913" w:rsidRDefault="00516913">
      <w:pPr>
        <w:keepNext/>
        <w:keepLines/>
        <w:autoSpaceDE w:val="0"/>
        <w:autoSpaceDN w:val="0"/>
        <w:adjustRightInd w:val="0"/>
        <w:spacing w:line="480" w:lineRule="auto"/>
        <w:rPr>
          <w:ins w:id="478" w:author="Dolan, Scott" w:date="2020-05-26T01:07:00Z"/>
          <w:snapToGrid w:val="0"/>
        </w:rPr>
        <w:pPrChange w:id="479" w:author="Dolan, Scott" w:date="2020-05-24T21:10:00Z">
          <w:pPr>
            <w:pStyle w:val="ListParagraph"/>
            <w:keepNext/>
            <w:keepLines/>
            <w:numPr>
              <w:numId w:val="24"/>
            </w:numPr>
            <w:autoSpaceDE w:val="0"/>
            <w:autoSpaceDN w:val="0"/>
            <w:adjustRightInd w:val="0"/>
            <w:spacing w:line="480" w:lineRule="auto"/>
            <w:ind w:left="0" w:firstLine="720"/>
          </w:pPr>
        </w:pPrChange>
      </w:pPr>
    </w:p>
    <w:p w14:paraId="3AC657E0" w14:textId="77777777" w:rsidR="00516913" w:rsidRDefault="00516913">
      <w:pPr>
        <w:keepNext/>
        <w:keepLines/>
        <w:autoSpaceDE w:val="0"/>
        <w:autoSpaceDN w:val="0"/>
        <w:adjustRightInd w:val="0"/>
        <w:spacing w:line="480" w:lineRule="auto"/>
        <w:rPr>
          <w:ins w:id="480" w:author="Dolan, Scott" w:date="2020-05-24T21:10:00Z"/>
          <w:snapToGrid w:val="0"/>
        </w:rPr>
        <w:pPrChange w:id="481" w:author="Dolan, Scott" w:date="2020-05-24T21:10:00Z">
          <w:pPr>
            <w:pStyle w:val="ListParagraph"/>
            <w:keepNext/>
            <w:keepLines/>
            <w:numPr>
              <w:numId w:val="24"/>
            </w:numPr>
            <w:autoSpaceDE w:val="0"/>
            <w:autoSpaceDN w:val="0"/>
            <w:adjustRightInd w:val="0"/>
            <w:spacing w:line="480" w:lineRule="auto"/>
            <w:ind w:left="0" w:firstLine="720"/>
          </w:pPr>
        </w:pPrChange>
      </w:pPr>
    </w:p>
    <w:p w14:paraId="387706DE" w14:textId="741595FB" w:rsidR="003B68EC" w:rsidRDefault="003B68EC">
      <w:pPr>
        <w:keepNext/>
        <w:keepLines/>
        <w:autoSpaceDE w:val="0"/>
        <w:autoSpaceDN w:val="0"/>
        <w:adjustRightInd w:val="0"/>
        <w:spacing w:line="480" w:lineRule="auto"/>
        <w:rPr>
          <w:ins w:id="482" w:author="Dolan, Scott" w:date="2020-05-25T20:51:00Z"/>
          <w:b/>
          <w:bCs/>
          <w:snapToGrid w:val="0"/>
          <w:u w:val="single"/>
        </w:rPr>
        <w:pPrChange w:id="483" w:author="Dolan, Scott" w:date="2020-05-24T21:10:00Z">
          <w:pPr>
            <w:pStyle w:val="ListParagraph"/>
            <w:keepNext/>
            <w:keepLines/>
            <w:numPr>
              <w:numId w:val="24"/>
            </w:numPr>
            <w:autoSpaceDE w:val="0"/>
            <w:autoSpaceDN w:val="0"/>
            <w:adjustRightInd w:val="0"/>
            <w:spacing w:line="480" w:lineRule="auto"/>
            <w:ind w:left="0" w:firstLine="720"/>
          </w:pPr>
        </w:pPrChange>
      </w:pPr>
      <w:ins w:id="484" w:author="Dolan, Scott" w:date="2020-05-24T21:10:00Z">
        <w:r>
          <w:rPr>
            <w:b/>
            <w:bCs/>
            <w:snapToGrid w:val="0"/>
            <w:u w:val="single"/>
          </w:rPr>
          <w:lastRenderedPageBreak/>
          <w:t xml:space="preserve">The Schwebel Family Trust </w:t>
        </w:r>
      </w:ins>
    </w:p>
    <w:p w14:paraId="1C22D9EC" w14:textId="353CD137" w:rsidR="00494EFC" w:rsidRPr="00867E47" w:rsidRDefault="00121078">
      <w:pPr>
        <w:pStyle w:val="ListParagraph"/>
        <w:keepNext/>
        <w:keepLines/>
        <w:numPr>
          <w:ilvl w:val="0"/>
          <w:numId w:val="24"/>
        </w:numPr>
        <w:autoSpaceDE w:val="0"/>
        <w:autoSpaceDN w:val="0"/>
        <w:adjustRightInd w:val="0"/>
        <w:spacing w:line="480" w:lineRule="auto"/>
        <w:rPr>
          <w:ins w:id="485" w:author="Dolan, Scott" w:date="2020-05-25T20:59:00Z"/>
          <w:snapToGrid w:val="0"/>
          <w:color w:val="FF0000"/>
          <w:sz w:val="14"/>
          <w:szCs w:val="16"/>
          <w:rPrChange w:id="486" w:author="Dolan, Scott" w:date="2020-05-25T21:55:00Z">
            <w:rPr>
              <w:ins w:id="487" w:author="Dolan, Scott" w:date="2020-05-25T20:59:00Z"/>
              <w:snapToGrid w:val="0"/>
              <w:color w:val="0D0D0D" w:themeColor="text1" w:themeTint="F2"/>
              <w:szCs w:val="24"/>
            </w:rPr>
          </w:rPrChange>
        </w:rPr>
        <w:pPrChange w:id="488" w:author="Dolan, Scott" w:date="2020-05-25T21:18:00Z">
          <w:pPr>
            <w:pStyle w:val="ListParagraph"/>
            <w:keepNext/>
            <w:keepLines/>
            <w:numPr>
              <w:numId w:val="24"/>
            </w:numPr>
            <w:autoSpaceDE w:val="0"/>
            <w:autoSpaceDN w:val="0"/>
            <w:adjustRightInd w:val="0"/>
            <w:spacing w:line="480" w:lineRule="auto"/>
            <w:ind w:left="0" w:firstLine="720"/>
          </w:pPr>
        </w:pPrChange>
      </w:pPr>
      <w:ins w:id="489" w:author="Dolan, Scott" w:date="2020-05-25T20:51:00Z">
        <w:r w:rsidRPr="00867E47">
          <w:rPr>
            <w:snapToGrid w:val="0"/>
            <w:color w:val="FF0000"/>
            <w:sz w:val="14"/>
            <w:szCs w:val="16"/>
            <w:rPrChange w:id="490" w:author="Dolan, Scott" w:date="2020-05-25T21:55:00Z">
              <w:rPr>
                <w:snapToGrid w:val="0"/>
                <w:color w:val="FF0000"/>
                <w:szCs w:val="24"/>
              </w:rPr>
            </w:rPrChange>
          </w:rPr>
          <w:t xml:space="preserve">On or </w:t>
        </w:r>
      </w:ins>
      <w:ins w:id="491" w:author="Dolan, Scott" w:date="2020-05-25T20:57:00Z">
        <w:r w:rsidR="00494EFC" w:rsidRPr="00867E47">
          <w:rPr>
            <w:snapToGrid w:val="0"/>
            <w:color w:val="FF0000"/>
            <w:sz w:val="14"/>
            <w:szCs w:val="16"/>
            <w:rPrChange w:id="492" w:author="Dolan, Scott" w:date="2020-05-25T21:55:00Z">
              <w:rPr>
                <w:snapToGrid w:val="0"/>
                <w:color w:val="FF0000"/>
                <w:szCs w:val="24"/>
              </w:rPr>
            </w:rPrChange>
          </w:rPr>
          <w:t xml:space="preserve">around </w:t>
        </w:r>
      </w:ins>
      <w:ins w:id="493" w:author="Dolan, Scott" w:date="2020-05-25T20:51:00Z">
        <w:r w:rsidRPr="00867E47">
          <w:rPr>
            <w:snapToGrid w:val="0"/>
            <w:color w:val="FF0000"/>
            <w:sz w:val="14"/>
            <w:szCs w:val="16"/>
            <w:rPrChange w:id="494" w:author="Dolan, Scott" w:date="2020-05-25T21:55:00Z">
              <w:rPr>
                <w:snapToGrid w:val="0"/>
                <w:color w:val="FF0000"/>
                <w:szCs w:val="24"/>
              </w:rPr>
            </w:rPrChange>
          </w:rPr>
          <w:t>July 27, 2016, The Schwebel Family Trust</w:t>
        </w:r>
      </w:ins>
      <w:ins w:id="495" w:author="Dolan, Scott" w:date="2020-05-25T20:52:00Z">
        <w:r w:rsidRPr="00867E47">
          <w:rPr>
            <w:snapToGrid w:val="0"/>
            <w:color w:val="FF0000"/>
            <w:sz w:val="14"/>
            <w:szCs w:val="16"/>
            <w:rPrChange w:id="496" w:author="Dolan, Scott" w:date="2020-05-25T21:55:00Z">
              <w:rPr>
                <w:snapToGrid w:val="0"/>
                <w:color w:val="FF0000"/>
                <w:szCs w:val="24"/>
              </w:rPr>
            </w:rPrChange>
          </w:rPr>
          <w:t xml:space="preserve"> went under </w:t>
        </w:r>
      </w:ins>
      <w:ins w:id="497" w:author="Dolan, Scott" w:date="2020-05-25T21:27:00Z">
        <w:r w:rsidR="002D27C8" w:rsidRPr="00867E47">
          <w:rPr>
            <w:snapToGrid w:val="0"/>
            <w:color w:val="FF0000"/>
            <w:sz w:val="14"/>
            <w:szCs w:val="16"/>
            <w:rPrChange w:id="498" w:author="Dolan, Scott" w:date="2020-05-25T21:55:00Z">
              <w:rPr>
                <w:snapToGrid w:val="0"/>
                <w:color w:val="FF0000"/>
                <w:sz w:val="20"/>
                <w:szCs w:val="24"/>
              </w:rPr>
            </w:rPrChange>
          </w:rPr>
          <w:t xml:space="preserve">contract to </w:t>
        </w:r>
      </w:ins>
      <w:ins w:id="499" w:author="Dolan, Scott" w:date="2020-05-25T20:52:00Z">
        <w:r w:rsidRPr="00867E47">
          <w:rPr>
            <w:snapToGrid w:val="0"/>
            <w:color w:val="FF0000"/>
            <w:sz w:val="14"/>
            <w:szCs w:val="16"/>
            <w:rPrChange w:id="500" w:author="Dolan, Scott" w:date="2020-05-25T21:55:00Z">
              <w:rPr>
                <w:snapToGrid w:val="0"/>
                <w:color w:val="FF0000"/>
                <w:szCs w:val="24"/>
              </w:rPr>
            </w:rPrChange>
          </w:rPr>
          <w:t>transfer the deed of</w:t>
        </w:r>
      </w:ins>
      <w:ins w:id="501" w:author="Dolan, Scott" w:date="2020-05-25T20:54:00Z">
        <w:r w:rsidRPr="00867E47">
          <w:rPr>
            <w:snapToGrid w:val="0"/>
            <w:color w:val="FF0000"/>
            <w:sz w:val="14"/>
            <w:szCs w:val="16"/>
            <w:rPrChange w:id="502" w:author="Dolan, Scott" w:date="2020-05-25T21:55:00Z">
              <w:rPr>
                <w:snapToGrid w:val="0"/>
                <w:color w:val="FF0000"/>
                <w:szCs w:val="24"/>
              </w:rPr>
            </w:rPrChange>
          </w:rPr>
          <w:t xml:space="preserve"> Lot 3 in block 202 of Borough of Point Pleasant Beach to McStorman Associates, LLC</w:t>
        </w:r>
      </w:ins>
      <w:ins w:id="503" w:author="Dolan, Scott" w:date="2020-05-25T21:27:00Z">
        <w:r w:rsidR="002D27C8" w:rsidRPr="00867E47">
          <w:rPr>
            <w:snapToGrid w:val="0"/>
            <w:color w:val="FF0000"/>
            <w:sz w:val="14"/>
            <w:szCs w:val="16"/>
            <w:rPrChange w:id="504" w:author="Dolan, Scott" w:date="2020-05-25T21:55:00Z">
              <w:rPr>
                <w:snapToGrid w:val="0"/>
                <w:color w:val="FF0000"/>
                <w:sz w:val="20"/>
                <w:szCs w:val="24"/>
              </w:rPr>
            </w:rPrChange>
          </w:rPr>
          <w:t xml:space="preserve">. The Schwebel Family Trust </w:t>
        </w:r>
      </w:ins>
      <w:ins w:id="505" w:author="Dolan, Scott" w:date="2020-05-25T20:58:00Z">
        <w:r w:rsidR="00494EFC" w:rsidRPr="00867E47">
          <w:rPr>
            <w:snapToGrid w:val="0"/>
            <w:color w:val="FF0000"/>
            <w:sz w:val="14"/>
            <w:szCs w:val="16"/>
            <w:rPrChange w:id="506" w:author="Dolan, Scott" w:date="2020-05-25T21:55:00Z">
              <w:rPr>
                <w:snapToGrid w:val="0"/>
                <w:color w:val="FF0000"/>
                <w:szCs w:val="24"/>
              </w:rPr>
            </w:rPrChange>
          </w:rPr>
          <w:t>provided McStorman Associates, LLC</w:t>
        </w:r>
      </w:ins>
      <w:ins w:id="507" w:author="Dolan, Scott" w:date="2020-05-25T21:07:00Z">
        <w:r w:rsidR="00D360A7" w:rsidRPr="00867E47">
          <w:rPr>
            <w:snapToGrid w:val="0"/>
            <w:color w:val="FF0000"/>
            <w:sz w:val="14"/>
            <w:szCs w:val="16"/>
            <w:rPrChange w:id="508" w:author="Dolan, Scott" w:date="2020-05-25T21:55:00Z">
              <w:rPr>
                <w:snapToGrid w:val="0"/>
              </w:rPr>
            </w:rPrChange>
          </w:rPr>
          <w:t xml:space="preserve">  </w:t>
        </w:r>
      </w:ins>
      <w:ins w:id="509" w:author="Dolan, Scott" w:date="2020-05-25T20:59:00Z">
        <w:r w:rsidR="00494EFC" w:rsidRPr="00867E47">
          <w:rPr>
            <w:snapToGrid w:val="0"/>
            <w:color w:val="FF0000"/>
            <w:sz w:val="14"/>
            <w:szCs w:val="16"/>
            <w:rPrChange w:id="510" w:author="Dolan, Scott" w:date="2020-05-25T21:55:00Z">
              <w:rPr>
                <w:snapToGrid w:val="0"/>
                <w:color w:val="FF0000"/>
                <w:szCs w:val="24"/>
              </w:rPr>
            </w:rPrChange>
          </w:rPr>
          <w:t xml:space="preserve">with a copy of the </w:t>
        </w:r>
        <w:r w:rsidR="00494EFC" w:rsidRPr="00867E47">
          <w:rPr>
            <w:snapToGrid w:val="0"/>
            <w:color w:val="FF0000"/>
            <w:sz w:val="14"/>
            <w:szCs w:val="16"/>
            <w:rPrChange w:id="511" w:author="Dolan, Scott" w:date="2020-05-25T21:55:00Z">
              <w:rPr>
                <w:snapToGrid w:val="0"/>
                <w:color w:val="0D0D0D" w:themeColor="text1" w:themeTint="F2"/>
                <w:szCs w:val="24"/>
              </w:rPr>
            </w:rPrChange>
          </w:rPr>
          <w:t>October 19, 1961, Elbert W. Morris of Morris &amp; Glasgow, Inc. (“</w:t>
        </w:r>
        <w:r w:rsidR="00494EFC" w:rsidRPr="00867E47">
          <w:rPr>
            <w:b/>
            <w:bCs/>
            <w:snapToGrid w:val="0"/>
            <w:color w:val="FF0000"/>
            <w:sz w:val="14"/>
            <w:szCs w:val="16"/>
            <w:rPrChange w:id="512" w:author="Dolan, Scott" w:date="2020-05-25T21:55:00Z">
              <w:rPr>
                <w:b/>
                <w:bCs/>
                <w:snapToGrid w:val="0"/>
                <w:color w:val="0D0D0D" w:themeColor="text1" w:themeTint="F2"/>
                <w:szCs w:val="24"/>
              </w:rPr>
            </w:rPrChange>
          </w:rPr>
          <w:t>Morris &amp; Glasgow</w:t>
        </w:r>
        <w:r w:rsidR="00494EFC" w:rsidRPr="00867E47">
          <w:rPr>
            <w:snapToGrid w:val="0"/>
            <w:color w:val="FF0000"/>
            <w:sz w:val="14"/>
            <w:szCs w:val="16"/>
            <w:rPrChange w:id="513" w:author="Dolan, Scott" w:date="2020-05-25T21:55:00Z">
              <w:rPr>
                <w:snapToGrid w:val="0"/>
                <w:color w:val="0D0D0D" w:themeColor="text1" w:themeTint="F2"/>
                <w:szCs w:val="24"/>
              </w:rPr>
            </w:rPrChange>
          </w:rPr>
          <w:t xml:space="preserve">”) prepared a survey for  </w:t>
        </w:r>
        <w:r w:rsidR="00494EFC" w:rsidRPr="00867E47">
          <w:rPr>
            <w:snapToGrid w:val="0"/>
            <w:color w:val="FF0000"/>
            <w:sz w:val="14"/>
            <w:szCs w:val="16"/>
            <w:rPrChange w:id="514" w:author="Dolan, Scott" w:date="2020-05-25T21:55:00Z">
              <w:rPr>
                <w:snapToGrid w:val="0"/>
                <w:color w:val="FF0000"/>
                <w:szCs w:val="24"/>
              </w:rPr>
            </w:rPrChange>
          </w:rPr>
          <w:t xml:space="preserve">Michael Gottlieb </w:t>
        </w:r>
        <w:r w:rsidR="00494EFC" w:rsidRPr="00867E47">
          <w:rPr>
            <w:snapToGrid w:val="0"/>
            <w:color w:val="FF0000"/>
            <w:sz w:val="14"/>
            <w:szCs w:val="16"/>
            <w:rPrChange w:id="515" w:author="Dolan, Scott" w:date="2020-05-25T21:55:00Z">
              <w:rPr>
                <w:snapToGrid w:val="0"/>
                <w:color w:val="0D0D0D" w:themeColor="text1" w:themeTint="F2"/>
                <w:szCs w:val="24"/>
              </w:rPr>
            </w:rPrChange>
          </w:rPr>
          <w:t>indicated the building structure located on the 641 Property (the “</w:t>
        </w:r>
        <w:r w:rsidR="00494EFC" w:rsidRPr="00867E47">
          <w:rPr>
            <w:b/>
            <w:bCs/>
            <w:snapToGrid w:val="0"/>
            <w:color w:val="FF0000"/>
            <w:sz w:val="14"/>
            <w:szCs w:val="16"/>
            <w:rPrChange w:id="516" w:author="Dolan, Scott" w:date="2020-05-25T21:55:00Z">
              <w:rPr>
                <w:b/>
                <w:bCs/>
                <w:snapToGrid w:val="0"/>
                <w:color w:val="0D0D0D" w:themeColor="text1" w:themeTint="F2"/>
                <w:szCs w:val="24"/>
              </w:rPr>
            </w:rPrChange>
          </w:rPr>
          <w:t>641 Building</w:t>
        </w:r>
        <w:r w:rsidR="00494EFC" w:rsidRPr="00867E47">
          <w:rPr>
            <w:snapToGrid w:val="0"/>
            <w:color w:val="FF0000"/>
            <w:sz w:val="14"/>
            <w:szCs w:val="16"/>
            <w:rPrChange w:id="517" w:author="Dolan, Scott" w:date="2020-05-25T21:55:00Z">
              <w:rPr>
                <w:snapToGrid w:val="0"/>
                <w:color w:val="0D0D0D" w:themeColor="text1" w:themeTint="F2"/>
                <w:szCs w:val="24"/>
              </w:rPr>
            </w:rPrChange>
          </w:rPr>
          <w:t>”) encroached upon the 637 Property (the “</w:t>
        </w:r>
        <w:r w:rsidR="00494EFC" w:rsidRPr="00867E47">
          <w:rPr>
            <w:b/>
            <w:bCs/>
            <w:snapToGrid w:val="0"/>
            <w:color w:val="FF0000"/>
            <w:sz w:val="14"/>
            <w:szCs w:val="16"/>
            <w:rPrChange w:id="518" w:author="Dolan, Scott" w:date="2020-05-25T21:55:00Z">
              <w:rPr>
                <w:b/>
                <w:bCs/>
                <w:snapToGrid w:val="0"/>
                <w:color w:val="0D0D0D" w:themeColor="text1" w:themeTint="F2"/>
                <w:szCs w:val="24"/>
              </w:rPr>
            </w:rPrChange>
          </w:rPr>
          <w:t>First Morris &amp; Glasgow Survey</w:t>
        </w:r>
        <w:r w:rsidR="00494EFC" w:rsidRPr="00867E47">
          <w:rPr>
            <w:snapToGrid w:val="0"/>
            <w:color w:val="FF0000"/>
            <w:sz w:val="14"/>
            <w:szCs w:val="16"/>
            <w:rPrChange w:id="519" w:author="Dolan, Scott" w:date="2020-05-25T21:55:00Z">
              <w:rPr>
                <w:snapToGrid w:val="0"/>
                <w:color w:val="0D0D0D" w:themeColor="text1" w:themeTint="F2"/>
                <w:szCs w:val="24"/>
              </w:rPr>
            </w:rPrChange>
          </w:rPr>
          <w:t>”)</w:t>
        </w:r>
      </w:ins>
    </w:p>
    <w:p w14:paraId="527CAC7A" w14:textId="7FCCB355" w:rsidR="00494EFC" w:rsidRPr="00867E47" w:rsidRDefault="00494EFC" w:rsidP="00494EFC">
      <w:pPr>
        <w:pStyle w:val="ListParagraph"/>
        <w:keepNext/>
        <w:keepLines/>
        <w:numPr>
          <w:ilvl w:val="0"/>
          <w:numId w:val="24"/>
        </w:numPr>
        <w:autoSpaceDE w:val="0"/>
        <w:autoSpaceDN w:val="0"/>
        <w:adjustRightInd w:val="0"/>
        <w:spacing w:line="480" w:lineRule="auto"/>
        <w:rPr>
          <w:ins w:id="520" w:author="Dolan, Scott" w:date="2020-05-25T20:59:00Z"/>
          <w:snapToGrid w:val="0"/>
          <w:color w:val="FF0000"/>
          <w:sz w:val="14"/>
          <w:szCs w:val="16"/>
          <w:rPrChange w:id="521" w:author="Dolan, Scott" w:date="2020-05-25T21:55:00Z">
            <w:rPr>
              <w:ins w:id="522" w:author="Dolan, Scott" w:date="2020-05-25T20:59:00Z"/>
              <w:snapToGrid w:val="0"/>
              <w:color w:val="FF0000"/>
              <w:szCs w:val="24"/>
            </w:rPr>
          </w:rPrChange>
        </w:rPr>
      </w:pPr>
      <w:ins w:id="523" w:author="Dolan, Scott" w:date="2020-05-25T20:59:00Z">
        <w:r w:rsidRPr="00867E47">
          <w:rPr>
            <w:snapToGrid w:val="0"/>
            <w:color w:val="FF0000"/>
            <w:sz w:val="14"/>
            <w:szCs w:val="16"/>
            <w:rPrChange w:id="524" w:author="Dolan, Scott" w:date="2020-05-25T21:55:00Z">
              <w:rPr>
                <w:snapToGrid w:val="0"/>
                <w:color w:val="FF0000"/>
                <w:szCs w:val="24"/>
              </w:rPr>
            </w:rPrChange>
          </w:rPr>
          <w:t xml:space="preserve">On or around </w:t>
        </w:r>
      </w:ins>
      <w:ins w:id="525" w:author="Dolan, Scott" w:date="2020-05-25T21:00:00Z">
        <w:r w:rsidRPr="00867E47">
          <w:rPr>
            <w:snapToGrid w:val="0"/>
            <w:color w:val="FF0000"/>
            <w:sz w:val="14"/>
            <w:szCs w:val="16"/>
            <w:rPrChange w:id="526" w:author="Dolan, Scott" w:date="2020-05-25T21:55:00Z">
              <w:rPr>
                <w:snapToGrid w:val="0"/>
                <w:color w:val="FF0000"/>
                <w:szCs w:val="24"/>
              </w:rPr>
            </w:rPrChange>
          </w:rPr>
          <w:t>May</w:t>
        </w:r>
      </w:ins>
      <w:ins w:id="527" w:author="Dolan, Scott" w:date="2020-05-25T20:59:00Z">
        <w:r w:rsidRPr="00867E47">
          <w:rPr>
            <w:snapToGrid w:val="0"/>
            <w:color w:val="FF0000"/>
            <w:sz w:val="14"/>
            <w:szCs w:val="16"/>
            <w:rPrChange w:id="528" w:author="Dolan, Scott" w:date="2020-05-25T21:55:00Z">
              <w:rPr>
                <w:snapToGrid w:val="0"/>
                <w:color w:val="FF0000"/>
                <w:szCs w:val="24"/>
              </w:rPr>
            </w:rPrChange>
          </w:rPr>
          <w:t xml:space="preserve"> </w:t>
        </w:r>
      </w:ins>
      <w:ins w:id="529" w:author="Dolan, Scott" w:date="2020-05-25T21:01:00Z">
        <w:r w:rsidRPr="00867E47">
          <w:rPr>
            <w:snapToGrid w:val="0"/>
            <w:color w:val="FF0000"/>
            <w:sz w:val="14"/>
            <w:szCs w:val="16"/>
            <w:rPrChange w:id="530" w:author="Dolan, Scott" w:date="2020-05-25T21:55:00Z">
              <w:rPr>
                <w:snapToGrid w:val="0"/>
                <w:color w:val="FF0000"/>
                <w:szCs w:val="24"/>
              </w:rPr>
            </w:rPrChange>
          </w:rPr>
          <w:t>10</w:t>
        </w:r>
      </w:ins>
      <w:ins w:id="531" w:author="Dolan, Scott" w:date="2020-05-25T20:59:00Z">
        <w:r w:rsidRPr="00867E47">
          <w:rPr>
            <w:snapToGrid w:val="0"/>
            <w:color w:val="FF0000"/>
            <w:sz w:val="14"/>
            <w:szCs w:val="16"/>
            <w:rPrChange w:id="532" w:author="Dolan, Scott" w:date="2020-05-25T21:55:00Z">
              <w:rPr>
                <w:snapToGrid w:val="0"/>
                <w:color w:val="FF0000"/>
                <w:szCs w:val="24"/>
              </w:rPr>
            </w:rPrChange>
          </w:rPr>
          <w:t>, 201</w:t>
        </w:r>
      </w:ins>
      <w:ins w:id="533" w:author="Dolan, Scott" w:date="2020-05-25T21:02:00Z">
        <w:r w:rsidRPr="00867E47">
          <w:rPr>
            <w:snapToGrid w:val="0"/>
            <w:color w:val="FF0000"/>
            <w:sz w:val="14"/>
            <w:szCs w:val="16"/>
            <w:rPrChange w:id="534" w:author="Dolan, Scott" w:date="2020-05-25T21:55:00Z">
              <w:rPr>
                <w:snapToGrid w:val="0"/>
                <w:color w:val="FF0000"/>
                <w:szCs w:val="24"/>
              </w:rPr>
            </w:rPrChange>
          </w:rPr>
          <w:t>7</w:t>
        </w:r>
      </w:ins>
      <w:ins w:id="535" w:author="Dolan, Scott" w:date="2020-05-25T20:59:00Z">
        <w:r w:rsidRPr="00867E47">
          <w:rPr>
            <w:snapToGrid w:val="0"/>
            <w:color w:val="FF0000"/>
            <w:sz w:val="14"/>
            <w:szCs w:val="16"/>
            <w:rPrChange w:id="536" w:author="Dolan, Scott" w:date="2020-05-25T21:55:00Z">
              <w:rPr>
                <w:snapToGrid w:val="0"/>
                <w:color w:val="FF0000"/>
                <w:szCs w:val="24"/>
              </w:rPr>
            </w:rPrChange>
          </w:rPr>
          <w:t>, The Schwebel Family Trust went under transfer the deed of Lot 3 in block 202 of Borough of Point Pleasant Beach to</w:t>
        </w:r>
      </w:ins>
      <w:ins w:id="537" w:author="Dolan, Scott" w:date="2020-05-25T21:05:00Z">
        <w:r w:rsidRPr="00867E47">
          <w:rPr>
            <w:snapToGrid w:val="0"/>
            <w:color w:val="FF0000"/>
            <w:sz w:val="14"/>
            <w:szCs w:val="16"/>
            <w:rPrChange w:id="538" w:author="Dolan, Scott" w:date="2020-05-25T21:55:00Z">
              <w:rPr>
                <w:snapToGrid w:val="0"/>
                <w:color w:val="FF0000"/>
                <w:szCs w:val="24"/>
              </w:rPr>
            </w:rPrChange>
          </w:rPr>
          <w:t xml:space="preserve"> </w:t>
        </w:r>
      </w:ins>
      <w:ins w:id="539" w:author="Dolan, Scott" w:date="2020-05-25T20:59:00Z">
        <w:r w:rsidRPr="00867E47">
          <w:rPr>
            <w:snapToGrid w:val="0"/>
            <w:color w:val="FF0000"/>
            <w:sz w:val="14"/>
            <w:szCs w:val="16"/>
            <w:rPrChange w:id="540" w:author="Dolan, Scott" w:date="2020-05-25T21:55:00Z">
              <w:rPr>
                <w:snapToGrid w:val="0"/>
                <w:color w:val="FF0000"/>
                <w:szCs w:val="24"/>
              </w:rPr>
            </w:rPrChange>
          </w:rPr>
          <w:t xml:space="preserve">Giuseppe Carannante.    </w:t>
        </w:r>
      </w:ins>
    </w:p>
    <w:p w14:paraId="32FB52D0" w14:textId="7FD2F51C" w:rsidR="00D360A7" w:rsidRPr="00867E47" w:rsidRDefault="00494EFC">
      <w:pPr>
        <w:pStyle w:val="ListParagraph"/>
        <w:keepNext/>
        <w:keepLines/>
        <w:numPr>
          <w:ilvl w:val="0"/>
          <w:numId w:val="24"/>
        </w:numPr>
        <w:autoSpaceDE w:val="0"/>
        <w:autoSpaceDN w:val="0"/>
        <w:adjustRightInd w:val="0"/>
        <w:spacing w:line="480" w:lineRule="auto"/>
        <w:rPr>
          <w:ins w:id="541" w:author="Dolan, Scott" w:date="2020-05-25T21:13:00Z"/>
          <w:snapToGrid w:val="0"/>
          <w:color w:val="FF0000"/>
          <w:sz w:val="14"/>
          <w:szCs w:val="16"/>
          <w:rPrChange w:id="542" w:author="Dolan, Scott" w:date="2020-05-25T21:55:00Z">
            <w:rPr>
              <w:ins w:id="543" w:author="Dolan, Scott" w:date="2020-05-25T21:13:00Z"/>
              <w:snapToGrid w:val="0"/>
              <w:color w:val="FF0000"/>
              <w:sz w:val="20"/>
              <w:szCs w:val="24"/>
            </w:rPr>
          </w:rPrChange>
        </w:rPr>
      </w:pPr>
      <w:ins w:id="544" w:author="Dolan, Scott" w:date="2020-05-25T21:02:00Z">
        <w:r w:rsidRPr="00867E47">
          <w:rPr>
            <w:snapToGrid w:val="0"/>
            <w:color w:val="FF0000"/>
            <w:sz w:val="14"/>
            <w:szCs w:val="16"/>
            <w:rPrChange w:id="545" w:author="Dolan, Scott" w:date="2020-05-25T21:55:00Z">
              <w:rPr>
                <w:snapToGrid w:val="0"/>
                <w:color w:val="FF0000"/>
                <w:szCs w:val="24"/>
              </w:rPr>
            </w:rPrChange>
          </w:rPr>
          <w:t>On June 12, 2017, The Schwebel Family Trust</w:t>
        </w:r>
      </w:ins>
      <w:ins w:id="546" w:author="Dolan, Scott" w:date="2020-05-25T21:03:00Z">
        <w:r w:rsidRPr="00867E47">
          <w:rPr>
            <w:snapToGrid w:val="0"/>
            <w:color w:val="FF0000"/>
            <w:sz w:val="14"/>
            <w:szCs w:val="16"/>
            <w:rPrChange w:id="547" w:author="Dolan, Scott" w:date="2020-05-25T21:55:00Z">
              <w:rPr>
                <w:snapToGrid w:val="0"/>
                <w:color w:val="FF0000"/>
                <w:szCs w:val="24"/>
              </w:rPr>
            </w:rPrChange>
          </w:rPr>
          <w:t>’s seller agent</w:t>
        </w:r>
      </w:ins>
      <w:ins w:id="548" w:author="Dolan, Scott" w:date="2020-05-25T21:10:00Z">
        <w:r w:rsidR="00D360A7" w:rsidRPr="00867E47">
          <w:rPr>
            <w:snapToGrid w:val="0"/>
            <w:color w:val="FF0000"/>
            <w:sz w:val="14"/>
            <w:szCs w:val="16"/>
            <w:rPrChange w:id="549" w:author="Dolan, Scott" w:date="2020-05-25T21:55:00Z">
              <w:rPr>
                <w:snapToGrid w:val="0"/>
                <w:color w:val="FF0000"/>
                <w:sz w:val="20"/>
                <w:szCs w:val="24"/>
              </w:rPr>
            </w:rPrChange>
          </w:rPr>
          <w:t xml:space="preserve"> Jon</w:t>
        </w:r>
      </w:ins>
      <w:ins w:id="550" w:author="Dolan, Scott" w:date="2020-05-25T21:11:00Z">
        <w:r w:rsidR="00D360A7" w:rsidRPr="00867E47">
          <w:rPr>
            <w:snapToGrid w:val="0"/>
            <w:color w:val="FF0000"/>
            <w:sz w:val="14"/>
            <w:szCs w:val="16"/>
            <w:rPrChange w:id="551" w:author="Dolan, Scott" w:date="2020-05-25T21:55:00Z">
              <w:rPr>
                <w:snapToGrid w:val="0"/>
                <w:color w:val="FF0000"/>
                <w:sz w:val="20"/>
                <w:szCs w:val="24"/>
              </w:rPr>
            </w:rPrChange>
          </w:rPr>
          <w:t xml:space="preserve"> Coletta of Coletta </w:t>
        </w:r>
      </w:ins>
      <w:ins w:id="552" w:author="Dolan, Scott" w:date="2020-05-25T21:15:00Z">
        <w:r w:rsidR="00D360A7" w:rsidRPr="00867E47">
          <w:rPr>
            <w:snapToGrid w:val="0"/>
            <w:color w:val="FF0000"/>
            <w:sz w:val="14"/>
            <w:szCs w:val="16"/>
            <w:rPrChange w:id="553" w:author="Dolan, Scott" w:date="2020-05-25T21:55:00Z">
              <w:rPr>
                <w:snapToGrid w:val="0"/>
                <w:color w:val="FF0000"/>
                <w:sz w:val="20"/>
                <w:szCs w:val="24"/>
              </w:rPr>
            </w:rPrChange>
          </w:rPr>
          <w:t>Commercial</w:t>
        </w:r>
      </w:ins>
      <w:ins w:id="554" w:author="Dolan, Scott" w:date="2020-05-25T21:11:00Z">
        <w:r w:rsidR="00D360A7" w:rsidRPr="00867E47">
          <w:rPr>
            <w:snapToGrid w:val="0"/>
            <w:color w:val="FF0000"/>
            <w:sz w:val="14"/>
            <w:szCs w:val="16"/>
            <w:rPrChange w:id="555" w:author="Dolan, Scott" w:date="2020-05-25T21:55:00Z">
              <w:rPr>
                <w:snapToGrid w:val="0"/>
                <w:color w:val="FF0000"/>
                <w:sz w:val="20"/>
                <w:szCs w:val="24"/>
              </w:rPr>
            </w:rPrChange>
          </w:rPr>
          <w:t xml:space="preserve"> Real estate agency</w:t>
        </w:r>
      </w:ins>
      <w:ins w:id="556" w:author="Dolan, Scott" w:date="2020-05-25T21:03:00Z">
        <w:r w:rsidRPr="00867E47">
          <w:rPr>
            <w:snapToGrid w:val="0"/>
            <w:color w:val="FF0000"/>
            <w:sz w:val="14"/>
            <w:szCs w:val="16"/>
            <w:rPrChange w:id="557" w:author="Dolan, Scott" w:date="2020-05-25T21:55:00Z">
              <w:rPr>
                <w:snapToGrid w:val="0"/>
                <w:color w:val="FF0000"/>
                <w:szCs w:val="24"/>
              </w:rPr>
            </w:rPrChange>
          </w:rPr>
          <w:t xml:space="preserve"> reach out to </w:t>
        </w:r>
      </w:ins>
      <w:ins w:id="558" w:author="Dolan, Scott" w:date="2020-05-26T00:50:00Z">
        <w:r w:rsidR="00782A42">
          <w:rPr>
            <w:snapToGrid w:val="0"/>
            <w:color w:val="FF0000"/>
            <w:sz w:val="14"/>
            <w:szCs w:val="16"/>
          </w:rPr>
          <w:t xml:space="preserve">637 Arnold </w:t>
        </w:r>
      </w:ins>
      <w:ins w:id="559" w:author="Dolan, Scott" w:date="2020-05-25T21:04:00Z">
        <w:r w:rsidRPr="00867E47">
          <w:rPr>
            <w:snapToGrid w:val="0"/>
            <w:color w:val="FF0000"/>
            <w:sz w:val="14"/>
            <w:szCs w:val="16"/>
            <w:rPrChange w:id="560" w:author="Dolan, Scott" w:date="2020-05-25T21:55:00Z">
              <w:rPr>
                <w:snapToGrid w:val="0"/>
                <w:color w:val="FF0000"/>
                <w:szCs w:val="24"/>
              </w:rPr>
            </w:rPrChange>
          </w:rPr>
          <w:t xml:space="preserve">seeking to have </w:t>
        </w:r>
      </w:ins>
      <w:ins w:id="561" w:author="Dolan, Scott" w:date="2020-05-26T00:50:00Z">
        <w:r w:rsidR="00782A42">
          <w:rPr>
            <w:snapToGrid w:val="0"/>
            <w:color w:val="FF0000"/>
            <w:sz w:val="14"/>
            <w:szCs w:val="16"/>
          </w:rPr>
          <w:t xml:space="preserve">637 Arnold </w:t>
        </w:r>
      </w:ins>
      <w:ins w:id="562" w:author="Dolan, Scott" w:date="2020-05-25T21:04:00Z">
        <w:r w:rsidRPr="00867E47">
          <w:rPr>
            <w:snapToGrid w:val="0"/>
            <w:color w:val="FF0000"/>
            <w:sz w:val="14"/>
            <w:szCs w:val="16"/>
            <w:rPrChange w:id="563" w:author="Dolan, Scott" w:date="2020-05-25T21:55:00Z">
              <w:rPr>
                <w:snapToGrid w:val="0"/>
                <w:color w:val="FF0000"/>
                <w:szCs w:val="24"/>
              </w:rPr>
            </w:rPrChange>
          </w:rPr>
          <w:t xml:space="preserve">resolve a title issue that was </w:t>
        </w:r>
      </w:ins>
      <w:ins w:id="564" w:author="Dolan, Scott" w:date="2020-05-25T21:05:00Z">
        <w:r w:rsidRPr="00867E47">
          <w:rPr>
            <w:snapToGrid w:val="0"/>
            <w:color w:val="FF0000"/>
            <w:sz w:val="14"/>
            <w:szCs w:val="16"/>
            <w:rPrChange w:id="565" w:author="Dolan, Scott" w:date="2020-05-25T21:55:00Z">
              <w:rPr>
                <w:snapToGrid w:val="0"/>
                <w:color w:val="FF0000"/>
                <w:szCs w:val="24"/>
              </w:rPr>
            </w:rPrChange>
          </w:rPr>
          <w:t>preventing their buyer Giuseppe Carannante</w:t>
        </w:r>
      </w:ins>
      <w:ins w:id="566" w:author="Dolan, Scott" w:date="2020-05-25T21:06:00Z">
        <w:r w:rsidR="00D360A7" w:rsidRPr="00867E47">
          <w:rPr>
            <w:snapToGrid w:val="0"/>
            <w:color w:val="FF0000"/>
            <w:sz w:val="14"/>
            <w:szCs w:val="16"/>
            <w:rPrChange w:id="567" w:author="Dolan, Scott" w:date="2020-05-25T21:55:00Z">
              <w:rPr>
                <w:snapToGrid w:val="0"/>
                <w:color w:val="FF0000"/>
                <w:szCs w:val="24"/>
              </w:rPr>
            </w:rPrChange>
          </w:rPr>
          <w:t xml:space="preserve"> from obtaining title insurance and </w:t>
        </w:r>
      </w:ins>
      <w:ins w:id="568" w:author="Dolan, Scott" w:date="2020-05-25T21:09:00Z">
        <w:r w:rsidR="00D360A7" w:rsidRPr="00867E47">
          <w:rPr>
            <w:snapToGrid w:val="0"/>
            <w:color w:val="FF0000"/>
            <w:sz w:val="14"/>
            <w:szCs w:val="16"/>
            <w:rPrChange w:id="569" w:author="Dolan, Scott" w:date="2020-05-25T21:55:00Z">
              <w:rPr>
                <w:snapToGrid w:val="0"/>
                <w:color w:val="FF0000"/>
                <w:szCs w:val="24"/>
              </w:rPr>
            </w:rPrChange>
          </w:rPr>
          <w:t>acquiring</w:t>
        </w:r>
      </w:ins>
      <w:ins w:id="570" w:author="Dolan, Scott" w:date="2020-05-25T21:06:00Z">
        <w:r w:rsidR="00D360A7" w:rsidRPr="00867E47">
          <w:rPr>
            <w:snapToGrid w:val="0"/>
            <w:color w:val="FF0000"/>
            <w:sz w:val="14"/>
            <w:szCs w:val="16"/>
            <w:rPrChange w:id="571" w:author="Dolan, Scott" w:date="2020-05-25T21:55:00Z">
              <w:rPr>
                <w:snapToGrid w:val="0"/>
                <w:color w:val="FF0000"/>
                <w:szCs w:val="24"/>
              </w:rPr>
            </w:rPrChange>
          </w:rPr>
          <w:t xml:space="preserve"> </w:t>
        </w:r>
      </w:ins>
      <w:ins w:id="572" w:author="Dolan, Scott" w:date="2020-05-25T21:09:00Z">
        <w:r w:rsidR="00D360A7" w:rsidRPr="00867E47">
          <w:rPr>
            <w:snapToGrid w:val="0"/>
            <w:color w:val="FF0000"/>
            <w:sz w:val="14"/>
            <w:szCs w:val="16"/>
            <w:rPrChange w:id="573" w:author="Dolan, Scott" w:date="2020-05-25T21:55:00Z">
              <w:rPr>
                <w:snapToGrid w:val="0"/>
                <w:color w:val="FF0000"/>
                <w:szCs w:val="24"/>
              </w:rPr>
            </w:rPrChange>
          </w:rPr>
          <w:t xml:space="preserve">the property. </w:t>
        </w:r>
      </w:ins>
      <w:ins w:id="574" w:author="Dolan, Scott" w:date="2020-05-25T21:11:00Z">
        <w:r w:rsidR="00D360A7" w:rsidRPr="00867E47">
          <w:rPr>
            <w:snapToGrid w:val="0"/>
            <w:color w:val="FF0000"/>
            <w:sz w:val="14"/>
            <w:szCs w:val="16"/>
            <w:rPrChange w:id="575" w:author="Dolan, Scott" w:date="2020-05-25T21:55:00Z">
              <w:rPr>
                <w:snapToGrid w:val="0"/>
                <w:color w:val="FF0000"/>
                <w:sz w:val="20"/>
                <w:szCs w:val="24"/>
              </w:rPr>
            </w:rPrChange>
          </w:rPr>
          <w:t xml:space="preserve"> </w:t>
        </w:r>
      </w:ins>
      <w:ins w:id="576" w:author="Dolan, Scott" w:date="2020-05-25T22:17:00Z">
        <w:r w:rsidR="00327B34">
          <w:rPr>
            <w:snapToGrid w:val="0"/>
            <w:color w:val="FF0000"/>
            <w:sz w:val="14"/>
            <w:szCs w:val="16"/>
          </w:rPr>
          <w:t>In order to resolve issue for both parties,</w:t>
        </w:r>
      </w:ins>
      <w:ins w:id="577" w:author="Dolan, Scott" w:date="2020-05-25T21:36:00Z">
        <w:r w:rsidR="00AF1EF9" w:rsidRPr="00867E47">
          <w:rPr>
            <w:snapToGrid w:val="0"/>
            <w:color w:val="FF0000"/>
            <w:sz w:val="14"/>
            <w:szCs w:val="16"/>
            <w:rPrChange w:id="578" w:author="Dolan, Scott" w:date="2020-05-25T21:55:00Z">
              <w:rPr>
                <w:snapToGrid w:val="0"/>
              </w:rPr>
            </w:rPrChange>
          </w:rPr>
          <w:t xml:space="preserve"> </w:t>
        </w:r>
      </w:ins>
      <w:ins w:id="579" w:author="Dolan, Scott" w:date="2020-05-26T00:51:00Z">
        <w:r w:rsidR="00782A42">
          <w:rPr>
            <w:snapToGrid w:val="0"/>
            <w:color w:val="FF0000"/>
            <w:sz w:val="14"/>
            <w:szCs w:val="16"/>
          </w:rPr>
          <w:t xml:space="preserve">637 Arnold </w:t>
        </w:r>
      </w:ins>
      <w:ins w:id="580" w:author="Dolan, Scott" w:date="2020-05-25T21:31:00Z">
        <w:r w:rsidR="002D27C8" w:rsidRPr="00867E47">
          <w:rPr>
            <w:snapToGrid w:val="0"/>
            <w:color w:val="FF0000"/>
            <w:sz w:val="14"/>
            <w:szCs w:val="16"/>
            <w:rPrChange w:id="581" w:author="Dolan, Scott" w:date="2020-05-25T21:55:00Z">
              <w:rPr>
                <w:snapToGrid w:val="0"/>
              </w:rPr>
            </w:rPrChange>
          </w:rPr>
          <w:t xml:space="preserve">offer to take over </w:t>
        </w:r>
      </w:ins>
      <w:ins w:id="582" w:author="Dolan, Scott" w:date="2020-05-26T00:51:00Z">
        <w:r w:rsidR="00782A42">
          <w:rPr>
            <w:snapToGrid w:val="0"/>
            <w:color w:val="FF0000"/>
            <w:sz w:val="14"/>
            <w:szCs w:val="16"/>
          </w:rPr>
          <w:t xml:space="preserve">the existing </w:t>
        </w:r>
      </w:ins>
      <w:ins w:id="583" w:author="Dolan, Scott" w:date="2020-05-25T21:31:00Z">
        <w:r w:rsidR="002D27C8" w:rsidRPr="00867E47">
          <w:rPr>
            <w:snapToGrid w:val="0"/>
            <w:color w:val="FF0000"/>
            <w:sz w:val="14"/>
            <w:szCs w:val="16"/>
            <w:rPrChange w:id="584" w:author="Dolan, Scott" w:date="2020-05-25T21:55:00Z">
              <w:rPr>
                <w:snapToGrid w:val="0"/>
              </w:rPr>
            </w:rPrChange>
          </w:rPr>
          <w:t>contract and reimbursing the buyer for his expense incurred</w:t>
        </w:r>
        <w:r w:rsidR="00AF1EF9" w:rsidRPr="00867E47">
          <w:rPr>
            <w:snapToGrid w:val="0"/>
            <w:color w:val="FF0000"/>
            <w:sz w:val="14"/>
            <w:szCs w:val="16"/>
            <w:rPrChange w:id="585" w:author="Dolan, Scott" w:date="2020-05-25T21:55:00Z">
              <w:rPr>
                <w:snapToGrid w:val="0"/>
                <w:color w:val="FF0000"/>
                <w:sz w:val="20"/>
                <w:szCs w:val="24"/>
              </w:rPr>
            </w:rPrChange>
          </w:rPr>
          <w:t>.</w:t>
        </w:r>
      </w:ins>
    </w:p>
    <w:p w14:paraId="55ACAF44" w14:textId="3FB598DA" w:rsidR="002D27C8" w:rsidRDefault="00D360A7">
      <w:pPr>
        <w:pStyle w:val="ListParagraph"/>
        <w:keepNext/>
        <w:keepLines/>
        <w:numPr>
          <w:ilvl w:val="0"/>
          <w:numId w:val="24"/>
        </w:numPr>
        <w:autoSpaceDE w:val="0"/>
        <w:autoSpaceDN w:val="0"/>
        <w:adjustRightInd w:val="0"/>
        <w:spacing w:line="480" w:lineRule="auto"/>
        <w:rPr>
          <w:ins w:id="586" w:author="Dolan, Scott" w:date="2020-05-25T22:18:00Z"/>
          <w:snapToGrid w:val="0"/>
          <w:color w:val="FF0000"/>
          <w:sz w:val="14"/>
          <w:szCs w:val="16"/>
        </w:rPr>
      </w:pPr>
      <w:ins w:id="587" w:author="Dolan, Scott" w:date="2020-05-25T21:13:00Z">
        <w:r w:rsidRPr="00867E47">
          <w:rPr>
            <w:snapToGrid w:val="0"/>
            <w:color w:val="FF0000"/>
            <w:sz w:val="14"/>
            <w:szCs w:val="16"/>
            <w:rPrChange w:id="588" w:author="Dolan, Scott" w:date="2020-05-25T21:55:00Z">
              <w:rPr>
                <w:snapToGrid w:val="0"/>
                <w:color w:val="FF0000"/>
                <w:sz w:val="20"/>
                <w:szCs w:val="24"/>
              </w:rPr>
            </w:rPrChange>
          </w:rPr>
          <w:t>On June 12, 2017,</w:t>
        </w:r>
      </w:ins>
      <w:ins w:id="589" w:author="Dolan, Scott" w:date="2020-05-25T21:37:00Z">
        <w:r w:rsidR="00AF1EF9" w:rsidRPr="00867E47">
          <w:rPr>
            <w:snapToGrid w:val="0"/>
            <w:color w:val="FF0000"/>
            <w:sz w:val="14"/>
            <w:szCs w:val="16"/>
            <w:rPrChange w:id="590" w:author="Dolan, Scott" w:date="2020-05-25T21:55:00Z">
              <w:rPr>
                <w:snapToGrid w:val="0"/>
                <w:color w:val="FF0000"/>
                <w:sz w:val="20"/>
                <w:szCs w:val="24"/>
              </w:rPr>
            </w:rPrChange>
          </w:rPr>
          <w:t xml:space="preserve"> </w:t>
        </w:r>
      </w:ins>
      <w:ins w:id="591" w:author="Dolan, Scott" w:date="2020-05-26T00:51:00Z">
        <w:r w:rsidR="000007BF">
          <w:rPr>
            <w:snapToGrid w:val="0"/>
            <w:color w:val="FF0000"/>
            <w:sz w:val="14"/>
            <w:szCs w:val="16"/>
          </w:rPr>
          <w:t xml:space="preserve">637 Arnold </w:t>
        </w:r>
      </w:ins>
      <w:ins w:id="592" w:author="Dolan, Scott" w:date="2020-05-25T21:41:00Z">
        <w:r w:rsidR="00AF1EF9" w:rsidRPr="00867E47">
          <w:rPr>
            <w:snapToGrid w:val="0"/>
            <w:color w:val="FF0000"/>
            <w:sz w:val="14"/>
            <w:szCs w:val="16"/>
            <w:rPrChange w:id="593" w:author="Dolan, Scott" w:date="2020-05-25T21:55:00Z">
              <w:rPr>
                <w:snapToGrid w:val="0"/>
                <w:color w:val="FF0000"/>
                <w:sz w:val="20"/>
                <w:szCs w:val="24"/>
              </w:rPr>
            </w:rPrChange>
          </w:rPr>
          <w:t xml:space="preserve">offer </w:t>
        </w:r>
      </w:ins>
      <w:ins w:id="594" w:author="Dolan, Scott" w:date="2020-05-25T21:42:00Z">
        <w:r w:rsidR="00AF1EF9" w:rsidRPr="00867E47">
          <w:rPr>
            <w:snapToGrid w:val="0"/>
            <w:color w:val="FF0000"/>
            <w:sz w:val="14"/>
            <w:szCs w:val="16"/>
            <w:rPrChange w:id="595" w:author="Dolan, Scott" w:date="2020-05-25T21:55:00Z">
              <w:rPr>
                <w:snapToGrid w:val="0"/>
                <w:color w:val="FF0000"/>
                <w:sz w:val="20"/>
                <w:szCs w:val="24"/>
              </w:rPr>
            </w:rPrChange>
          </w:rPr>
          <w:t xml:space="preserve">was rejected by Jon Coletta. After rejecting </w:t>
        </w:r>
      </w:ins>
      <w:ins w:id="596" w:author="Dolan, Scott" w:date="2020-05-26T00:52:00Z">
        <w:r w:rsidR="000007BF">
          <w:rPr>
            <w:snapToGrid w:val="0"/>
            <w:color w:val="FF0000"/>
            <w:sz w:val="14"/>
            <w:szCs w:val="16"/>
          </w:rPr>
          <w:t>the offer,  J</w:t>
        </w:r>
      </w:ins>
      <w:ins w:id="597" w:author="Dolan, Scott" w:date="2020-05-25T21:43:00Z">
        <w:r w:rsidR="00AF1EF9" w:rsidRPr="00867E47">
          <w:rPr>
            <w:snapToGrid w:val="0"/>
            <w:color w:val="FF0000"/>
            <w:sz w:val="14"/>
            <w:szCs w:val="16"/>
            <w:rPrChange w:id="598" w:author="Dolan, Scott" w:date="2020-05-25T21:55:00Z">
              <w:rPr>
                <w:snapToGrid w:val="0"/>
                <w:color w:val="FF0000"/>
                <w:sz w:val="20"/>
                <w:szCs w:val="24"/>
              </w:rPr>
            </w:rPrChange>
          </w:rPr>
          <w:t xml:space="preserve">on Coletta </w:t>
        </w:r>
      </w:ins>
      <w:ins w:id="599" w:author="Dolan, Scott" w:date="2020-05-25T21:40:00Z">
        <w:r w:rsidR="00AF1EF9" w:rsidRPr="00867E47">
          <w:rPr>
            <w:snapToGrid w:val="0"/>
            <w:color w:val="FF0000"/>
            <w:sz w:val="14"/>
            <w:szCs w:val="16"/>
            <w:rPrChange w:id="600" w:author="Dolan, Scott" w:date="2020-05-25T21:55:00Z">
              <w:rPr>
                <w:snapToGrid w:val="0"/>
                <w:color w:val="FF0000"/>
                <w:sz w:val="20"/>
                <w:szCs w:val="24"/>
              </w:rPr>
            </w:rPrChange>
          </w:rPr>
          <w:t xml:space="preserve">made the </w:t>
        </w:r>
      </w:ins>
      <w:ins w:id="601" w:author="Dolan, Scott" w:date="2020-05-25T21:34:00Z">
        <w:r w:rsidR="002D27C8" w:rsidRPr="00867E47">
          <w:rPr>
            <w:snapToGrid w:val="0"/>
            <w:color w:val="FF0000"/>
            <w:sz w:val="14"/>
            <w:szCs w:val="16"/>
            <w:rPrChange w:id="602" w:author="Dolan, Scott" w:date="2020-05-25T21:55:00Z">
              <w:rPr>
                <w:snapToGrid w:val="0"/>
                <w:color w:val="FF0000"/>
                <w:sz w:val="20"/>
                <w:szCs w:val="24"/>
              </w:rPr>
            </w:rPrChange>
          </w:rPr>
          <w:t>alleg</w:t>
        </w:r>
      </w:ins>
      <w:ins w:id="603" w:author="Dolan, Scott" w:date="2020-05-25T21:40:00Z">
        <w:r w:rsidR="00AF1EF9" w:rsidRPr="00867E47">
          <w:rPr>
            <w:snapToGrid w:val="0"/>
            <w:color w:val="FF0000"/>
            <w:sz w:val="14"/>
            <w:szCs w:val="16"/>
            <w:rPrChange w:id="604" w:author="Dolan, Scott" w:date="2020-05-25T21:55:00Z">
              <w:rPr>
                <w:snapToGrid w:val="0"/>
                <w:color w:val="FF0000"/>
                <w:sz w:val="20"/>
                <w:szCs w:val="24"/>
              </w:rPr>
            </w:rPrChange>
          </w:rPr>
          <w:t xml:space="preserve">ation that </w:t>
        </w:r>
      </w:ins>
      <w:ins w:id="605" w:author="Dolan, Scott" w:date="2020-05-25T21:37:00Z">
        <w:r w:rsidR="00AF1EF9" w:rsidRPr="00867E47">
          <w:rPr>
            <w:snapToGrid w:val="0"/>
            <w:color w:val="FF0000"/>
            <w:sz w:val="14"/>
            <w:szCs w:val="16"/>
            <w:rPrChange w:id="606" w:author="Dolan, Scott" w:date="2020-05-25T21:55:00Z">
              <w:rPr>
                <w:snapToGrid w:val="0"/>
                <w:color w:val="FF0000"/>
                <w:sz w:val="20"/>
                <w:szCs w:val="24"/>
              </w:rPr>
            </w:rPrChange>
          </w:rPr>
          <w:t xml:space="preserve">637 Arnold </w:t>
        </w:r>
      </w:ins>
      <w:ins w:id="607" w:author="Dolan, Scott" w:date="2020-05-25T21:40:00Z">
        <w:r w:rsidR="00AF1EF9" w:rsidRPr="00867E47">
          <w:rPr>
            <w:snapToGrid w:val="0"/>
            <w:color w:val="FF0000"/>
            <w:sz w:val="14"/>
            <w:szCs w:val="16"/>
            <w:rPrChange w:id="608" w:author="Dolan, Scott" w:date="2020-05-25T21:55:00Z">
              <w:rPr>
                <w:snapToGrid w:val="0"/>
                <w:color w:val="FF0000"/>
                <w:sz w:val="20"/>
                <w:szCs w:val="24"/>
              </w:rPr>
            </w:rPrChange>
          </w:rPr>
          <w:t>was</w:t>
        </w:r>
        <w:r w:rsidR="00327B34">
          <w:rPr>
            <w:snapToGrid w:val="0"/>
            <w:color w:val="FF0000"/>
            <w:sz w:val="14"/>
            <w:szCs w:val="16"/>
          </w:rPr>
          <w:t xml:space="preserve"> encroaching on 641 Arnold Ave. and requested </w:t>
        </w:r>
      </w:ins>
      <w:ins w:id="609" w:author="Dolan, Scott" w:date="2020-05-26T00:52:00Z">
        <w:r w:rsidR="000007BF">
          <w:rPr>
            <w:snapToGrid w:val="0"/>
            <w:color w:val="FF0000"/>
            <w:sz w:val="14"/>
            <w:szCs w:val="16"/>
          </w:rPr>
          <w:t xml:space="preserve">637 Arnold </w:t>
        </w:r>
      </w:ins>
      <w:ins w:id="610" w:author="Dolan, Scott" w:date="2020-05-25T22:17:00Z">
        <w:r w:rsidR="00327B34">
          <w:rPr>
            <w:snapToGrid w:val="0"/>
            <w:color w:val="FF0000"/>
            <w:sz w:val="14"/>
            <w:szCs w:val="16"/>
          </w:rPr>
          <w:t xml:space="preserve">meet with </w:t>
        </w:r>
      </w:ins>
      <w:ins w:id="611" w:author="Dolan, Scott" w:date="2020-05-26T00:52:00Z">
        <w:r w:rsidR="000007BF">
          <w:rPr>
            <w:snapToGrid w:val="0"/>
            <w:color w:val="FF0000"/>
            <w:sz w:val="14"/>
            <w:szCs w:val="16"/>
          </w:rPr>
          <w:t xml:space="preserve">all </w:t>
        </w:r>
      </w:ins>
      <w:ins w:id="612" w:author="Dolan, Scott" w:date="2020-05-25T22:17:00Z">
        <w:r w:rsidR="000007BF">
          <w:rPr>
            <w:snapToGrid w:val="0"/>
            <w:color w:val="FF0000"/>
            <w:sz w:val="14"/>
            <w:szCs w:val="16"/>
          </w:rPr>
          <w:t xml:space="preserve">the parties involved to </w:t>
        </w:r>
        <w:r w:rsidR="00327B34">
          <w:rPr>
            <w:snapToGrid w:val="0"/>
            <w:color w:val="FF0000"/>
            <w:sz w:val="14"/>
            <w:szCs w:val="16"/>
          </w:rPr>
          <w:t>resolve the issue.</w:t>
        </w:r>
      </w:ins>
    </w:p>
    <w:p w14:paraId="7BBEA959" w14:textId="00DFC01E" w:rsidR="0049681F" w:rsidRPr="00867E47" w:rsidRDefault="0049681F">
      <w:pPr>
        <w:pStyle w:val="ListParagraph"/>
        <w:keepNext/>
        <w:keepLines/>
        <w:numPr>
          <w:ilvl w:val="0"/>
          <w:numId w:val="24"/>
        </w:numPr>
        <w:autoSpaceDE w:val="0"/>
        <w:autoSpaceDN w:val="0"/>
        <w:adjustRightInd w:val="0"/>
        <w:spacing w:line="480" w:lineRule="auto"/>
        <w:rPr>
          <w:ins w:id="613" w:author="Dolan, Scott" w:date="2020-05-25T21:27:00Z"/>
          <w:snapToGrid w:val="0"/>
          <w:color w:val="FF0000"/>
          <w:sz w:val="14"/>
          <w:szCs w:val="16"/>
          <w:rPrChange w:id="614" w:author="Dolan, Scott" w:date="2020-05-25T21:55:00Z">
            <w:rPr>
              <w:ins w:id="615" w:author="Dolan, Scott" w:date="2020-05-25T21:27:00Z"/>
              <w:snapToGrid w:val="0"/>
              <w:color w:val="FF0000"/>
              <w:sz w:val="20"/>
              <w:szCs w:val="24"/>
            </w:rPr>
          </w:rPrChange>
        </w:rPr>
      </w:pPr>
      <w:ins w:id="616" w:author="Dolan, Scott" w:date="2020-05-25T22:18:00Z">
        <w:r w:rsidRPr="00A449A0">
          <w:rPr>
            <w:snapToGrid w:val="0"/>
            <w:color w:val="FF0000"/>
            <w:sz w:val="14"/>
            <w:szCs w:val="16"/>
          </w:rPr>
          <w:t xml:space="preserve">On </w:t>
        </w:r>
      </w:ins>
      <w:ins w:id="617" w:author="Dolan, Scott" w:date="2020-05-26T00:53:00Z">
        <w:r w:rsidR="000007BF">
          <w:rPr>
            <w:snapToGrid w:val="0"/>
            <w:color w:val="FF0000"/>
            <w:sz w:val="14"/>
            <w:szCs w:val="16"/>
          </w:rPr>
          <w:t xml:space="preserve">or around </w:t>
        </w:r>
      </w:ins>
      <w:ins w:id="618" w:author="Dolan, Scott" w:date="2020-05-25T22:18:00Z">
        <w:r w:rsidRPr="00A449A0">
          <w:rPr>
            <w:snapToGrid w:val="0"/>
            <w:color w:val="FF0000"/>
            <w:sz w:val="14"/>
            <w:szCs w:val="16"/>
          </w:rPr>
          <w:t>June 1</w:t>
        </w:r>
        <w:r>
          <w:rPr>
            <w:snapToGrid w:val="0"/>
            <w:color w:val="FF0000"/>
            <w:sz w:val="14"/>
            <w:szCs w:val="16"/>
          </w:rPr>
          <w:t>4,</w:t>
        </w:r>
        <w:r w:rsidRPr="00A449A0">
          <w:rPr>
            <w:snapToGrid w:val="0"/>
            <w:color w:val="FF0000"/>
            <w:sz w:val="14"/>
            <w:szCs w:val="16"/>
          </w:rPr>
          <w:t xml:space="preserve"> 2017, </w:t>
        </w:r>
      </w:ins>
      <w:ins w:id="619" w:author="Dolan, Scott" w:date="2020-05-26T00:53:00Z">
        <w:r w:rsidR="000007BF">
          <w:rPr>
            <w:snapToGrid w:val="0"/>
            <w:color w:val="FF0000"/>
            <w:sz w:val="14"/>
            <w:szCs w:val="16"/>
          </w:rPr>
          <w:t>At 637 Arnold r</w:t>
        </w:r>
      </w:ins>
      <w:ins w:id="620" w:author="Dolan, Scott" w:date="2020-05-25T22:18:00Z">
        <w:r>
          <w:rPr>
            <w:snapToGrid w:val="0"/>
            <w:color w:val="FF0000"/>
            <w:sz w:val="14"/>
            <w:szCs w:val="16"/>
          </w:rPr>
          <w:t>equest</w:t>
        </w:r>
      </w:ins>
      <w:ins w:id="621" w:author="Dolan, Scott" w:date="2020-05-26T00:53:00Z">
        <w:r w:rsidR="000007BF">
          <w:rPr>
            <w:snapToGrid w:val="0"/>
            <w:color w:val="FF0000"/>
            <w:sz w:val="14"/>
            <w:szCs w:val="16"/>
          </w:rPr>
          <w:t>s</w:t>
        </w:r>
      </w:ins>
      <w:ins w:id="622" w:author="Dolan, Scott" w:date="2020-05-25T22:18:00Z">
        <w:r>
          <w:rPr>
            <w:snapToGrid w:val="0"/>
            <w:color w:val="FF0000"/>
            <w:sz w:val="14"/>
            <w:szCs w:val="16"/>
          </w:rPr>
          <w:t xml:space="preserve">, Jon Coletta provided </w:t>
        </w:r>
      </w:ins>
      <w:ins w:id="623" w:author="Dolan, Scott" w:date="2020-05-26T00:54:00Z">
        <w:r w:rsidR="000007BF">
          <w:rPr>
            <w:snapToGrid w:val="0"/>
            <w:color w:val="FF0000"/>
            <w:sz w:val="14"/>
            <w:szCs w:val="16"/>
          </w:rPr>
          <w:t xml:space="preserve">a </w:t>
        </w:r>
      </w:ins>
      <w:ins w:id="624" w:author="Dolan, Scott" w:date="2020-05-25T22:18:00Z">
        <w:r>
          <w:rPr>
            <w:snapToGrid w:val="0"/>
            <w:color w:val="FF0000"/>
            <w:sz w:val="14"/>
            <w:szCs w:val="16"/>
          </w:rPr>
          <w:t>survey</w:t>
        </w:r>
      </w:ins>
      <w:ins w:id="625" w:author="Dolan, Scott" w:date="2020-05-26T00:54:00Z">
        <w:r w:rsidR="000007BF">
          <w:rPr>
            <w:snapToGrid w:val="0"/>
            <w:color w:val="FF0000"/>
            <w:sz w:val="14"/>
            <w:szCs w:val="16"/>
          </w:rPr>
          <w:t xml:space="preserve"> in question.</w:t>
        </w:r>
      </w:ins>
      <w:ins w:id="626" w:author="Dolan, Scott" w:date="2020-05-25T22:18:00Z">
        <w:r>
          <w:rPr>
            <w:snapToGrid w:val="0"/>
            <w:color w:val="FF0000"/>
            <w:sz w:val="14"/>
            <w:szCs w:val="16"/>
          </w:rPr>
          <w:t xml:space="preserve"> The provided survey did not support the allegation and contradicted a survey performed by the same survey. </w:t>
        </w:r>
      </w:ins>
    </w:p>
    <w:p w14:paraId="24086444" w14:textId="2A238D6A" w:rsidR="00494EFC" w:rsidRPr="00867E47" w:rsidRDefault="00AF1EF9">
      <w:pPr>
        <w:pStyle w:val="ListParagraph"/>
        <w:keepNext/>
        <w:keepLines/>
        <w:numPr>
          <w:ilvl w:val="0"/>
          <w:numId w:val="24"/>
        </w:numPr>
        <w:autoSpaceDE w:val="0"/>
        <w:autoSpaceDN w:val="0"/>
        <w:adjustRightInd w:val="0"/>
        <w:spacing w:line="480" w:lineRule="auto"/>
        <w:rPr>
          <w:ins w:id="627" w:author="Dolan, Scott" w:date="2020-05-25T20:56:00Z"/>
          <w:snapToGrid w:val="0"/>
          <w:color w:val="FF0000"/>
          <w:sz w:val="14"/>
          <w:szCs w:val="16"/>
          <w:rPrChange w:id="628" w:author="Dolan, Scott" w:date="2020-05-25T21:55:00Z">
            <w:rPr>
              <w:ins w:id="629" w:author="Dolan, Scott" w:date="2020-05-25T20:56:00Z"/>
              <w:snapToGrid w:val="0"/>
            </w:rPr>
          </w:rPrChange>
        </w:rPr>
        <w:pPrChange w:id="630" w:author="Dolan, Scott" w:date="2020-05-25T21:52:00Z">
          <w:pPr>
            <w:pStyle w:val="ListParagraph"/>
            <w:keepNext/>
            <w:keepLines/>
            <w:numPr>
              <w:numId w:val="35"/>
            </w:numPr>
            <w:autoSpaceDE w:val="0"/>
            <w:autoSpaceDN w:val="0"/>
            <w:adjustRightInd w:val="0"/>
            <w:spacing w:line="480" w:lineRule="auto"/>
            <w:ind w:left="1440" w:hanging="720"/>
          </w:pPr>
        </w:pPrChange>
      </w:pPr>
      <w:ins w:id="631" w:author="Dolan, Scott" w:date="2020-05-25T21:46:00Z">
        <w:r w:rsidRPr="00867E47">
          <w:rPr>
            <w:snapToGrid w:val="0"/>
            <w:color w:val="FF0000"/>
            <w:sz w:val="14"/>
            <w:szCs w:val="16"/>
            <w:rPrChange w:id="632" w:author="Dolan, Scott" w:date="2020-05-25T21:55:00Z">
              <w:rPr>
                <w:snapToGrid w:val="0"/>
                <w:color w:val="FF0000"/>
                <w:sz w:val="20"/>
                <w:szCs w:val="24"/>
              </w:rPr>
            </w:rPrChange>
          </w:rPr>
          <w:t>On June 2</w:t>
        </w:r>
        <w:r w:rsidR="00867E47" w:rsidRPr="00867E47">
          <w:rPr>
            <w:snapToGrid w:val="0"/>
            <w:color w:val="FF0000"/>
            <w:sz w:val="14"/>
            <w:szCs w:val="16"/>
            <w:rPrChange w:id="633" w:author="Dolan, Scott" w:date="2020-05-25T21:55:00Z">
              <w:rPr>
                <w:snapToGrid w:val="0"/>
                <w:color w:val="FF0000"/>
                <w:sz w:val="20"/>
                <w:szCs w:val="24"/>
              </w:rPr>
            </w:rPrChange>
          </w:rPr>
          <w:t>1</w:t>
        </w:r>
        <w:r w:rsidRPr="00867E47">
          <w:rPr>
            <w:snapToGrid w:val="0"/>
            <w:color w:val="FF0000"/>
            <w:sz w:val="14"/>
            <w:szCs w:val="16"/>
            <w:rPrChange w:id="634" w:author="Dolan, Scott" w:date="2020-05-25T21:55:00Z">
              <w:rPr>
                <w:snapToGrid w:val="0"/>
                <w:color w:val="FF0000"/>
                <w:sz w:val="20"/>
                <w:szCs w:val="24"/>
              </w:rPr>
            </w:rPrChange>
          </w:rPr>
          <w:t xml:space="preserve">, 2017, The Schwebel Family Trust’s </w:t>
        </w:r>
        <w:r w:rsidR="00867E47" w:rsidRPr="00867E47">
          <w:rPr>
            <w:snapToGrid w:val="0"/>
            <w:color w:val="FF0000"/>
            <w:sz w:val="14"/>
            <w:szCs w:val="16"/>
            <w:rPrChange w:id="635" w:author="Dolan, Scott" w:date="2020-05-25T21:55:00Z">
              <w:rPr>
                <w:snapToGrid w:val="0"/>
                <w:color w:val="FF0000"/>
                <w:sz w:val="20"/>
                <w:szCs w:val="24"/>
              </w:rPr>
            </w:rPrChange>
          </w:rPr>
          <w:t xml:space="preserve">provided </w:t>
        </w:r>
      </w:ins>
      <w:ins w:id="636" w:author="Dolan, Scott" w:date="2020-05-25T21:47:00Z">
        <w:r w:rsidR="00867E47" w:rsidRPr="00867E47">
          <w:rPr>
            <w:snapToGrid w:val="0"/>
            <w:color w:val="FF0000"/>
            <w:sz w:val="14"/>
            <w:szCs w:val="16"/>
            <w:rPrChange w:id="637" w:author="Dolan, Scott" w:date="2020-05-25T21:55:00Z">
              <w:rPr>
                <w:snapToGrid w:val="0"/>
                <w:color w:val="FF0000"/>
                <w:sz w:val="20"/>
                <w:szCs w:val="24"/>
              </w:rPr>
            </w:rPrChange>
          </w:rPr>
          <w:t xml:space="preserve">Giuseppe Carannante </w:t>
        </w:r>
      </w:ins>
      <w:ins w:id="638" w:author="Dolan, Scott" w:date="2020-05-25T21:46:00Z">
        <w:r w:rsidR="00867E47" w:rsidRPr="00867E47">
          <w:rPr>
            <w:snapToGrid w:val="0"/>
            <w:color w:val="FF0000"/>
            <w:sz w:val="14"/>
            <w:szCs w:val="16"/>
            <w:rPrChange w:id="639" w:author="Dolan, Scott" w:date="2020-05-25T21:55:00Z">
              <w:rPr>
                <w:snapToGrid w:val="0"/>
                <w:color w:val="FF0000"/>
                <w:sz w:val="20"/>
                <w:szCs w:val="24"/>
              </w:rPr>
            </w:rPrChange>
          </w:rPr>
          <w:t xml:space="preserve">with a loan to </w:t>
        </w:r>
      </w:ins>
      <w:ins w:id="640" w:author="Dolan, Scott" w:date="2020-05-25T21:47:00Z">
        <w:r w:rsidR="00867E47" w:rsidRPr="00867E47">
          <w:rPr>
            <w:snapToGrid w:val="0"/>
            <w:color w:val="FF0000"/>
            <w:sz w:val="14"/>
            <w:szCs w:val="16"/>
            <w:rPrChange w:id="641" w:author="Dolan, Scott" w:date="2020-05-25T21:55:00Z">
              <w:rPr>
                <w:snapToGrid w:val="0"/>
                <w:color w:val="FF0000"/>
                <w:sz w:val="20"/>
                <w:szCs w:val="24"/>
              </w:rPr>
            </w:rPrChange>
          </w:rPr>
          <w:t>purchase</w:t>
        </w:r>
      </w:ins>
      <w:ins w:id="642" w:author="Dolan, Scott" w:date="2020-05-25T21:46:00Z">
        <w:r w:rsidR="00867E47" w:rsidRPr="00867E47">
          <w:rPr>
            <w:snapToGrid w:val="0"/>
            <w:color w:val="FF0000"/>
            <w:sz w:val="14"/>
            <w:szCs w:val="16"/>
            <w:rPrChange w:id="643" w:author="Dolan, Scott" w:date="2020-05-25T21:55:00Z">
              <w:rPr>
                <w:snapToGrid w:val="0"/>
                <w:color w:val="FF0000"/>
                <w:sz w:val="20"/>
                <w:szCs w:val="24"/>
              </w:rPr>
            </w:rPrChange>
          </w:rPr>
          <w:t xml:space="preserve"> </w:t>
        </w:r>
      </w:ins>
      <w:ins w:id="644" w:author="Dolan, Scott" w:date="2020-05-25T21:47:00Z">
        <w:r w:rsidR="00867E47" w:rsidRPr="00867E47">
          <w:rPr>
            <w:snapToGrid w:val="0"/>
            <w:color w:val="FF0000"/>
            <w:sz w:val="14"/>
            <w:szCs w:val="16"/>
            <w:rPrChange w:id="645" w:author="Dolan, Scott" w:date="2020-05-25T21:55:00Z">
              <w:rPr>
                <w:snapToGrid w:val="0"/>
                <w:color w:val="FF0000"/>
                <w:sz w:val="20"/>
                <w:szCs w:val="24"/>
              </w:rPr>
            </w:rPrChange>
          </w:rPr>
          <w:t xml:space="preserve">641 Arnold. </w:t>
        </w:r>
      </w:ins>
      <w:ins w:id="646" w:author="Dolan, Scott" w:date="2020-05-25T21:50:00Z">
        <w:r w:rsidR="00867E47" w:rsidRPr="00867E47">
          <w:rPr>
            <w:snapToGrid w:val="0"/>
            <w:color w:val="FF0000"/>
            <w:sz w:val="14"/>
            <w:szCs w:val="16"/>
            <w:rPrChange w:id="647" w:author="Dolan, Scott" w:date="2020-05-25T21:55:00Z">
              <w:rPr>
                <w:snapToGrid w:val="0"/>
                <w:color w:val="FF0000"/>
                <w:sz w:val="20"/>
                <w:szCs w:val="24"/>
              </w:rPr>
            </w:rPrChange>
          </w:rPr>
          <w:t xml:space="preserve"> </w:t>
        </w:r>
      </w:ins>
      <w:ins w:id="648" w:author="Dolan, Scott" w:date="2020-05-25T21:47:00Z">
        <w:r w:rsidR="00867E47" w:rsidRPr="00867E47">
          <w:rPr>
            <w:snapToGrid w:val="0"/>
            <w:color w:val="FF0000"/>
            <w:sz w:val="14"/>
            <w:szCs w:val="16"/>
            <w:rPrChange w:id="649" w:author="Dolan, Scott" w:date="2020-05-25T21:55:00Z">
              <w:rPr>
                <w:snapToGrid w:val="0"/>
                <w:color w:val="FF0000"/>
                <w:sz w:val="20"/>
                <w:szCs w:val="24"/>
              </w:rPr>
            </w:rPrChange>
          </w:rPr>
          <w:t>The</w:t>
        </w:r>
      </w:ins>
      <w:ins w:id="650" w:author="Dolan, Scott" w:date="2020-05-25T21:50:00Z">
        <w:r w:rsidR="00867E47" w:rsidRPr="00867E47">
          <w:rPr>
            <w:snapToGrid w:val="0"/>
            <w:color w:val="FF0000"/>
            <w:sz w:val="14"/>
            <w:szCs w:val="16"/>
            <w:rPrChange w:id="651" w:author="Dolan, Scott" w:date="2020-05-25T21:55:00Z">
              <w:rPr>
                <w:snapToGrid w:val="0"/>
                <w:color w:val="FF0000"/>
                <w:sz w:val="20"/>
                <w:szCs w:val="24"/>
              </w:rPr>
            </w:rPrChange>
          </w:rPr>
          <w:t xml:space="preserve"> </w:t>
        </w:r>
      </w:ins>
      <w:ins w:id="652" w:author="Dolan, Scott" w:date="2020-05-25T21:51:00Z">
        <w:r w:rsidR="00867E47" w:rsidRPr="00867E47">
          <w:rPr>
            <w:snapToGrid w:val="0"/>
            <w:color w:val="FF0000"/>
            <w:sz w:val="14"/>
            <w:szCs w:val="16"/>
            <w:rPrChange w:id="653" w:author="Dolan, Scott" w:date="2020-05-25T21:55:00Z">
              <w:rPr>
                <w:snapToGrid w:val="0"/>
                <w:color w:val="FF0000"/>
                <w:sz w:val="20"/>
                <w:szCs w:val="24"/>
              </w:rPr>
            </w:rPrChange>
          </w:rPr>
          <w:t>mortgage</w:t>
        </w:r>
      </w:ins>
      <w:ins w:id="654" w:author="Dolan, Scott" w:date="2020-05-25T21:50:00Z">
        <w:r w:rsidR="00867E47" w:rsidRPr="00867E47">
          <w:rPr>
            <w:snapToGrid w:val="0"/>
            <w:color w:val="FF0000"/>
            <w:sz w:val="14"/>
            <w:szCs w:val="16"/>
            <w:rPrChange w:id="655" w:author="Dolan, Scott" w:date="2020-05-25T21:55:00Z">
              <w:rPr>
                <w:snapToGrid w:val="0"/>
                <w:color w:val="FF0000"/>
                <w:sz w:val="20"/>
                <w:szCs w:val="24"/>
              </w:rPr>
            </w:rPrChange>
          </w:rPr>
          <w:t xml:space="preserve"> </w:t>
        </w:r>
      </w:ins>
      <w:ins w:id="656" w:author="Dolan, Scott" w:date="2020-05-25T21:51:00Z">
        <w:r w:rsidR="00867E47" w:rsidRPr="00867E47">
          <w:rPr>
            <w:snapToGrid w:val="0"/>
            <w:color w:val="FF0000"/>
            <w:sz w:val="14"/>
            <w:szCs w:val="16"/>
            <w:rPrChange w:id="657" w:author="Dolan, Scott" w:date="2020-05-25T21:55:00Z">
              <w:rPr>
                <w:snapToGrid w:val="0"/>
                <w:color w:val="FF0000"/>
                <w:sz w:val="20"/>
                <w:szCs w:val="24"/>
              </w:rPr>
            </w:rPrChange>
          </w:rPr>
          <w:t xml:space="preserve">was </w:t>
        </w:r>
      </w:ins>
      <w:ins w:id="658" w:author="Dolan, Scott" w:date="2020-05-25T21:53:00Z">
        <w:r w:rsidR="00867E47" w:rsidRPr="00867E47">
          <w:rPr>
            <w:snapToGrid w:val="0"/>
            <w:color w:val="FF0000"/>
            <w:sz w:val="14"/>
            <w:szCs w:val="16"/>
            <w:rPrChange w:id="659" w:author="Dolan, Scott" w:date="2020-05-25T21:55:00Z">
              <w:rPr>
                <w:snapToGrid w:val="0"/>
                <w:color w:val="FF0000"/>
                <w:sz w:val="20"/>
                <w:szCs w:val="24"/>
              </w:rPr>
            </w:rPrChange>
          </w:rPr>
          <w:t xml:space="preserve">insured with </w:t>
        </w:r>
      </w:ins>
      <w:ins w:id="660" w:author="Dolan, Scott" w:date="2020-05-25T21:47:00Z">
        <w:r w:rsidR="00867E47" w:rsidRPr="00867E47">
          <w:rPr>
            <w:snapToGrid w:val="0"/>
            <w:color w:val="FF0000"/>
            <w:sz w:val="14"/>
            <w:szCs w:val="16"/>
            <w:rPrChange w:id="661" w:author="Dolan, Scott" w:date="2020-05-25T21:55:00Z">
              <w:rPr>
                <w:snapToGrid w:val="0"/>
                <w:color w:val="FF0000"/>
                <w:sz w:val="20"/>
                <w:szCs w:val="24"/>
              </w:rPr>
            </w:rPrChange>
          </w:rPr>
          <w:t xml:space="preserve">title policy </w:t>
        </w:r>
      </w:ins>
      <w:ins w:id="662" w:author="Dolan, Scott" w:date="2020-05-25T21:51:00Z">
        <w:r w:rsidR="00867E47" w:rsidRPr="00867E47">
          <w:rPr>
            <w:snapToGrid w:val="0"/>
            <w:color w:val="FF0000"/>
            <w:sz w:val="14"/>
            <w:szCs w:val="16"/>
            <w:rPrChange w:id="663" w:author="Dolan, Scott" w:date="2020-05-25T21:55:00Z">
              <w:rPr>
                <w:snapToGrid w:val="0"/>
                <w:color w:val="FF0000"/>
                <w:sz w:val="20"/>
                <w:szCs w:val="24"/>
              </w:rPr>
            </w:rPrChange>
          </w:rPr>
          <w:t xml:space="preserve">based on survey show </w:t>
        </w:r>
      </w:ins>
      <w:ins w:id="664" w:author="Dolan, Scott" w:date="2020-05-25T21:53:00Z">
        <w:r w:rsidR="00867E47" w:rsidRPr="00867E47">
          <w:rPr>
            <w:snapToGrid w:val="0"/>
            <w:color w:val="FF0000"/>
            <w:sz w:val="14"/>
            <w:szCs w:val="16"/>
            <w:rPrChange w:id="665" w:author="Dolan, Scott" w:date="2020-05-25T21:55:00Z">
              <w:rPr>
                <w:snapToGrid w:val="0"/>
                <w:color w:val="FF0000"/>
                <w:sz w:val="20"/>
                <w:szCs w:val="24"/>
              </w:rPr>
            </w:rPrChange>
          </w:rPr>
          <w:t>no encroachment</w:t>
        </w:r>
      </w:ins>
      <w:ins w:id="666" w:author="Dolan, Scott" w:date="2020-05-25T21:47:00Z">
        <w:r w:rsidR="0049681F">
          <w:rPr>
            <w:snapToGrid w:val="0"/>
            <w:color w:val="FF0000"/>
            <w:sz w:val="14"/>
            <w:szCs w:val="16"/>
          </w:rPr>
          <w:t xml:space="preserve"> and contradicts the alleged </w:t>
        </w:r>
      </w:ins>
      <w:ins w:id="667" w:author="Dolan, Scott" w:date="2020-05-25T22:25:00Z">
        <w:r w:rsidR="0049681F">
          <w:rPr>
            <w:snapToGrid w:val="0"/>
            <w:color w:val="FF0000"/>
            <w:sz w:val="14"/>
            <w:szCs w:val="16"/>
          </w:rPr>
          <w:t>allegations</w:t>
        </w:r>
      </w:ins>
      <w:ins w:id="668" w:author="Dolan, Scott" w:date="2020-05-25T21:47:00Z">
        <w:r w:rsidR="0049681F">
          <w:rPr>
            <w:snapToGrid w:val="0"/>
            <w:color w:val="FF0000"/>
            <w:sz w:val="14"/>
            <w:szCs w:val="16"/>
          </w:rPr>
          <w:t xml:space="preserve">. </w:t>
        </w:r>
        <w:r w:rsidR="00867E47" w:rsidRPr="00867E47">
          <w:rPr>
            <w:snapToGrid w:val="0"/>
            <w:color w:val="FF0000"/>
            <w:sz w:val="14"/>
            <w:szCs w:val="16"/>
            <w:rPrChange w:id="669" w:author="Dolan, Scott" w:date="2020-05-25T21:55:00Z">
              <w:rPr>
                <w:snapToGrid w:val="0"/>
                <w:color w:val="FF0000"/>
                <w:sz w:val="20"/>
                <w:szCs w:val="24"/>
              </w:rPr>
            </w:rPrChange>
          </w:rPr>
          <w:t xml:space="preserve">  </w:t>
        </w:r>
      </w:ins>
    </w:p>
    <w:p w14:paraId="7C1EEDC7" w14:textId="113FCC29" w:rsidR="00121078" w:rsidRPr="00867E47" w:rsidRDefault="00121078">
      <w:pPr>
        <w:pStyle w:val="ListParagraph"/>
        <w:keepNext/>
        <w:keepLines/>
        <w:numPr>
          <w:ilvl w:val="0"/>
          <w:numId w:val="24"/>
        </w:numPr>
        <w:autoSpaceDE w:val="0"/>
        <w:autoSpaceDN w:val="0"/>
        <w:adjustRightInd w:val="0"/>
        <w:spacing w:line="480" w:lineRule="auto"/>
        <w:rPr>
          <w:ins w:id="670" w:author="Dolan, Scott" w:date="2020-05-25T20:51:00Z"/>
          <w:snapToGrid w:val="0"/>
          <w:color w:val="FF0000"/>
          <w:sz w:val="14"/>
          <w:szCs w:val="16"/>
          <w:rPrChange w:id="671" w:author="Dolan, Scott" w:date="2020-05-25T21:55:00Z">
            <w:rPr>
              <w:ins w:id="672" w:author="Dolan, Scott" w:date="2020-05-25T20:51:00Z"/>
              <w:snapToGrid w:val="0"/>
              <w:color w:val="FF0000"/>
              <w:szCs w:val="24"/>
            </w:rPr>
          </w:rPrChange>
        </w:rPr>
        <w:pPrChange w:id="673" w:author="Dolan, Scott" w:date="2020-05-25T20:51:00Z">
          <w:pPr>
            <w:pStyle w:val="ListParagraph"/>
            <w:keepNext/>
            <w:keepLines/>
            <w:numPr>
              <w:numId w:val="35"/>
            </w:numPr>
            <w:autoSpaceDE w:val="0"/>
            <w:autoSpaceDN w:val="0"/>
            <w:adjustRightInd w:val="0"/>
            <w:spacing w:line="480" w:lineRule="auto"/>
            <w:ind w:left="1440" w:hanging="720"/>
          </w:pPr>
        </w:pPrChange>
      </w:pPr>
      <w:ins w:id="674" w:author="Dolan, Scott" w:date="2020-05-25T20:51:00Z">
        <w:r w:rsidRPr="00867E47">
          <w:rPr>
            <w:snapToGrid w:val="0"/>
            <w:color w:val="FF0000"/>
            <w:sz w:val="14"/>
            <w:szCs w:val="16"/>
            <w:rPrChange w:id="675" w:author="Dolan, Scott" w:date="2020-05-25T21:55:00Z">
              <w:rPr>
                <w:snapToGrid w:val="0"/>
                <w:color w:val="FF0000"/>
                <w:szCs w:val="24"/>
              </w:rPr>
            </w:rPrChange>
          </w:rPr>
          <w:t xml:space="preserve">The </w:t>
        </w:r>
      </w:ins>
      <w:ins w:id="676" w:author="Dolan, Scott" w:date="2020-05-25T21:53:00Z">
        <w:r w:rsidR="00867E47" w:rsidRPr="00867E47">
          <w:rPr>
            <w:snapToGrid w:val="0"/>
            <w:color w:val="FF0000"/>
            <w:sz w:val="14"/>
            <w:szCs w:val="16"/>
            <w:rPrChange w:id="677" w:author="Dolan, Scott" w:date="2020-05-25T21:55:00Z">
              <w:rPr>
                <w:snapToGrid w:val="0"/>
                <w:color w:val="FF0000"/>
                <w:szCs w:val="24"/>
              </w:rPr>
            </w:rPrChange>
          </w:rPr>
          <w:t>6</w:t>
        </w:r>
      </w:ins>
      <w:ins w:id="678" w:author="Dolan, Scott" w:date="2020-05-25T21:52:00Z">
        <w:r w:rsidR="00867E47" w:rsidRPr="00867E47">
          <w:rPr>
            <w:snapToGrid w:val="0"/>
            <w:color w:val="FF0000"/>
            <w:sz w:val="14"/>
            <w:szCs w:val="16"/>
            <w:rPrChange w:id="679" w:author="Dolan, Scott" w:date="2020-05-25T21:55:00Z">
              <w:rPr>
                <w:snapToGrid w:val="0"/>
                <w:color w:val="FF0000"/>
                <w:szCs w:val="24"/>
              </w:rPr>
            </w:rPrChange>
          </w:rPr>
          <w:t>41</w:t>
        </w:r>
      </w:ins>
      <w:ins w:id="680" w:author="Dolan, Scott" w:date="2020-05-25T20:51:00Z">
        <w:r w:rsidRPr="00867E47">
          <w:rPr>
            <w:snapToGrid w:val="0"/>
            <w:color w:val="FF0000"/>
            <w:sz w:val="14"/>
            <w:szCs w:val="16"/>
            <w:rPrChange w:id="681" w:author="Dolan, Scott" w:date="2020-05-25T21:55:00Z">
              <w:rPr>
                <w:snapToGrid w:val="0"/>
                <w:color w:val="FF0000"/>
                <w:szCs w:val="24"/>
              </w:rPr>
            </w:rPrChange>
          </w:rPr>
          <w:t xml:space="preserve"> Arnold Deed was recorded in the Ocean County Clerk’s office on </w:t>
        </w:r>
      </w:ins>
      <w:ins w:id="682" w:author="Dolan, Scott" w:date="2020-05-25T21:52:00Z">
        <w:r w:rsidR="00867E47" w:rsidRPr="00867E47">
          <w:rPr>
            <w:snapToGrid w:val="0"/>
            <w:color w:val="FF0000"/>
            <w:sz w:val="14"/>
            <w:szCs w:val="16"/>
            <w:rPrChange w:id="683" w:author="Dolan, Scott" w:date="2020-05-25T21:55:00Z">
              <w:rPr>
                <w:snapToGrid w:val="0"/>
                <w:color w:val="FF0000"/>
                <w:szCs w:val="24"/>
              </w:rPr>
            </w:rPrChange>
          </w:rPr>
          <w:t>July</w:t>
        </w:r>
      </w:ins>
      <w:ins w:id="684" w:author="Dolan, Scott" w:date="2020-05-25T20:51:00Z">
        <w:r w:rsidR="00867E47" w:rsidRPr="00867E47">
          <w:rPr>
            <w:snapToGrid w:val="0"/>
            <w:color w:val="FF0000"/>
            <w:sz w:val="14"/>
            <w:szCs w:val="16"/>
            <w:rPrChange w:id="685" w:author="Dolan, Scott" w:date="2020-05-25T21:55:00Z">
              <w:rPr>
                <w:snapToGrid w:val="0"/>
                <w:color w:val="FF0000"/>
                <w:szCs w:val="24"/>
              </w:rPr>
            </w:rPrChange>
          </w:rPr>
          <w:t xml:space="preserve"> 7, 2017</w:t>
        </w:r>
        <w:r w:rsidRPr="00867E47">
          <w:rPr>
            <w:snapToGrid w:val="0"/>
            <w:color w:val="FF0000"/>
            <w:sz w:val="14"/>
            <w:szCs w:val="16"/>
            <w:rPrChange w:id="686" w:author="Dolan, Scott" w:date="2020-05-25T21:55:00Z">
              <w:rPr>
                <w:snapToGrid w:val="0"/>
                <w:color w:val="FF0000"/>
                <w:szCs w:val="24"/>
              </w:rPr>
            </w:rPrChange>
          </w:rPr>
          <w:t xml:space="preserve">, in Book </w:t>
        </w:r>
      </w:ins>
      <w:ins w:id="687" w:author="Dolan, Scott" w:date="2020-05-25T21:52:00Z">
        <w:r w:rsidR="00867E47" w:rsidRPr="00867E47">
          <w:rPr>
            <w:snapToGrid w:val="0"/>
            <w:color w:val="FF0000"/>
            <w:sz w:val="14"/>
            <w:szCs w:val="16"/>
            <w:rPrChange w:id="688" w:author="Dolan, Scott" w:date="2020-05-25T21:55:00Z">
              <w:rPr>
                <w:snapToGrid w:val="0"/>
                <w:color w:val="FF0000"/>
                <w:szCs w:val="24"/>
              </w:rPr>
            </w:rPrChange>
          </w:rPr>
          <w:t>16792</w:t>
        </w:r>
      </w:ins>
      <w:ins w:id="689" w:author="Dolan, Scott" w:date="2020-05-25T20:51:00Z">
        <w:r w:rsidRPr="00867E47">
          <w:rPr>
            <w:snapToGrid w:val="0"/>
            <w:color w:val="FF0000"/>
            <w:sz w:val="14"/>
            <w:szCs w:val="16"/>
            <w:rPrChange w:id="690" w:author="Dolan, Scott" w:date="2020-05-25T21:55:00Z">
              <w:rPr>
                <w:snapToGrid w:val="0"/>
                <w:color w:val="FF0000"/>
                <w:szCs w:val="24"/>
              </w:rPr>
            </w:rPrChange>
          </w:rPr>
          <w:t xml:space="preserve">, Page </w:t>
        </w:r>
      </w:ins>
      <w:ins w:id="691" w:author="Dolan, Scott" w:date="2020-05-25T21:52:00Z">
        <w:r w:rsidR="00867E47" w:rsidRPr="00867E47">
          <w:rPr>
            <w:snapToGrid w:val="0"/>
            <w:color w:val="FF0000"/>
            <w:sz w:val="14"/>
            <w:szCs w:val="16"/>
            <w:rPrChange w:id="692" w:author="Dolan, Scott" w:date="2020-05-25T21:55:00Z">
              <w:rPr>
                <w:snapToGrid w:val="0"/>
                <w:color w:val="FF0000"/>
                <w:szCs w:val="24"/>
              </w:rPr>
            </w:rPrChange>
          </w:rPr>
          <w:t>1627</w:t>
        </w:r>
      </w:ins>
      <w:ins w:id="693" w:author="Dolan, Scott" w:date="2020-05-25T20:51:00Z">
        <w:r w:rsidRPr="00867E47">
          <w:rPr>
            <w:snapToGrid w:val="0"/>
            <w:color w:val="FF0000"/>
            <w:sz w:val="14"/>
            <w:szCs w:val="16"/>
            <w:rPrChange w:id="694" w:author="Dolan, Scott" w:date="2020-05-25T21:55:00Z">
              <w:rPr>
                <w:snapToGrid w:val="0"/>
                <w:color w:val="FF0000"/>
                <w:szCs w:val="24"/>
              </w:rPr>
            </w:rPrChange>
          </w:rPr>
          <w:t>.</w:t>
        </w:r>
      </w:ins>
    </w:p>
    <w:p w14:paraId="7B27A8A7" w14:textId="77777777" w:rsidR="00121078" w:rsidRPr="003B68EC" w:rsidDel="0049681F" w:rsidRDefault="00121078">
      <w:pPr>
        <w:keepNext/>
        <w:keepLines/>
        <w:autoSpaceDE w:val="0"/>
        <w:autoSpaceDN w:val="0"/>
        <w:adjustRightInd w:val="0"/>
        <w:spacing w:line="480" w:lineRule="auto"/>
        <w:rPr>
          <w:ins w:id="695" w:author="Matthew P. Dolan" w:date="2020-05-23T09:10:00Z"/>
          <w:del w:id="696" w:author="Dolan, Scott" w:date="2020-05-25T22:29:00Z"/>
          <w:snapToGrid w:val="0"/>
          <w:sz w:val="12"/>
          <w:rPrChange w:id="697" w:author="Dolan, Scott" w:date="2020-05-24T21:10:00Z">
            <w:rPr>
              <w:ins w:id="698" w:author="Matthew P. Dolan" w:date="2020-05-23T09:10:00Z"/>
              <w:del w:id="699" w:author="Dolan, Scott" w:date="2020-05-25T22:29:00Z"/>
              <w:snapToGrid w:val="0"/>
            </w:rPr>
          </w:rPrChange>
        </w:rPr>
        <w:pPrChange w:id="700" w:author="Dolan, Scott" w:date="2020-05-24T21:10:00Z">
          <w:pPr>
            <w:pStyle w:val="ListParagraph"/>
            <w:keepNext/>
            <w:keepLines/>
            <w:numPr>
              <w:numId w:val="24"/>
            </w:numPr>
            <w:autoSpaceDE w:val="0"/>
            <w:autoSpaceDN w:val="0"/>
            <w:adjustRightInd w:val="0"/>
            <w:spacing w:line="480" w:lineRule="auto"/>
            <w:ind w:left="0" w:firstLine="720"/>
          </w:pPr>
        </w:pPrChange>
      </w:pPr>
    </w:p>
    <w:p w14:paraId="71D9CFD8" w14:textId="77777777" w:rsidR="00516913" w:rsidRDefault="00FF7540" w:rsidP="00FF7540">
      <w:pPr>
        <w:keepNext/>
        <w:keepLines/>
        <w:autoSpaceDE w:val="0"/>
        <w:autoSpaceDN w:val="0"/>
        <w:adjustRightInd w:val="0"/>
        <w:spacing w:line="480" w:lineRule="auto"/>
        <w:rPr>
          <w:ins w:id="701" w:author="Dolan, Scott" w:date="2020-05-26T01:07:00Z"/>
          <w:b/>
          <w:bCs/>
          <w:snapToGrid w:val="0"/>
          <w:u w:val="single"/>
        </w:rPr>
      </w:pPr>
      <w:ins w:id="702" w:author="Dolan, Scott" w:date="2020-05-23T21:13:00Z">
        <w:r>
          <w:rPr>
            <w:snapToGrid w:val="0"/>
          </w:rPr>
          <w:br/>
        </w:r>
      </w:ins>
    </w:p>
    <w:p w14:paraId="490A65FD" w14:textId="77777777" w:rsidR="00516913" w:rsidRDefault="00516913" w:rsidP="00FF7540">
      <w:pPr>
        <w:keepNext/>
        <w:keepLines/>
        <w:autoSpaceDE w:val="0"/>
        <w:autoSpaceDN w:val="0"/>
        <w:adjustRightInd w:val="0"/>
        <w:spacing w:line="480" w:lineRule="auto"/>
        <w:rPr>
          <w:ins w:id="703" w:author="Dolan, Scott" w:date="2020-05-26T01:07:00Z"/>
          <w:b/>
          <w:bCs/>
          <w:snapToGrid w:val="0"/>
          <w:u w:val="single"/>
        </w:rPr>
      </w:pPr>
    </w:p>
    <w:p w14:paraId="4A708D5D" w14:textId="77777777" w:rsidR="00516913" w:rsidRDefault="00516913" w:rsidP="00FF7540">
      <w:pPr>
        <w:keepNext/>
        <w:keepLines/>
        <w:autoSpaceDE w:val="0"/>
        <w:autoSpaceDN w:val="0"/>
        <w:adjustRightInd w:val="0"/>
        <w:spacing w:line="480" w:lineRule="auto"/>
        <w:rPr>
          <w:ins w:id="704" w:author="Dolan, Scott" w:date="2020-05-26T01:07:00Z"/>
          <w:b/>
          <w:bCs/>
          <w:snapToGrid w:val="0"/>
          <w:u w:val="single"/>
        </w:rPr>
      </w:pPr>
    </w:p>
    <w:p w14:paraId="43D09AB8" w14:textId="77777777" w:rsidR="00516913" w:rsidRDefault="00516913" w:rsidP="00FF7540">
      <w:pPr>
        <w:keepNext/>
        <w:keepLines/>
        <w:autoSpaceDE w:val="0"/>
        <w:autoSpaceDN w:val="0"/>
        <w:adjustRightInd w:val="0"/>
        <w:spacing w:line="480" w:lineRule="auto"/>
        <w:rPr>
          <w:ins w:id="705" w:author="Dolan, Scott" w:date="2020-05-26T01:07:00Z"/>
          <w:b/>
          <w:bCs/>
          <w:snapToGrid w:val="0"/>
          <w:u w:val="single"/>
        </w:rPr>
      </w:pPr>
    </w:p>
    <w:p w14:paraId="7CE535A6" w14:textId="77777777" w:rsidR="00516913" w:rsidRDefault="00516913" w:rsidP="00FF7540">
      <w:pPr>
        <w:keepNext/>
        <w:keepLines/>
        <w:autoSpaceDE w:val="0"/>
        <w:autoSpaceDN w:val="0"/>
        <w:adjustRightInd w:val="0"/>
        <w:spacing w:line="480" w:lineRule="auto"/>
        <w:rPr>
          <w:ins w:id="706" w:author="Dolan, Scott" w:date="2020-05-26T01:07:00Z"/>
          <w:b/>
          <w:bCs/>
          <w:snapToGrid w:val="0"/>
          <w:u w:val="single"/>
        </w:rPr>
      </w:pPr>
    </w:p>
    <w:p w14:paraId="353EE1EA" w14:textId="77777777" w:rsidR="00516913" w:rsidRDefault="00516913" w:rsidP="00FF7540">
      <w:pPr>
        <w:keepNext/>
        <w:keepLines/>
        <w:autoSpaceDE w:val="0"/>
        <w:autoSpaceDN w:val="0"/>
        <w:adjustRightInd w:val="0"/>
        <w:spacing w:line="480" w:lineRule="auto"/>
        <w:rPr>
          <w:ins w:id="707" w:author="Dolan, Scott" w:date="2020-05-26T01:07:00Z"/>
          <w:b/>
          <w:bCs/>
          <w:snapToGrid w:val="0"/>
          <w:u w:val="single"/>
        </w:rPr>
      </w:pPr>
    </w:p>
    <w:p w14:paraId="17674C42" w14:textId="77777777" w:rsidR="00516913" w:rsidRDefault="00516913" w:rsidP="00FF7540">
      <w:pPr>
        <w:keepNext/>
        <w:keepLines/>
        <w:autoSpaceDE w:val="0"/>
        <w:autoSpaceDN w:val="0"/>
        <w:adjustRightInd w:val="0"/>
        <w:spacing w:line="480" w:lineRule="auto"/>
        <w:rPr>
          <w:ins w:id="708" w:author="Dolan, Scott" w:date="2020-05-26T01:07:00Z"/>
          <w:b/>
          <w:bCs/>
          <w:snapToGrid w:val="0"/>
          <w:u w:val="single"/>
        </w:rPr>
      </w:pPr>
    </w:p>
    <w:p w14:paraId="46AF0215" w14:textId="77777777" w:rsidR="00516913" w:rsidRDefault="00516913" w:rsidP="00FF7540">
      <w:pPr>
        <w:keepNext/>
        <w:keepLines/>
        <w:autoSpaceDE w:val="0"/>
        <w:autoSpaceDN w:val="0"/>
        <w:adjustRightInd w:val="0"/>
        <w:spacing w:line="480" w:lineRule="auto"/>
        <w:rPr>
          <w:ins w:id="709" w:author="Dolan, Scott" w:date="2020-05-26T01:07:00Z"/>
          <w:b/>
          <w:bCs/>
          <w:snapToGrid w:val="0"/>
          <w:u w:val="single"/>
        </w:rPr>
      </w:pPr>
    </w:p>
    <w:p w14:paraId="5B2151E2" w14:textId="77777777" w:rsidR="00516913" w:rsidRDefault="00516913" w:rsidP="00FF7540">
      <w:pPr>
        <w:keepNext/>
        <w:keepLines/>
        <w:autoSpaceDE w:val="0"/>
        <w:autoSpaceDN w:val="0"/>
        <w:adjustRightInd w:val="0"/>
        <w:spacing w:line="480" w:lineRule="auto"/>
        <w:rPr>
          <w:ins w:id="710" w:author="Dolan, Scott" w:date="2020-05-26T01:07:00Z"/>
          <w:b/>
          <w:bCs/>
          <w:snapToGrid w:val="0"/>
          <w:u w:val="single"/>
        </w:rPr>
      </w:pPr>
    </w:p>
    <w:p w14:paraId="6968B3D8" w14:textId="77777777" w:rsidR="00516913" w:rsidRDefault="00516913" w:rsidP="00FF7540">
      <w:pPr>
        <w:keepNext/>
        <w:keepLines/>
        <w:autoSpaceDE w:val="0"/>
        <w:autoSpaceDN w:val="0"/>
        <w:adjustRightInd w:val="0"/>
        <w:spacing w:line="480" w:lineRule="auto"/>
        <w:rPr>
          <w:ins w:id="711" w:author="Dolan, Scott" w:date="2020-05-26T01:07:00Z"/>
          <w:b/>
          <w:bCs/>
          <w:snapToGrid w:val="0"/>
          <w:u w:val="single"/>
        </w:rPr>
      </w:pPr>
    </w:p>
    <w:p w14:paraId="674A7197" w14:textId="77777777" w:rsidR="00516913" w:rsidRDefault="00516913" w:rsidP="00FF7540">
      <w:pPr>
        <w:keepNext/>
        <w:keepLines/>
        <w:autoSpaceDE w:val="0"/>
        <w:autoSpaceDN w:val="0"/>
        <w:adjustRightInd w:val="0"/>
        <w:spacing w:line="480" w:lineRule="auto"/>
        <w:rPr>
          <w:ins w:id="712" w:author="Dolan, Scott" w:date="2020-05-26T01:07:00Z"/>
          <w:b/>
          <w:bCs/>
          <w:snapToGrid w:val="0"/>
          <w:u w:val="single"/>
        </w:rPr>
      </w:pPr>
    </w:p>
    <w:p w14:paraId="09B4EF49" w14:textId="617F617A" w:rsidR="00FF7540" w:rsidRPr="009D7D2E" w:rsidRDefault="00FF7540" w:rsidP="00FF7540">
      <w:pPr>
        <w:keepNext/>
        <w:keepLines/>
        <w:autoSpaceDE w:val="0"/>
        <w:autoSpaceDN w:val="0"/>
        <w:adjustRightInd w:val="0"/>
        <w:spacing w:line="480" w:lineRule="auto"/>
        <w:rPr>
          <w:ins w:id="713" w:author="Dolan, Scott" w:date="2020-05-23T21:13:00Z"/>
          <w:b/>
          <w:bCs/>
          <w:snapToGrid w:val="0"/>
          <w:u w:val="single"/>
        </w:rPr>
      </w:pPr>
      <w:ins w:id="714" w:author="Dolan, Scott" w:date="2020-05-23T21:13:00Z">
        <w:r>
          <w:rPr>
            <w:b/>
            <w:bCs/>
            <w:snapToGrid w:val="0"/>
            <w:u w:val="single"/>
          </w:rPr>
          <w:lastRenderedPageBreak/>
          <w:t xml:space="preserve">The </w:t>
        </w:r>
      </w:ins>
      <w:ins w:id="715" w:author="Dolan, Scott" w:date="2020-05-23T21:15:00Z">
        <w:r>
          <w:rPr>
            <w:b/>
            <w:bCs/>
            <w:snapToGrid w:val="0"/>
            <w:u w:val="single"/>
          </w:rPr>
          <w:t xml:space="preserve">Sinn, Fitzsimmons, Cantoli, Bogan, &amp; West P.A  </w:t>
        </w:r>
      </w:ins>
    </w:p>
    <w:p w14:paraId="584BE1D1" w14:textId="712EBF3F" w:rsidR="00FF7540" w:rsidRPr="00867E47" w:rsidRDefault="00FF7540">
      <w:pPr>
        <w:pStyle w:val="ListParagraph"/>
        <w:keepNext/>
        <w:keepLines/>
        <w:numPr>
          <w:ilvl w:val="0"/>
          <w:numId w:val="24"/>
        </w:numPr>
        <w:autoSpaceDE w:val="0"/>
        <w:autoSpaceDN w:val="0"/>
        <w:adjustRightInd w:val="0"/>
        <w:spacing w:line="480" w:lineRule="auto"/>
        <w:rPr>
          <w:ins w:id="716" w:author="Dolan, Scott" w:date="2020-05-24T21:09:00Z"/>
          <w:snapToGrid w:val="0"/>
          <w:color w:val="FF0000"/>
          <w:sz w:val="14"/>
          <w:szCs w:val="16"/>
          <w:rPrChange w:id="717" w:author="Dolan, Scott" w:date="2020-05-25T21:55:00Z">
            <w:rPr>
              <w:ins w:id="718" w:author="Dolan, Scott" w:date="2020-05-24T21:09:00Z"/>
              <w:snapToGrid w:val="0"/>
              <w:color w:val="FF0000"/>
              <w:szCs w:val="24"/>
            </w:rPr>
          </w:rPrChange>
        </w:rPr>
        <w:pPrChange w:id="719" w:author="Dolan, Scott" w:date="2020-05-25T20:51:00Z">
          <w:pPr>
            <w:pStyle w:val="ListParagraph"/>
            <w:keepNext/>
            <w:keepLines/>
            <w:numPr>
              <w:numId w:val="34"/>
            </w:numPr>
            <w:autoSpaceDE w:val="0"/>
            <w:autoSpaceDN w:val="0"/>
            <w:adjustRightInd w:val="0"/>
            <w:spacing w:line="480" w:lineRule="auto"/>
            <w:ind w:left="1440" w:hanging="720"/>
          </w:pPr>
        </w:pPrChange>
      </w:pPr>
      <w:ins w:id="720" w:author="Dolan, Scott" w:date="2020-05-23T21:18:00Z">
        <w:r w:rsidRPr="00867E47">
          <w:rPr>
            <w:snapToGrid w:val="0"/>
            <w:color w:val="FF0000"/>
            <w:sz w:val="14"/>
            <w:szCs w:val="16"/>
            <w:rPrChange w:id="721" w:author="Dolan, Scott" w:date="2020-05-25T21:55:00Z">
              <w:rPr>
                <w:snapToGrid w:val="0"/>
                <w:sz w:val="12"/>
              </w:rPr>
            </w:rPrChange>
          </w:rPr>
          <w:t xml:space="preserve">On or </w:t>
        </w:r>
      </w:ins>
      <w:ins w:id="722" w:author="Dolan, Scott" w:date="2020-05-23T21:19:00Z">
        <w:r w:rsidRPr="00867E47">
          <w:rPr>
            <w:snapToGrid w:val="0"/>
            <w:color w:val="FF0000"/>
            <w:sz w:val="14"/>
            <w:szCs w:val="16"/>
            <w:rPrChange w:id="723" w:author="Dolan, Scott" w:date="2020-05-25T21:55:00Z">
              <w:rPr>
                <w:snapToGrid w:val="0"/>
                <w:sz w:val="12"/>
              </w:rPr>
            </w:rPrChange>
          </w:rPr>
          <w:t>December 29, 2015</w:t>
        </w:r>
      </w:ins>
      <w:ins w:id="724" w:author="Dolan, Scott" w:date="2020-05-23T21:16:00Z">
        <w:r w:rsidRPr="00867E47">
          <w:rPr>
            <w:snapToGrid w:val="0"/>
            <w:color w:val="FF0000"/>
            <w:sz w:val="14"/>
            <w:szCs w:val="16"/>
            <w:rPrChange w:id="725" w:author="Dolan, Scott" w:date="2020-05-25T21:55:00Z">
              <w:rPr>
                <w:snapToGrid w:val="0"/>
                <w:sz w:val="12"/>
              </w:rPr>
            </w:rPrChange>
          </w:rPr>
          <w:t xml:space="preserve">, </w:t>
        </w:r>
      </w:ins>
      <w:ins w:id="726" w:author="Dolan, Scott" w:date="2020-05-23T21:20:00Z">
        <w:r w:rsidRPr="00867E47">
          <w:rPr>
            <w:bCs/>
            <w:snapToGrid w:val="0"/>
            <w:color w:val="FF0000"/>
            <w:sz w:val="14"/>
            <w:szCs w:val="16"/>
            <w:rPrChange w:id="727" w:author="Dolan, Scott" w:date="2020-05-25T21:55:00Z">
              <w:rPr>
                <w:b/>
                <w:bCs/>
                <w:snapToGrid w:val="0"/>
                <w:u w:val="single"/>
              </w:rPr>
            </w:rPrChange>
          </w:rPr>
          <w:t>Sinn, Fitzsimmons, Cantoli, Bogan, &amp; West</w:t>
        </w:r>
        <w:r w:rsidRPr="00867E47">
          <w:rPr>
            <w:b/>
            <w:bCs/>
            <w:snapToGrid w:val="0"/>
            <w:color w:val="FF0000"/>
            <w:sz w:val="14"/>
            <w:szCs w:val="16"/>
            <w:rPrChange w:id="728" w:author="Dolan, Scott" w:date="2020-05-25T21:55:00Z">
              <w:rPr>
                <w:b/>
                <w:bCs/>
                <w:snapToGrid w:val="0"/>
                <w:u w:val="single"/>
              </w:rPr>
            </w:rPrChange>
          </w:rPr>
          <w:t xml:space="preserve"> </w:t>
        </w:r>
      </w:ins>
      <w:ins w:id="729" w:author="Dolan, Scott" w:date="2020-05-23T21:16:00Z">
        <w:r w:rsidRPr="00867E47">
          <w:rPr>
            <w:snapToGrid w:val="0"/>
            <w:color w:val="FF0000"/>
            <w:sz w:val="14"/>
            <w:szCs w:val="16"/>
            <w:rPrChange w:id="730" w:author="Dolan, Scott" w:date="2020-05-25T21:55:00Z">
              <w:rPr>
                <w:snapToGrid w:val="0"/>
                <w:szCs w:val="24"/>
              </w:rPr>
            </w:rPrChange>
          </w:rPr>
          <w:t xml:space="preserve">P.A </w:t>
        </w:r>
      </w:ins>
      <w:ins w:id="731" w:author="Dolan, Scott" w:date="2020-05-26T00:55:00Z">
        <w:r w:rsidR="000007BF" w:rsidRPr="00867E47">
          <w:rPr>
            <w:snapToGrid w:val="0"/>
            <w:color w:val="FF0000"/>
            <w:sz w:val="14"/>
            <w:szCs w:val="16"/>
          </w:rPr>
          <w:t>transfer</w:t>
        </w:r>
        <w:r w:rsidR="000007BF">
          <w:rPr>
            <w:snapToGrid w:val="0"/>
            <w:color w:val="FF0000"/>
            <w:sz w:val="14"/>
            <w:szCs w:val="16"/>
          </w:rPr>
          <w:t>red</w:t>
        </w:r>
      </w:ins>
      <w:ins w:id="732" w:author="Dolan, Scott" w:date="2020-05-23T21:16:00Z">
        <w:r w:rsidRPr="00867E47">
          <w:rPr>
            <w:snapToGrid w:val="0"/>
            <w:color w:val="FF0000"/>
            <w:sz w:val="14"/>
            <w:szCs w:val="16"/>
            <w:rPrChange w:id="733" w:author="Dolan, Scott" w:date="2020-05-25T21:55:00Z">
              <w:rPr>
                <w:snapToGrid w:val="0"/>
                <w:szCs w:val="24"/>
              </w:rPr>
            </w:rPrChange>
          </w:rPr>
          <w:t xml:space="preserve"> the </w:t>
        </w:r>
      </w:ins>
      <w:ins w:id="734" w:author="Dolan, Scott" w:date="2020-05-23T21:19:00Z">
        <w:r w:rsidRPr="00867E47">
          <w:rPr>
            <w:snapToGrid w:val="0"/>
            <w:color w:val="FF0000"/>
            <w:sz w:val="14"/>
            <w:szCs w:val="16"/>
            <w:rPrChange w:id="735" w:author="Dolan, Scott" w:date="2020-05-25T21:55:00Z">
              <w:rPr>
                <w:snapToGrid w:val="0"/>
                <w:sz w:val="12"/>
              </w:rPr>
            </w:rPrChange>
          </w:rPr>
          <w:t xml:space="preserve">deed from BON LLC </w:t>
        </w:r>
      </w:ins>
      <w:ins w:id="736" w:author="Dolan, Scott" w:date="2020-05-23T21:22:00Z">
        <w:r w:rsidRPr="00867E47">
          <w:rPr>
            <w:snapToGrid w:val="0"/>
            <w:color w:val="FF0000"/>
            <w:sz w:val="14"/>
            <w:szCs w:val="16"/>
            <w:rPrChange w:id="737" w:author="Dolan, Scott" w:date="2020-05-25T21:55:00Z">
              <w:rPr>
                <w:snapToGrid w:val="0"/>
                <w:szCs w:val="24"/>
              </w:rPr>
            </w:rPrChange>
          </w:rPr>
          <w:t xml:space="preserve">to 637 </w:t>
        </w:r>
      </w:ins>
      <w:ins w:id="738" w:author="Dolan, Scott" w:date="2020-05-26T00:07:00Z">
        <w:r w:rsidR="007C1E75" w:rsidRPr="00867E47">
          <w:rPr>
            <w:snapToGrid w:val="0"/>
            <w:color w:val="FF0000"/>
            <w:sz w:val="14"/>
            <w:szCs w:val="16"/>
          </w:rPr>
          <w:t>Arnold</w:t>
        </w:r>
      </w:ins>
      <w:ins w:id="739" w:author="Dolan, Scott" w:date="2020-05-23T21:22:00Z">
        <w:r w:rsidRPr="00867E47">
          <w:rPr>
            <w:snapToGrid w:val="0"/>
            <w:color w:val="FF0000"/>
            <w:sz w:val="14"/>
            <w:szCs w:val="16"/>
            <w:rPrChange w:id="740" w:author="Dolan, Scott" w:date="2020-05-25T21:55:00Z">
              <w:rPr>
                <w:snapToGrid w:val="0"/>
                <w:szCs w:val="24"/>
              </w:rPr>
            </w:rPrChange>
          </w:rPr>
          <w:t xml:space="preserve">. </w:t>
        </w:r>
      </w:ins>
      <w:ins w:id="741" w:author="Dolan, Scott" w:date="2020-05-23T21:19:00Z">
        <w:r w:rsidRPr="00867E47">
          <w:rPr>
            <w:snapToGrid w:val="0"/>
            <w:color w:val="FF0000"/>
            <w:sz w:val="14"/>
            <w:szCs w:val="16"/>
            <w:rPrChange w:id="742" w:author="Dolan, Scott" w:date="2020-05-25T21:55:00Z">
              <w:rPr>
                <w:snapToGrid w:val="0"/>
                <w:sz w:val="12"/>
              </w:rPr>
            </w:rPrChange>
          </w:rPr>
          <w:t xml:space="preserve"> The 637 Arnold Deed was recorded in the Ocean County Clerk’s office on December 31, 2015, in Book 16280, Page 1550</w:t>
        </w:r>
      </w:ins>
      <w:ins w:id="743" w:author="Dolan, Scott" w:date="2020-05-25T21:54:00Z">
        <w:r w:rsidR="00867E47" w:rsidRPr="00867E47">
          <w:rPr>
            <w:snapToGrid w:val="0"/>
            <w:color w:val="FF0000"/>
            <w:sz w:val="14"/>
            <w:szCs w:val="16"/>
            <w:rPrChange w:id="744" w:author="Dolan, Scott" w:date="2020-05-25T21:55:00Z">
              <w:rPr>
                <w:snapToGrid w:val="0"/>
                <w:color w:val="FF0000"/>
                <w:szCs w:val="24"/>
              </w:rPr>
            </w:rPrChange>
          </w:rPr>
          <w:t xml:space="preserve"> t</w:t>
        </w:r>
      </w:ins>
      <w:ins w:id="745" w:author="Dolan, Scott" w:date="2020-05-23T21:16:00Z">
        <w:r w:rsidRPr="00867E47">
          <w:rPr>
            <w:snapToGrid w:val="0"/>
            <w:color w:val="FF0000"/>
            <w:sz w:val="14"/>
            <w:szCs w:val="16"/>
            <w:rPrChange w:id="746" w:author="Dolan, Scott" w:date="2020-05-25T21:55:00Z">
              <w:rPr>
                <w:snapToGrid w:val="0"/>
                <w:sz w:val="12"/>
              </w:rPr>
            </w:rPrChange>
          </w:rPr>
          <w:t>hat the 641 Arnold Building encroaches upon the 637 Arnold Property.</w:t>
        </w:r>
      </w:ins>
    </w:p>
    <w:p w14:paraId="09C1CE6D" w14:textId="68A32709" w:rsidR="00DE2FF7" w:rsidRPr="00A449A0" w:rsidRDefault="00DE2FF7" w:rsidP="00DE2FF7">
      <w:pPr>
        <w:pStyle w:val="ListParagraph"/>
        <w:keepNext/>
        <w:keepLines/>
        <w:numPr>
          <w:ilvl w:val="0"/>
          <w:numId w:val="24"/>
        </w:numPr>
        <w:spacing w:line="480" w:lineRule="auto"/>
        <w:rPr>
          <w:ins w:id="747" w:author="Dolan, Scott" w:date="2020-05-25T22:34:00Z"/>
          <w:snapToGrid w:val="0"/>
          <w:sz w:val="14"/>
        </w:rPr>
      </w:pPr>
      <w:ins w:id="748" w:author="Dolan, Scott" w:date="2020-05-25T22:34:00Z">
        <w:r w:rsidRPr="00A449A0">
          <w:rPr>
            <w:snapToGrid w:val="0"/>
            <w:sz w:val="14"/>
          </w:rPr>
          <w:t xml:space="preserve">On June 2, 2017, </w:t>
        </w:r>
        <w:r>
          <w:rPr>
            <w:snapToGrid w:val="0"/>
            <w:sz w:val="14"/>
          </w:rPr>
          <w:t xml:space="preserve">R.C. Burdick, certified a survey </w:t>
        </w:r>
      </w:ins>
      <w:ins w:id="749" w:author="Dolan, Scott" w:date="2020-05-26T00:13:00Z">
        <w:r w:rsidR="00FF69A7" w:rsidRPr="00A449A0">
          <w:rPr>
            <w:snapToGrid w:val="0"/>
            <w:sz w:val="14"/>
          </w:rPr>
          <w:t>prepared by Hans (the “</w:t>
        </w:r>
        <w:r w:rsidR="00FF69A7" w:rsidRPr="00A449A0">
          <w:rPr>
            <w:b/>
            <w:bCs/>
            <w:snapToGrid w:val="0"/>
            <w:sz w:val="14"/>
          </w:rPr>
          <w:t>1</w:t>
        </w:r>
        <w:r w:rsidR="00FF69A7" w:rsidRPr="00A449A0">
          <w:rPr>
            <w:b/>
            <w:bCs/>
            <w:snapToGrid w:val="0"/>
            <w:sz w:val="14"/>
            <w:vertAlign w:val="superscript"/>
          </w:rPr>
          <w:t>st</w:t>
        </w:r>
        <w:r w:rsidR="00FF69A7" w:rsidRPr="00A449A0">
          <w:rPr>
            <w:b/>
            <w:bCs/>
            <w:snapToGrid w:val="0"/>
            <w:sz w:val="14"/>
          </w:rPr>
          <w:t xml:space="preserve"> 2017 R.C. Burdick Survey</w:t>
        </w:r>
        <w:r w:rsidR="00FF69A7" w:rsidRPr="00A449A0">
          <w:rPr>
            <w:snapToGrid w:val="0"/>
            <w:sz w:val="14"/>
          </w:rPr>
          <w:t xml:space="preserve">”) </w:t>
        </w:r>
      </w:ins>
      <w:ins w:id="750" w:author="Dolan, Scott" w:date="2020-05-25T22:35:00Z">
        <w:r>
          <w:rPr>
            <w:snapToGrid w:val="0"/>
            <w:sz w:val="14"/>
          </w:rPr>
          <w:t xml:space="preserve">to </w:t>
        </w:r>
      </w:ins>
      <w:ins w:id="751" w:author="Dolan, Scott" w:date="2020-05-25T22:34:00Z">
        <w:r w:rsidRPr="00A449A0">
          <w:rPr>
            <w:snapToGrid w:val="0"/>
            <w:sz w:val="14"/>
          </w:rPr>
          <w:t>Adam Steuerman, Esq. (“</w:t>
        </w:r>
        <w:r w:rsidRPr="00A449A0">
          <w:rPr>
            <w:b/>
            <w:bCs/>
            <w:snapToGrid w:val="0"/>
            <w:sz w:val="14"/>
          </w:rPr>
          <w:t>Mr. Steuerman</w:t>
        </w:r>
        <w:r w:rsidRPr="00A449A0">
          <w:rPr>
            <w:snapToGrid w:val="0"/>
            <w:sz w:val="14"/>
          </w:rPr>
          <w:t xml:space="preserve">”) of </w:t>
        </w:r>
        <w:r w:rsidRPr="00A449A0">
          <w:rPr>
            <w:bCs/>
            <w:snapToGrid w:val="0"/>
            <w:color w:val="FF0000"/>
            <w:sz w:val="14"/>
            <w:szCs w:val="24"/>
          </w:rPr>
          <w:t>Sinn, Fitzsimmons, Cantoli, Bogan, &amp; West</w:t>
        </w:r>
        <w:r w:rsidRPr="00A449A0">
          <w:rPr>
            <w:b/>
            <w:bCs/>
            <w:snapToGrid w:val="0"/>
            <w:color w:val="FF0000"/>
            <w:sz w:val="14"/>
            <w:szCs w:val="24"/>
          </w:rPr>
          <w:t xml:space="preserve"> </w:t>
        </w:r>
        <w:r w:rsidRPr="00A449A0">
          <w:rPr>
            <w:snapToGrid w:val="0"/>
            <w:color w:val="FF0000"/>
            <w:sz w:val="14"/>
            <w:szCs w:val="24"/>
          </w:rPr>
          <w:t>P.A</w:t>
        </w:r>
        <w:r w:rsidR="00FF69A7">
          <w:rPr>
            <w:snapToGrid w:val="0"/>
            <w:sz w:val="14"/>
          </w:rPr>
          <w:t>.</w:t>
        </w:r>
      </w:ins>
    </w:p>
    <w:p w14:paraId="6B18E2E4" w14:textId="4FB41D19" w:rsidR="00DE2FF7" w:rsidRPr="00A449A0" w:rsidRDefault="00DE2FF7" w:rsidP="00DE2FF7">
      <w:pPr>
        <w:pStyle w:val="ListParagraph"/>
        <w:keepNext/>
        <w:keepLines/>
        <w:numPr>
          <w:ilvl w:val="0"/>
          <w:numId w:val="24"/>
        </w:numPr>
        <w:spacing w:line="480" w:lineRule="auto"/>
        <w:rPr>
          <w:ins w:id="752" w:author="Dolan, Scott" w:date="2020-05-25T22:34:00Z"/>
          <w:snapToGrid w:val="0"/>
          <w:sz w:val="12"/>
        </w:rPr>
      </w:pPr>
      <w:ins w:id="753" w:author="Dolan, Scott" w:date="2020-05-25T22:34:00Z">
        <w:r w:rsidRPr="00A449A0">
          <w:rPr>
            <w:snapToGrid w:val="0"/>
            <w:sz w:val="12"/>
          </w:rPr>
          <w:t>The 1</w:t>
        </w:r>
        <w:r w:rsidRPr="00A449A0">
          <w:rPr>
            <w:snapToGrid w:val="0"/>
            <w:sz w:val="12"/>
            <w:vertAlign w:val="superscript"/>
          </w:rPr>
          <w:t>st</w:t>
        </w:r>
        <w:r w:rsidRPr="00A449A0">
          <w:rPr>
            <w:snapToGrid w:val="0"/>
            <w:sz w:val="12"/>
          </w:rPr>
          <w:t xml:space="preserve"> </w:t>
        </w:r>
      </w:ins>
      <w:ins w:id="754" w:author="Dolan, Scott" w:date="2020-05-26T00:14:00Z">
        <w:r w:rsidR="00FF69A7">
          <w:rPr>
            <w:snapToGrid w:val="0"/>
            <w:sz w:val="12"/>
          </w:rPr>
          <w:t xml:space="preserve">2017 </w:t>
        </w:r>
      </w:ins>
      <w:ins w:id="755" w:author="Dolan, Scott" w:date="2020-05-25T22:34:00Z">
        <w:r w:rsidRPr="00A449A0">
          <w:rPr>
            <w:snapToGrid w:val="0"/>
            <w:sz w:val="12"/>
          </w:rPr>
          <w:t xml:space="preserve">R.C. Burdick Survey conflicted with the 2014 R.C. Burdick Survey as it provided that there was no encroachment from any building on either side. </w:t>
        </w:r>
      </w:ins>
    </w:p>
    <w:p w14:paraId="34C546FB" w14:textId="6326E2BA" w:rsidR="00DE2FF7" w:rsidRPr="00A449A0" w:rsidRDefault="00DE2FF7" w:rsidP="00DE2FF7">
      <w:pPr>
        <w:pStyle w:val="ListParagraph"/>
        <w:keepNext/>
        <w:keepLines/>
        <w:numPr>
          <w:ilvl w:val="0"/>
          <w:numId w:val="24"/>
        </w:numPr>
        <w:spacing w:line="480" w:lineRule="auto"/>
        <w:rPr>
          <w:ins w:id="756" w:author="Dolan, Scott" w:date="2020-05-25T22:34:00Z"/>
          <w:snapToGrid w:val="0"/>
          <w:sz w:val="14"/>
        </w:rPr>
      </w:pPr>
      <w:ins w:id="757" w:author="Dolan, Scott" w:date="2020-05-25T22:37:00Z">
        <w:r>
          <w:rPr>
            <w:snapToGrid w:val="0"/>
            <w:sz w:val="14"/>
          </w:rPr>
          <w:t>O</w:t>
        </w:r>
      </w:ins>
      <w:ins w:id="758" w:author="Dolan, Scott" w:date="2020-05-25T22:34:00Z">
        <w:r w:rsidRPr="00A449A0">
          <w:rPr>
            <w:snapToGrid w:val="0"/>
            <w:sz w:val="14"/>
          </w:rPr>
          <w:t xml:space="preserve">n </w:t>
        </w:r>
      </w:ins>
      <w:ins w:id="759" w:author="Dolan, Scott" w:date="2020-05-25T22:37:00Z">
        <w:r>
          <w:rPr>
            <w:snapToGrid w:val="0"/>
            <w:sz w:val="14"/>
          </w:rPr>
          <w:t xml:space="preserve">or about </w:t>
        </w:r>
      </w:ins>
      <w:ins w:id="760" w:author="Dolan, Scott" w:date="2020-05-25T22:34:00Z">
        <w:r w:rsidRPr="00A449A0">
          <w:rPr>
            <w:snapToGrid w:val="0"/>
            <w:sz w:val="14"/>
          </w:rPr>
          <w:t>June 6, 2017, Mr. Steuerman used the 1</w:t>
        </w:r>
        <w:r w:rsidRPr="00A449A0">
          <w:rPr>
            <w:snapToGrid w:val="0"/>
            <w:sz w:val="14"/>
            <w:vertAlign w:val="superscript"/>
          </w:rPr>
          <w:t>st</w:t>
        </w:r>
        <w:r w:rsidRPr="00A449A0">
          <w:rPr>
            <w:snapToGrid w:val="0"/>
            <w:sz w:val="14"/>
          </w:rPr>
          <w:t xml:space="preserve"> </w:t>
        </w:r>
      </w:ins>
      <w:ins w:id="761" w:author="Dolan, Scott" w:date="2020-05-26T00:14:00Z">
        <w:r w:rsidR="00FF69A7">
          <w:rPr>
            <w:snapToGrid w:val="0"/>
            <w:sz w:val="14"/>
          </w:rPr>
          <w:t xml:space="preserve">2017 </w:t>
        </w:r>
      </w:ins>
      <w:ins w:id="762" w:author="Dolan, Scott" w:date="2020-05-25T22:34:00Z">
        <w:r w:rsidRPr="00A449A0">
          <w:rPr>
            <w:snapToGrid w:val="0"/>
            <w:sz w:val="14"/>
          </w:rPr>
          <w:t>R.C. Burdick</w:t>
        </w:r>
      </w:ins>
      <w:ins w:id="763" w:author="Dolan, Scott" w:date="2020-05-25T23:26:00Z">
        <w:r w:rsidR="008157A3">
          <w:rPr>
            <w:snapToGrid w:val="0"/>
            <w:sz w:val="14"/>
          </w:rPr>
          <w:t xml:space="preserve"> </w:t>
        </w:r>
      </w:ins>
      <w:ins w:id="764" w:author="Dolan, Scott" w:date="2020-05-25T22:34:00Z">
        <w:r w:rsidRPr="00A449A0">
          <w:rPr>
            <w:snapToGrid w:val="0"/>
            <w:sz w:val="14"/>
          </w:rPr>
          <w:t>survey</w:t>
        </w:r>
      </w:ins>
      <w:ins w:id="765" w:author="Dolan, Scott" w:date="2020-05-25T23:26:00Z">
        <w:r w:rsidR="008157A3">
          <w:rPr>
            <w:snapToGrid w:val="0"/>
            <w:sz w:val="14"/>
          </w:rPr>
          <w:t xml:space="preserve"> of 2017</w:t>
        </w:r>
      </w:ins>
      <w:ins w:id="766" w:author="Dolan, Scott" w:date="2020-05-25T22:34:00Z">
        <w:r w:rsidRPr="00A449A0">
          <w:rPr>
            <w:snapToGrid w:val="0"/>
            <w:sz w:val="14"/>
          </w:rPr>
          <w:t xml:space="preserve"> to obtain a title insurance policy</w:t>
        </w:r>
      </w:ins>
      <w:ins w:id="767" w:author="Dolan, Scott" w:date="2020-05-26T00:19:00Z">
        <w:r w:rsidR="00FF69A7">
          <w:rPr>
            <w:snapToGrid w:val="0"/>
            <w:sz w:val="14"/>
          </w:rPr>
          <w:t xml:space="preserve"> binder</w:t>
        </w:r>
      </w:ins>
      <w:ins w:id="768" w:author="Dolan, Scott" w:date="2020-05-25T22:34:00Z">
        <w:r w:rsidRPr="00A449A0">
          <w:rPr>
            <w:snapToGrid w:val="0"/>
            <w:sz w:val="14"/>
          </w:rPr>
          <w:t xml:space="preserve"> for the 641 Arnold Property</w:t>
        </w:r>
      </w:ins>
      <w:ins w:id="769" w:author="Dolan, Scott" w:date="2020-05-26T00:07:00Z">
        <w:r w:rsidR="007C1E75">
          <w:rPr>
            <w:snapToGrid w:val="0"/>
            <w:sz w:val="14"/>
          </w:rPr>
          <w:t xml:space="preserve"> that </w:t>
        </w:r>
      </w:ins>
      <w:ins w:id="770" w:author="Dolan, Scott" w:date="2020-05-26T00:08:00Z">
        <w:r w:rsidR="007C1E75">
          <w:rPr>
            <w:snapToGrid w:val="0"/>
            <w:sz w:val="14"/>
          </w:rPr>
          <w:t xml:space="preserve">obscured the alleged </w:t>
        </w:r>
      </w:ins>
      <w:ins w:id="771" w:author="Dolan, Scott" w:date="2020-05-26T00:07:00Z">
        <w:r w:rsidR="007C1E75">
          <w:rPr>
            <w:snapToGrid w:val="0"/>
            <w:sz w:val="14"/>
          </w:rPr>
          <w:t>encroachment</w:t>
        </w:r>
      </w:ins>
      <w:ins w:id="772" w:author="Dolan, Scott" w:date="2020-05-26T00:08:00Z">
        <w:r w:rsidR="007C1E75">
          <w:rPr>
            <w:snapToGrid w:val="0"/>
            <w:sz w:val="14"/>
          </w:rPr>
          <w:t>s</w:t>
        </w:r>
      </w:ins>
      <w:ins w:id="773" w:author="Dolan, Scott" w:date="2020-05-26T00:07:00Z">
        <w:r w:rsidR="007C1E75">
          <w:rPr>
            <w:snapToGrid w:val="0"/>
            <w:sz w:val="14"/>
          </w:rPr>
          <w:t xml:space="preserve"> along the </w:t>
        </w:r>
      </w:ins>
      <w:ins w:id="774" w:author="Dolan, Scott" w:date="2020-05-26T00:08:00Z">
        <w:r w:rsidR="007C1E75">
          <w:rPr>
            <w:snapToGrid w:val="0"/>
            <w:sz w:val="14"/>
          </w:rPr>
          <w:t>easterly.</w:t>
        </w:r>
      </w:ins>
    </w:p>
    <w:p w14:paraId="7366C83F" w14:textId="1FDD96BA" w:rsidR="00A1203B" w:rsidRDefault="00A1203B">
      <w:pPr>
        <w:pStyle w:val="ListParagraph"/>
        <w:keepNext/>
        <w:keepLines/>
        <w:numPr>
          <w:ilvl w:val="0"/>
          <w:numId w:val="24"/>
        </w:numPr>
        <w:spacing w:line="480" w:lineRule="auto"/>
        <w:rPr>
          <w:ins w:id="775" w:author="Dolan, Scott" w:date="2020-05-25T22:44:00Z"/>
          <w:snapToGrid w:val="0"/>
          <w:sz w:val="14"/>
        </w:rPr>
        <w:pPrChange w:id="776" w:author="Dolan, Scott" w:date="2020-05-25T22:44:00Z">
          <w:pPr>
            <w:keepNext/>
            <w:keepLines/>
            <w:autoSpaceDE w:val="0"/>
            <w:autoSpaceDN w:val="0"/>
            <w:adjustRightInd w:val="0"/>
            <w:spacing w:line="480" w:lineRule="auto"/>
          </w:pPr>
        </w:pPrChange>
      </w:pPr>
      <w:ins w:id="777" w:author="Dolan, Scott" w:date="2020-05-25T22:40:00Z">
        <w:r>
          <w:rPr>
            <w:snapToGrid w:val="0"/>
            <w:sz w:val="14"/>
          </w:rPr>
          <w:t>O</w:t>
        </w:r>
        <w:r w:rsidRPr="00A449A0">
          <w:rPr>
            <w:snapToGrid w:val="0"/>
            <w:sz w:val="14"/>
          </w:rPr>
          <w:t xml:space="preserve">n </w:t>
        </w:r>
        <w:r>
          <w:rPr>
            <w:snapToGrid w:val="0"/>
            <w:sz w:val="14"/>
          </w:rPr>
          <w:t>or about June 12</w:t>
        </w:r>
        <w:r w:rsidRPr="00A449A0">
          <w:rPr>
            <w:snapToGrid w:val="0"/>
            <w:sz w:val="14"/>
          </w:rPr>
          <w:t xml:space="preserve">, 2017, </w:t>
        </w:r>
        <w:r>
          <w:rPr>
            <w:snapToGrid w:val="0"/>
            <w:sz w:val="14"/>
          </w:rPr>
          <w:t xml:space="preserve">the contract </w:t>
        </w:r>
      </w:ins>
      <w:ins w:id="778" w:author="Dolan, Scott" w:date="2020-05-25T22:42:00Z">
        <w:r>
          <w:rPr>
            <w:snapToGrid w:val="0"/>
            <w:sz w:val="14"/>
          </w:rPr>
          <w:t>negotiation</w:t>
        </w:r>
      </w:ins>
      <w:ins w:id="779" w:author="Dolan, Scott" w:date="2020-05-25T22:40:00Z">
        <w:r>
          <w:rPr>
            <w:snapToGrid w:val="0"/>
            <w:sz w:val="14"/>
          </w:rPr>
          <w:t xml:space="preserve"> between Schwebel Family Trust</w:t>
        </w:r>
      </w:ins>
      <w:ins w:id="780" w:author="Dolan, Scott" w:date="2020-05-25T22:41:00Z">
        <w:r>
          <w:rPr>
            <w:snapToGrid w:val="0"/>
            <w:sz w:val="14"/>
          </w:rPr>
          <w:t xml:space="preserve">’s </w:t>
        </w:r>
      </w:ins>
      <w:ins w:id="781" w:author="Dolan, Scott" w:date="2020-05-26T00:14:00Z">
        <w:r w:rsidR="00FF69A7">
          <w:rPr>
            <w:snapToGrid w:val="0"/>
            <w:sz w:val="14"/>
          </w:rPr>
          <w:t xml:space="preserve">and 641 Arnold </w:t>
        </w:r>
      </w:ins>
      <w:ins w:id="782" w:author="Dolan, Scott" w:date="2020-05-25T22:42:00Z">
        <w:r>
          <w:rPr>
            <w:snapToGrid w:val="0"/>
            <w:sz w:val="14"/>
          </w:rPr>
          <w:t xml:space="preserve">reached an impasse due to title issue. </w:t>
        </w:r>
      </w:ins>
    </w:p>
    <w:p w14:paraId="7B0CA862" w14:textId="2C95A9F9" w:rsidR="00D85EC6" w:rsidRDefault="00A1203B">
      <w:pPr>
        <w:pStyle w:val="ListParagraph"/>
        <w:keepNext/>
        <w:keepLines/>
        <w:numPr>
          <w:ilvl w:val="0"/>
          <w:numId w:val="24"/>
        </w:numPr>
        <w:spacing w:line="480" w:lineRule="auto"/>
        <w:rPr>
          <w:ins w:id="783" w:author="Dolan, Scott" w:date="2020-05-25T22:49:00Z"/>
          <w:snapToGrid w:val="0"/>
          <w:sz w:val="14"/>
        </w:rPr>
        <w:pPrChange w:id="784" w:author="Dolan, Scott" w:date="2020-05-25T22:44:00Z">
          <w:pPr>
            <w:keepNext/>
            <w:keepLines/>
            <w:autoSpaceDE w:val="0"/>
            <w:autoSpaceDN w:val="0"/>
            <w:adjustRightInd w:val="0"/>
            <w:spacing w:line="480" w:lineRule="auto"/>
          </w:pPr>
        </w:pPrChange>
      </w:pPr>
      <w:ins w:id="785" w:author="Dolan, Scott" w:date="2020-05-25T22:44:00Z">
        <w:r w:rsidRPr="00A1203B">
          <w:rPr>
            <w:snapToGrid w:val="0"/>
            <w:sz w:val="14"/>
            <w:rPrChange w:id="786" w:author="Dolan, Scott" w:date="2020-05-25T22:44:00Z">
              <w:rPr>
                <w:snapToGrid w:val="0"/>
              </w:rPr>
            </w:rPrChange>
          </w:rPr>
          <w:t xml:space="preserve">On or about June </w:t>
        </w:r>
        <w:r>
          <w:rPr>
            <w:snapToGrid w:val="0"/>
            <w:sz w:val="14"/>
          </w:rPr>
          <w:t>20</w:t>
        </w:r>
        <w:r w:rsidRPr="00A1203B">
          <w:rPr>
            <w:snapToGrid w:val="0"/>
            <w:sz w:val="14"/>
            <w:rPrChange w:id="787" w:author="Dolan, Scott" w:date="2020-05-25T22:44:00Z">
              <w:rPr>
                <w:snapToGrid w:val="0"/>
              </w:rPr>
            </w:rPrChange>
          </w:rPr>
          <w:t xml:space="preserve">, 2017, the </w:t>
        </w:r>
      </w:ins>
      <w:ins w:id="788" w:author="Dolan, Scott" w:date="2020-05-26T00:09:00Z">
        <w:r w:rsidR="007C1E75">
          <w:rPr>
            <w:snapToGrid w:val="0"/>
            <w:sz w:val="14"/>
          </w:rPr>
          <w:t xml:space="preserve">637 Arnold </w:t>
        </w:r>
      </w:ins>
      <w:ins w:id="789" w:author="Dolan, Scott" w:date="2020-05-25T22:48:00Z">
        <w:r>
          <w:rPr>
            <w:snapToGrid w:val="0"/>
            <w:sz w:val="14"/>
          </w:rPr>
          <w:t>informed Steuerman</w:t>
        </w:r>
      </w:ins>
      <w:ins w:id="790" w:author="Dolan, Scott" w:date="2020-05-26T00:09:00Z">
        <w:r w:rsidR="007C1E75">
          <w:rPr>
            <w:snapToGrid w:val="0"/>
            <w:sz w:val="14"/>
          </w:rPr>
          <w:t>, Carannante,</w:t>
        </w:r>
      </w:ins>
      <w:ins w:id="791" w:author="Dolan, Scott" w:date="2020-05-26T00:15:00Z">
        <w:r w:rsidR="00FF69A7">
          <w:rPr>
            <w:snapToGrid w:val="0"/>
            <w:sz w:val="14"/>
          </w:rPr>
          <w:t xml:space="preserve"> 641 Arnold,</w:t>
        </w:r>
      </w:ins>
      <w:ins w:id="792" w:author="Dolan, Scott" w:date="2020-05-25T23:24:00Z">
        <w:r w:rsidR="008157A3">
          <w:rPr>
            <w:snapToGrid w:val="0"/>
            <w:sz w:val="14"/>
          </w:rPr>
          <w:t xml:space="preserve"> &amp; </w:t>
        </w:r>
      </w:ins>
      <w:ins w:id="793" w:author="Dolan, Scott" w:date="2020-05-25T23:26:00Z">
        <w:r w:rsidR="008157A3">
          <w:rPr>
            <w:snapToGrid w:val="0"/>
            <w:sz w:val="14"/>
          </w:rPr>
          <w:t>Schwebel Family Trust’s</w:t>
        </w:r>
      </w:ins>
      <w:ins w:id="794" w:author="Dolan, Scott" w:date="2020-05-25T23:24:00Z">
        <w:r w:rsidR="008157A3">
          <w:rPr>
            <w:snapToGrid w:val="0"/>
            <w:sz w:val="14"/>
          </w:rPr>
          <w:t xml:space="preserve"> </w:t>
        </w:r>
      </w:ins>
      <w:ins w:id="795" w:author="Dolan, Scott" w:date="2020-05-25T23:27:00Z">
        <w:r w:rsidR="008157A3">
          <w:rPr>
            <w:snapToGrid w:val="0"/>
            <w:sz w:val="14"/>
          </w:rPr>
          <w:t xml:space="preserve">the </w:t>
        </w:r>
      </w:ins>
      <w:ins w:id="796" w:author="Dolan, Scott" w:date="2020-05-26T00:09:00Z">
        <w:r w:rsidR="007C1E75">
          <w:rPr>
            <w:snapToGrid w:val="0"/>
            <w:sz w:val="14"/>
          </w:rPr>
          <w:t xml:space="preserve">1st </w:t>
        </w:r>
      </w:ins>
      <w:ins w:id="797" w:author="Dolan, Scott" w:date="2020-05-26T00:15:00Z">
        <w:r w:rsidR="00FF69A7">
          <w:rPr>
            <w:snapToGrid w:val="0"/>
            <w:sz w:val="14"/>
          </w:rPr>
          <w:t xml:space="preserve">2017 </w:t>
        </w:r>
      </w:ins>
      <w:ins w:id="798" w:author="Dolan, Scott" w:date="2020-05-25T23:28:00Z">
        <w:r w:rsidR="008157A3">
          <w:rPr>
            <w:snapToGrid w:val="0"/>
            <w:sz w:val="14"/>
          </w:rPr>
          <w:t>R.C. Burdick</w:t>
        </w:r>
      </w:ins>
      <w:ins w:id="799" w:author="Dolan, Scott" w:date="2020-05-26T00:09:00Z">
        <w:r w:rsidR="007C1E75">
          <w:rPr>
            <w:snapToGrid w:val="0"/>
            <w:sz w:val="14"/>
          </w:rPr>
          <w:t xml:space="preserve"> survey </w:t>
        </w:r>
      </w:ins>
      <w:ins w:id="800" w:author="Dolan, Scott" w:date="2020-05-25T23:28:00Z">
        <w:r w:rsidR="008157A3">
          <w:rPr>
            <w:snapToGrid w:val="0"/>
            <w:sz w:val="14"/>
          </w:rPr>
          <w:t xml:space="preserve">did not indicate </w:t>
        </w:r>
        <w:r w:rsidR="007C1E75">
          <w:rPr>
            <w:snapToGrid w:val="0"/>
            <w:sz w:val="14"/>
          </w:rPr>
          <w:t>a</w:t>
        </w:r>
      </w:ins>
      <w:ins w:id="801" w:author="Dolan, Scott" w:date="2020-05-26T00:10:00Z">
        <w:r w:rsidR="007C1E75">
          <w:rPr>
            <w:snapToGrid w:val="0"/>
            <w:sz w:val="14"/>
          </w:rPr>
          <w:t xml:space="preserve">ny </w:t>
        </w:r>
      </w:ins>
      <w:ins w:id="802" w:author="Dolan, Scott" w:date="2020-05-25T23:27:00Z">
        <w:r w:rsidR="008157A3">
          <w:rPr>
            <w:snapToGrid w:val="0"/>
            <w:sz w:val="14"/>
          </w:rPr>
          <w:t xml:space="preserve">encroachment </w:t>
        </w:r>
      </w:ins>
      <w:ins w:id="803" w:author="Dolan, Scott" w:date="2020-05-25T23:28:00Z">
        <w:r w:rsidR="008157A3">
          <w:rPr>
            <w:snapToGrid w:val="0"/>
            <w:sz w:val="14"/>
          </w:rPr>
          <w:t xml:space="preserve">and the survey is </w:t>
        </w:r>
      </w:ins>
      <w:ins w:id="804" w:author="Dolan, Scott" w:date="2020-05-26T00:10:00Z">
        <w:r w:rsidR="007C1E75">
          <w:rPr>
            <w:snapToGrid w:val="0"/>
            <w:sz w:val="14"/>
          </w:rPr>
          <w:t xml:space="preserve">contradicted </w:t>
        </w:r>
      </w:ins>
      <w:ins w:id="805" w:author="Dolan, Scott" w:date="2020-05-25T23:28:00Z">
        <w:r w:rsidR="008157A3">
          <w:rPr>
            <w:snapToGrid w:val="0"/>
            <w:sz w:val="14"/>
          </w:rPr>
          <w:t>previous surveys performed by R.C.</w:t>
        </w:r>
      </w:ins>
      <w:ins w:id="806" w:author="Dolan, Scott" w:date="2020-05-26T00:10:00Z">
        <w:r w:rsidR="007C1E75">
          <w:rPr>
            <w:snapToGrid w:val="0"/>
            <w:sz w:val="14"/>
          </w:rPr>
          <w:t xml:space="preserve"> </w:t>
        </w:r>
      </w:ins>
      <w:ins w:id="807" w:author="Dolan, Scott" w:date="2020-05-25T23:28:00Z">
        <w:r w:rsidR="008157A3">
          <w:rPr>
            <w:snapToGrid w:val="0"/>
            <w:sz w:val="14"/>
          </w:rPr>
          <w:t xml:space="preserve">Burdick. </w:t>
        </w:r>
      </w:ins>
      <w:ins w:id="808" w:author="Dolan, Scott" w:date="2020-05-25T22:54:00Z">
        <w:r w:rsidR="000743CF">
          <w:rPr>
            <w:snapToGrid w:val="0"/>
            <w:color w:val="FF0000"/>
            <w:sz w:val="14"/>
          </w:rPr>
          <w:t xml:space="preserve"> </w:t>
        </w:r>
      </w:ins>
    </w:p>
    <w:p w14:paraId="23EDB77D" w14:textId="21B7ECAA" w:rsidR="000743CF" w:rsidRPr="000743CF" w:rsidRDefault="000743CF" w:rsidP="000743CF">
      <w:pPr>
        <w:pStyle w:val="ListParagraph"/>
        <w:keepNext/>
        <w:keepLines/>
        <w:numPr>
          <w:ilvl w:val="0"/>
          <w:numId w:val="24"/>
        </w:numPr>
        <w:spacing w:line="480" w:lineRule="auto"/>
        <w:rPr>
          <w:ins w:id="809" w:author="Dolan, Scott" w:date="2020-05-25T22:50:00Z"/>
          <w:snapToGrid w:val="0"/>
          <w:color w:val="FF0000"/>
          <w:sz w:val="14"/>
          <w:rPrChange w:id="810" w:author="Dolan, Scott" w:date="2020-05-25T22:51:00Z">
            <w:rPr>
              <w:ins w:id="811" w:author="Dolan, Scott" w:date="2020-05-25T22:50:00Z"/>
              <w:snapToGrid w:val="0"/>
              <w:sz w:val="14"/>
            </w:rPr>
          </w:rPrChange>
        </w:rPr>
      </w:pPr>
      <w:ins w:id="812" w:author="Dolan, Scott" w:date="2020-05-25T22:49:00Z">
        <w:r w:rsidRPr="000743CF">
          <w:rPr>
            <w:snapToGrid w:val="0"/>
            <w:color w:val="FF0000"/>
            <w:sz w:val="14"/>
            <w:rPrChange w:id="813" w:author="Dolan, Scott" w:date="2020-05-25T22:51:00Z">
              <w:rPr>
                <w:snapToGrid w:val="0"/>
                <w:sz w:val="14"/>
              </w:rPr>
            </w:rPrChange>
          </w:rPr>
          <w:t xml:space="preserve">On June 21, 2017, </w:t>
        </w:r>
      </w:ins>
      <w:ins w:id="814" w:author="Dolan, Scott" w:date="2020-05-25T22:50:00Z">
        <w:r w:rsidRPr="000743CF">
          <w:rPr>
            <w:snapToGrid w:val="0"/>
            <w:color w:val="FF0000"/>
            <w:sz w:val="14"/>
            <w:rPrChange w:id="815" w:author="Dolan, Scott" w:date="2020-05-25T22:51:00Z">
              <w:rPr>
                <w:snapToGrid w:val="0"/>
                <w:sz w:val="14"/>
              </w:rPr>
            </w:rPrChange>
          </w:rPr>
          <w:t xml:space="preserve">Mr. Steuerman </w:t>
        </w:r>
        <w:r w:rsidR="00FF69A7">
          <w:rPr>
            <w:snapToGrid w:val="0"/>
            <w:color w:val="FF0000"/>
            <w:sz w:val="14"/>
          </w:rPr>
          <w:t xml:space="preserve">performed the closing and transfer the deed from Schwebel Family Trust to 641 Arnold. The 641 Arnold Deed was </w:t>
        </w:r>
      </w:ins>
      <w:ins w:id="816" w:author="Dolan, Scott" w:date="2020-05-26T00:12:00Z">
        <w:r w:rsidR="00FF69A7" w:rsidRPr="00A449A0">
          <w:rPr>
            <w:snapToGrid w:val="0"/>
            <w:color w:val="FF0000"/>
            <w:sz w:val="14"/>
            <w:szCs w:val="16"/>
          </w:rPr>
          <w:t xml:space="preserve">recorded in the Ocean County Clerk’s office on </w:t>
        </w:r>
        <w:r w:rsidR="00FF69A7">
          <w:rPr>
            <w:snapToGrid w:val="0"/>
            <w:color w:val="FF0000"/>
            <w:sz w:val="14"/>
            <w:szCs w:val="16"/>
          </w:rPr>
          <w:t>July</w:t>
        </w:r>
        <w:r w:rsidR="00FF69A7" w:rsidRPr="00A449A0">
          <w:rPr>
            <w:snapToGrid w:val="0"/>
            <w:color w:val="FF0000"/>
            <w:sz w:val="14"/>
            <w:szCs w:val="16"/>
          </w:rPr>
          <w:t xml:space="preserve"> </w:t>
        </w:r>
        <w:r w:rsidR="00FF69A7">
          <w:rPr>
            <w:snapToGrid w:val="0"/>
            <w:color w:val="FF0000"/>
            <w:sz w:val="14"/>
            <w:szCs w:val="16"/>
          </w:rPr>
          <w:t>7</w:t>
        </w:r>
        <w:r w:rsidR="00FF69A7" w:rsidRPr="00A449A0">
          <w:rPr>
            <w:snapToGrid w:val="0"/>
            <w:color w:val="FF0000"/>
            <w:sz w:val="14"/>
            <w:szCs w:val="16"/>
          </w:rPr>
          <w:t>, 201</w:t>
        </w:r>
        <w:r w:rsidR="00FF69A7">
          <w:rPr>
            <w:snapToGrid w:val="0"/>
            <w:color w:val="FF0000"/>
            <w:sz w:val="14"/>
            <w:szCs w:val="16"/>
          </w:rPr>
          <w:t>7</w:t>
        </w:r>
        <w:r w:rsidR="00FF69A7" w:rsidRPr="00A449A0">
          <w:rPr>
            <w:snapToGrid w:val="0"/>
            <w:color w:val="FF0000"/>
            <w:sz w:val="14"/>
            <w:szCs w:val="16"/>
          </w:rPr>
          <w:t xml:space="preserve">, in Book </w:t>
        </w:r>
      </w:ins>
      <w:ins w:id="817" w:author="Dolan, Scott" w:date="2020-05-26T00:16:00Z">
        <w:r w:rsidR="00FF69A7">
          <w:rPr>
            <w:snapToGrid w:val="0"/>
            <w:color w:val="FF0000"/>
            <w:sz w:val="14"/>
            <w:szCs w:val="16"/>
          </w:rPr>
          <w:t>16792</w:t>
        </w:r>
      </w:ins>
      <w:ins w:id="818" w:author="Dolan, Scott" w:date="2020-05-26T00:12:00Z">
        <w:r w:rsidR="00FF69A7" w:rsidRPr="00A449A0">
          <w:rPr>
            <w:snapToGrid w:val="0"/>
            <w:color w:val="FF0000"/>
            <w:sz w:val="14"/>
            <w:szCs w:val="16"/>
          </w:rPr>
          <w:t xml:space="preserve">, Page </w:t>
        </w:r>
      </w:ins>
      <w:ins w:id="819" w:author="Dolan, Scott" w:date="2020-05-26T00:16:00Z">
        <w:r w:rsidR="00FF69A7">
          <w:rPr>
            <w:snapToGrid w:val="0"/>
            <w:color w:val="FF0000"/>
            <w:sz w:val="14"/>
            <w:szCs w:val="16"/>
          </w:rPr>
          <w:t>1627.</w:t>
        </w:r>
      </w:ins>
      <w:ins w:id="820" w:author="Dolan, Scott" w:date="2020-05-26T00:12:00Z">
        <w:r w:rsidR="00FF69A7" w:rsidRPr="00A449A0">
          <w:rPr>
            <w:snapToGrid w:val="0"/>
            <w:color w:val="FF0000"/>
            <w:sz w:val="14"/>
            <w:szCs w:val="16"/>
          </w:rPr>
          <w:t xml:space="preserve"> </w:t>
        </w:r>
      </w:ins>
      <w:ins w:id="821" w:author="Dolan, Scott" w:date="2020-05-26T00:16:00Z">
        <w:r w:rsidR="00FF69A7">
          <w:rPr>
            <w:snapToGrid w:val="0"/>
            <w:color w:val="FF0000"/>
            <w:sz w:val="14"/>
            <w:szCs w:val="16"/>
          </w:rPr>
          <w:t xml:space="preserve">The deed </w:t>
        </w:r>
      </w:ins>
      <w:ins w:id="822" w:author="Dolan, Scott" w:date="2020-05-26T00:17:00Z">
        <w:r w:rsidR="00FF69A7">
          <w:rPr>
            <w:snapToGrid w:val="0"/>
            <w:color w:val="FF0000"/>
            <w:sz w:val="14"/>
            <w:szCs w:val="16"/>
          </w:rPr>
          <w:t xml:space="preserve">and title insurance policy were both </w:t>
        </w:r>
      </w:ins>
      <w:ins w:id="823" w:author="Dolan, Scott" w:date="2020-05-26T00:16:00Z">
        <w:r w:rsidR="00FF69A7">
          <w:rPr>
            <w:snapToGrid w:val="0"/>
            <w:color w:val="FF0000"/>
            <w:sz w:val="14"/>
            <w:szCs w:val="16"/>
          </w:rPr>
          <w:t xml:space="preserve">based on </w:t>
        </w:r>
      </w:ins>
      <w:ins w:id="824" w:author="Dolan, Scott" w:date="2020-05-25T22:50:00Z">
        <w:r w:rsidRPr="000743CF">
          <w:rPr>
            <w:snapToGrid w:val="0"/>
            <w:color w:val="FF0000"/>
            <w:sz w:val="14"/>
            <w:rPrChange w:id="825" w:author="Dolan, Scott" w:date="2020-05-25T22:51:00Z">
              <w:rPr>
                <w:snapToGrid w:val="0"/>
                <w:sz w:val="14"/>
              </w:rPr>
            </w:rPrChange>
          </w:rPr>
          <w:t>the 1</w:t>
        </w:r>
        <w:r w:rsidRPr="000743CF">
          <w:rPr>
            <w:snapToGrid w:val="0"/>
            <w:color w:val="FF0000"/>
            <w:sz w:val="14"/>
            <w:vertAlign w:val="superscript"/>
            <w:rPrChange w:id="826" w:author="Dolan, Scott" w:date="2020-05-25T22:51:00Z">
              <w:rPr>
                <w:snapToGrid w:val="0"/>
                <w:sz w:val="14"/>
                <w:vertAlign w:val="superscript"/>
              </w:rPr>
            </w:rPrChange>
          </w:rPr>
          <w:t>st</w:t>
        </w:r>
      </w:ins>
      <w:ins w:id="827" w:author="Dolan, Scott" w:date="2020-05-26T00:17:00Z">
        <w:r w:rsidR="00FF69A7">
          <w:rPr>
            <w:snapToGrid w:val="0"/>
            <w:color w:val="FF0000"/>
            <w:sz w:val="14"/>
            <w:vertAlign w:val="superscript"/>
          </w:rPr>
          <w:t xml:space="preserve"> </w:t>
        </w:r>
      </w:ins>
      <w:ins w:id="828" w:author="Dolan, Scott" w:date="2020-05-25T22:50:00Z">
        <w:r w:rsidRPr="000743CF">
          <w:rPr>
            <w:snapToGrid w:val="0"/>
            <w:color w:val="FF0000"/>
            <w:sz w:val="14"/>
            <w:rPrChange w:id="829" w:author="Dolan, Scott" w:date="2020-05-25T22:51:00Z">
              <w:rPr>
                <w:snapToGrid w:val="0"/>
                <w:sz w:val="14"/>
              </w:rPr>
            </w:rPrChange>
          </w:rPr>
          <w:t xml:space="preserve"> </w:t>
        </w:r>
      </w:ins>
      <w:ins w:id="830" w:author="Dolan, Scott" w:date="2020-05-26T00:17:00Z">
        <w:r w:rsidR="00FF69A7">
          <w:rPr>
            <w:snapToGrid w:val="0"/>
            <w:color w:val="FF0000"/>
            <w:sz w:val="14"/>
          </w:rPr>
          <w:t xml:space="preserve">2017 </w:t>
        </w:r>
      </w:ins>
      <w:ins w:id="831" w:author="Dolan, Scott" w:date="2020-05-25T22:50:00Z">
        <w:r w:rsidRPr="000743CF">
          <w:rPr>
            <w:snapToGrid w:val="0"/>
            <w:color w:val="FF0000"/>
            <w:sz w:val="14"/>
            <w:rPrChange w:id="832" w:author="Dolan, Scott" w:date="2020-05-25T22:51:00Z">
              <w:rPr>
                <w:snapToGrid w:val="0"/>
                <w:sz w:val="14"/>
              </w:rPr>
            </w:rPrChange>
          </w:rPr>
          <w:t>R.C. Burdick survey</w:t>
        </w:r>
      </w:ins>
      <w:ins w:id="833" w:author="Dolan, Scott" w:date="2020-05-26T00:17:00Z">
        <w:r w:rsidR="00FF69A7">
          <w:rPr>
            <w:snapToGrid w:val="0"/>
            <w:color w:val="FF0000"/>
            <w:sz w:val="14"/>
          </w:rPr>
          <w:t xml:space="preserve"> that indicated no encroachment. </w:t>
        </w:r>
      </w:ins>
    </w:p>
    <w:p w14:paraId="3EF13EE9" w14:textId="74556BAB" w:rsidR="000743CF" w:rsidRDefault="000743CF">
      <w:pPr>
        <w:pStyle w:val="ListParagraph"/>
        <w:keepNext/>
        <w:keepLines/>
        <w:numPr>
          <w:ilvl w:val="0"/>
          <w:numId w:val="24"/>
        </w:numPr>
        <w:spacing w:line="480" w:lineRule="auto"/>
        <w:rPr>
          <w:ins w:id="834" w:author="Dolan, Scott" w:date="2020-05-25T23:30:00Z"/>
          <w:snapToGrid w:val="0"/>
          <w:sz w:val="14"/>
        </w:rPr>
        <w:pPrChange w:id="835" w:author="Dolan, Scott" w:date="2020-05-25T22:44:00Z">
          <w:pPr>
            <w:keepNext/>
            <w:keepLines/>
            <w:autoSpaceDE w:val="0"/>
            <w:autoSpaceDN w:val="0"/>
            <w:adjustRightInd w:val="0"/>
            <w:spacing w:line="480" w:lineRule="auto"/>
          </w:pPr>
        </w:pPrChange>
      </w:pPr>
      <w:ins w:id="836" w:author="Dolan, Scott" w:date="2020-05-25T22:51:00Z">
        <w:r w:rsidRPr="000743CF">
          <w:rPr>
            <w:snapToGrid w:val="0"/>
            <w:sz w:val="14"/>
          </w:rPr>
          <w:t xml:space="preserve">On or about June 22, 2017, </w:t>
        </w:r>
      </w:ins>
      <w:ins w:id="837" w:author="Dolan, Scott" w:date="2020-05-26T00:21:00Z">
        <w:r w:rsidR="00EA17FB">
          <w:rPr>
            <w:snapToGrid w:val="0"/>
            <w:color w:val="FF0000"/>
            <w:sz w:val="14"/>
          </w:rPr>
          <w:t>Mr.</w:t>
        </w:r>
      </w:ins>
      <w:ins w:id="838" w:author="Dolan, Scott" w:date="2020-05-25T22:51:00Z">
        <w:r w:rsidRPr="00A449A0">
          <w:rPr>
            <w:snapToGrid w:val="0"/>
            <w:color w:val="FF0000"/>
            <w:sz w:val="14"/>
          </w:rPr>
          <w:t xml:space="preserve"> Steuerman </w:t>
        </w:r>
        <w:r>
          <w:rPr>
            <w:snapToGrid w:val="0"/>
            <w:color w:val="FF0000"/>
            <w:sz w:val="14"/>
          </w:rPr>
          <w:t>sent a</w:t>
        </w:r>
      </w:ins>
      <w:ins w:id="839" w:author="Dolan, Scott" w:date="2020-05-25T22:59:00Z">
        <w:r>
          <w:rPr>
            <w:snapToGrid w:val="0"/>
            <w:color w:val="FF0000"/>
            <w:sz w:val="14"/>
          </w:rPr>
          <w:t xml:space="preserve"> certified letter to </w:t>
        </w:r>
      </w:ins>
      <w:ins w:id="840" w:author="Dolan, Scott" w:date="2020-05-25T23:09:00Z">
        <w:r w:rsidR="00430DB6">
          <w:rPr>
            <w:snapToGrid w:val="0"/>
            <w:color w:val="FF0000"/>
            <w:sz w:val="14"/>
          </w:rPr>
          <w:t xml:space="preserve">637 Arnold Ave </w:t>
        </w:r>
      </w:ins>
      <w:ins w:id="841" w:author="Dolan, Scott" w:date="2020-05-25T23:10:00Z">
        <w:r w:rsidR="003F11D4">
          <w:rPr>
            <w:snapToGrid w:val="0"/>
            <w:color w:val="FF0000"/>
            <w:sz w:val="14"/>
          </w:rPr>
          <w:t xml:space="preserve">requesting </w:t>
        </w:r>
      </w:ins>
      <w:ins w:id="842" w:author="Dolan, Scott" w:date="2020-05-25T23:11:00Z">
        <w:r w:rsidR="003F11D4">
          <w:rPr>
            <w:snapToGrid w:val="0"/>
            <w:color w:val="FF0000"/>
            <w:sz w:val="14"/>
          </w:rPr>
          <w:t xml:space="preserve">a copy of the 637 Arnold surveys so </w:t>
        </w:r>
      </w:ins>
      <w:ins w:id="843" w:author="Dolan, Scott" w:date="2020-05-26T00:21:00Z">
        <w:r w:rsidR="00EA17FB">
          <w:rPr>
            <w:snapToGrid w:val="0"/>
            <w:color w:val="FF0000"/>
            <w:sz w:val="14"/>
          </w:rPr>
          <w:t xml:space="preserve">he could </w:t>
        </w:r>
      </w:ins>
      <w:ins w:id="844" w:author="Dolan, Scott" w:date="2020-05-25T23:12:00Z">
        <w:r w:rsidR="003F11D4" w:rsidRPr="003F11D4">
          <w:rPr>
            <w:snapToGrid w:val="0"/>
            <w:color w:val="FF0000"/>
            <w:sz w:val="14"/>
          </w:rPr>
          <w:t>pursue a boundary dispute</w:t>
        </w:r>
      </w:ins>
      <w:ins w:id="845" w:author="Dolan, Scott" w:date="2020-05-25T23:15:00Z">
        <w:r w:rsidR="003F11D4">
          <w:rPr>
            <w:snapToGrid w:val="0"/>
            <w:color w:val="FF0000"/>
            <w:sz w:val="14"/>
          </w:rPr>
          <w:t xml:space="preserve">.  </w:t>
        </w:r>
      </w:ins>
      <w:ins w:id="846" w:author="Dolan, Scott" w:date="2020-05-25T23:16:00Z">
        <w:r w:rsidR="003F11D4">
          <w:rPr>
            <w:snapToGrid w:val="0"/>
            <w:color w:val="FF0000"/>
            <w:sz w:val="14"/>
          </w:rPr>
          <w:t xml:space="preserve">In </w:t>
        </w:r>
      </w:ins>
      <w:ins w:id="847" w:author="Dolan, Scott" w:date="2020-05-25T23:17:00Z">
        <w:r w:rsidR="003F11D4">
          <w:rPr>
            <w:snapToGrid w:val="0"/>
            <w:color w:val="FF0000"/>
            <w:sz w:val="14"/>
          </w:rPr>
          <w:t xml:space="preserve">absence of providing </w:t>
        </w:r>
      </w:ins>
      <w:ins w:id="848" w:author="Dolan, Scott" w:date="2020-05-26T00:21:00Z">
        <w:r w:rsidR="00EA17FB">
          <w:rPr>
            <w:snapToGrid w:val="0"/>
            <w:color w:val="FF0000"/>
            <w:sz w:val="14"/>
          </w:rPr>
          <w:t>Mr. Steuerman</w:t>
        </w:r>
      </w:ins>
      <w:ins w:id="849" w:author="Dolan, Scott" w:date="2020-05-25T23:19:00Z">
        <w:r w:rsidR="003F11D4">
          <w:rPr>
            <w:snapToGrid w:val="0"/>
            <w:color w:val="FF0000"/>
            <w:sz w:val="14"/>
          </w:rPr>
          <w:t xml:space="preserve"> with necessary survey to </w:t>
        </w:r>
      </w:ins>
      <w:ins w:id="850" w:author="Dolan, Scott" w:date="2020-05-25T23:29:00Z">
        <w:r w:rsidR="008157A3" w:rsidRPr="003F11D4">
          <w:rPr>
            <w:snapToGrid w:val="0"/>
            <w:color w:val="FF0000"/>
            <w:sz w:val="14"/>
          </w:rPr>
          <w:t xml:space="preserve">pursue </w:t>
        </w:r>
      </w:ins>
      <w:ins w:id="851" w:author="Dolan, Scott" w:date="2020-05-25T23:19:00Z">
        <w:r w:rsidR="003F11D4">
          <w:rPr>
            <w:snapToGrid w:val="0"/>
            <w:color w:val="FF0000"/>
            <w:sz w:val="14"/>
          </w:rPr>
          <w:t xml:space="preserve">a boundary dispute </w:t>
        </w:r>
      </w:ins>
      <w:ins w:id="852" w:author="Dolan, Scott" w:date="2020-05-26T00:42:00Z">
        <w:r w:rsidR="00782A42">
          <w:rPr>
            <w:snapToGrid w:val="0"/>
            <w:color w:val="FF0000"/>
            <w:sz w:val="14"/>
          </w:rPr>
          <w:t>he demand</w:t>
        </w:r>
      </w:ins>
      <w:ins w:id="853" w:author="Dolan, Scott" w:date="2020-05-25T23:19:00Z">
        <w:r w:rsidR="008157A3">
          <w:rPr>
            <w:snapToGrid w:val="0"/>
            <w:color w:val="FF0000"/>
            <w:sz w:val="14"/>
          </w:rPr>
          <w:t xml:space="preserve"> 637 Arnold remove the alleged 6</w:t>
        </w:r>
      </w:ins>
      <w:ins w:id="854" w:author="Dolan, Scott" w:date="2020-05-25T23:20:00Z">
        <w:r w:rsidR="008157A3">
          <w:rPr>
            <w:snapToGrid w:val="0"/>
            <w:color w:val="FF0000"/>
            <w:sz w:val="14"/>
          </w:rPr>
          <w:t xml:space="preserve">” encroachment.  </w:t>
        </w:r>
      </w:ins>
      <w:ins w:id="855" w:author="Dolan, Scott" w:date="2020-05-25T23:21:00Z">
        <w:r w:rsidR="008157A3">
          <w:rPr>
            <w:snapToGrid w:val="0"/>
            <w:color w:val="FF0000"/>
            <w:sz w:val="14"/>
          </w:rPr>
          <w:t>Included in the letter was</w:t>
        </w:r>
      </w:ins>
      <w:ins w:id="856" w:author="Dolan, Scott" w:date="2020-05-25T22:52:00Z">
        <w:r>
          <w:rPr>
            <w:snapToGrid w:val="0"/>
            <w:color w:val="FF0000"/>
            <w:sz w:val="14"/>
          </w:rPr>
          <w:t xml:space="preserve"> </w:t>
        </w:r>
      </w:ins>
      <w:ins w:id="857" w:author="Dolan, Scott" w:date="2020-05-25T23:21:00Z">
        <w:r w:rsidR="008157A3" w:rsidRPr="00A449A0">
          <w:rPr>
            <w:snapToGrid w:val="0"/>
            <w:sz w:val="14"/>
          </w:rPr>
          <w:t>(the “</w:t>
        </w:r>
        <w:r w:rsidR="008157A3" w:rsidRPr="00A449A0">
          <w:rPr>
            <w:b/>
            <w:bCs/>
            <w:snapToGrid w:val="0"/>
            <w:sz w:val="14"/>
          </w:rPr>
          <w:t>1</w:t>
        </w:r>
        <w:r w:rsidR="008157A3" w:rsidRPr="00A449A0">
          <w:rPr>
            <w:b/>
            <w:bCs/>
            <w:snapToGrid w:val="0"/>
            <w:sz w:val="14"/>
            <w:vertAlign w:val="superscript"/>
          </w:rPr>
          <w:t>st</w:t>
        </w:r>
        <w:r w:rsidR="008157A3" w:rsidRPr="00A449A0">
          <w:rPr>
            <w:b/>
            <w:bCs/>
            <w:snapToGrid w:val="0"/>
            <w:sz w:val="14"/>
          </w:rPr>
          <w:t xml:space="preserve"> 2017 R.C. Burdick Survey</w:t>
        </w:r>
        <w:r w:rsidR="008157A3" w:rsidRPr="00A449A0">
          <w:rPr>
            <w:snapToGrid w:val="0"/>
            <w:sz w:val="14"/>
          </w:rPr>
          <w:t>”)</w:t>
        </w:r>
        <w:r w:rsidR="008157A3">
          <w:rPr>
            <w:snapToGrid w:val="0"/>
            <w:sz w:val="14"/>
          </w:rPr>
          <w:t xml:space="preserve"> indicating </w:t>
        </w:r>
      </w:ins>
      <w:ins w:id="858" w:author="Dolan, Scott" w:date="2020-05-26T00:45:00Z">
        <w:r w:rsidR="00782A42" w:rsidRPr="00782A42">
          <w:rPr>
            <w:snapToGrid w:val="0"/>
            <w:sz w:val="14"/>
          </w:rPr>
          <w:t xml:space="preserve">although </w:t>
        </w:r>
      </w:ins>
      <w:ins w:id="859" w:author="Dolan, Scott" w:date="2020-05-25T23:21:00Z">
        <w:r w:rsidR="008157A3">
          <w:rPr>
            <w:snapToGrid w:val="0"/>
            <w:sz w:val="14"/>
          </w:rPr>
          <w:t xml:space="preserve">no </w:t>
        </w:r>
      </w:ins>
      <w:ins w:id="860" w:author="Dolan, Scott" w:date="2020-05-26T00:42:00Z">
        <w:r w:rsidR="00782A42">
          <w:rPr>
            <w:snapToGrid w:val="0"/>
            <w:sz w:val="14"/>
          </w:rPr>
          <w:t>encroachment?</w:t>
        </w:r>
      </w:ins>
      <w:ins w:id="861" w:author="Dolan, Scott" w:date="2020-05-25T23:21:00Z">
        <w:r w:rsidR="008157A3">
          <w:rPr>
            <w:snapToGrid w:val="0"/>
            <w:sz w:val="14"/>
          </w:rPr>
          <w:t xml:space="preserve"> </w:t>
        </w:r>
      </w:ins>
    </w:p>
    <w:p w14:paraId="4D792DB4" w14:textId="7700C8B3" w:rsidR="007A6B78" w:rsidRDefault="007A6B78">
      <w:pPr>
        <w:pStyle w:val="ListParagraph"/>
        <w:keepNext/>
        <w:keepLines/>
        <w:numPr>
          <w:ilvl w:val="0"/>
          <w:numId w:val="24"/>
        </w:numPr>
        <w:spacing w:line="480" w:lineRule="auto"/>
        <w:rPr>
          <w:ins w:id="862" w:author="Dolan, Scott" w:date="2020-05-25T23:38:00Z"/>
          <w:snapToGrid w:val="0"/>
          <w:sz w:val="14"/>
        </w:rPr>
        <w:pPrChange w:id="863" w:author="Dolan, Scott" w:date="2020-05-25T22:44:00Z">
          <w:pPr>
            <w:keepNext/>
            <w:keepLines/>
            <w:autoSpaceDE w:val="0"/>
            <w:autoSpaceDN w:val="0"/>
            <w:adjustRightInd w:val="0"/>
            <w:spacing w:line="480" w:lineRule="auto"/>
          </w:pPr>
        </w:pPrChange>
      </w:pPr>
      <w:ins w:id="864" w:author="Dolan, Scott" w:date="2020-05-25T23:30:00Z">
        <w:r w:rsidRPr="000743CF">
          <w:rPr>
            <w:snapToGrid w:val="0"/>
            <w:sz w:val="14"/>
          </w:rPr>
          <w:t>On or about June 2</w:t>
        </w:r>
        <w:r>
          <w:rPr>
            <w:snapToGrid w:val="0"/>
            <w:sz w:val="14"/>
          </w:rPr>
          <w:t>6</w:t>
        </w:r>
        <w:r w:rsidRPr="000743CF">
          <w:rPr>
            <w:snapToGrid w:val="0"/>
            <w:sz w:val="14"/>
          </w:rPr>
          <w:t>, 201</w:t>
        </w:r>
        <w:r>
          <w:rPr>
            <w:snapToGrid w:val="0"/>
            <w:sz w:val="14"/>
          </w:rPr>
          <w:t xml:space="preserve">8, </w:t>
        </w:r>
      </w:ins>
      <w:ins w:id="865" w:author="Dolan, Scott" w:date="2020-05-25T23:32:00Z">
        <w:r>
          <w:rPr>
            <w:snapToGrid w:val="0"/>
            <w:sz w:val="14"/>
          </w:rPr>
          <w:t xml:space="preserve">641 Arnold </w:t>
        </w:r>
      </w:ins>
      <w:ins w:id="866" w:author="Dolan, Scott" w:date="2020-05-25T23:35:00Z">
        <w:r>
          <w:rPr>
            <w:snapToGrid w:val="0"/>
            <w:sz w:val="14"/>
          </w:rPr>
          <w:t xml:space="preserve">refinanced the property with Gibraltar Bank </w:t>
        </w:r>
      </w:ins>
      <w:ins w:id="867" w:author="Dolan, Scott" w:date="2020-05-25T23:37:00Z">
        <w:r>
          <w:rPr>
            <w:snapToGrid w:val="0"/>
            <w:sz w:val="14"/>
          </w:rPr>
          <w:t>and obtained a</w:t>
        </w:r>
      </w:ins>
      <w:ins w:id="868" w:author="Dolan, Scott" w:date="2020-05-25T23:54:00Z">
        <w:r w:rsidR="0028067E">
          <w:rPr>
            <w:snapToGrid w:val="0"/>
            <w:sz w:val="14"/>
          </w:rPr>
          <w:t>n</w:t>
        </w:r>
      </w:ins>
      <w:ins w:id="869" w:author="Dolan, Scott" w:date="2020-05-25T23:37:00Z">
        <w:r>
          <w:rPr>
            <w:snapToGrid w:val="0"/>
            <w:sz w:val="14"/>
          </w:rPr>
          <w:t xml:space="preserve"> updated title policy based on the </w:t>
        </w:r>
      </w:ins>
      <w:ins w:id="870" w:author="Dolan, Scott" w:date="2020-05-26T00:22:00Z">
        <w:r w:rsidR="00EA17FB" w:rsidRPr="00A449A0">
          <w:rPr>
            <w:snapToGrid w:val="0"/>
            <w:sz w:val="14"/>
          </w:rPr>
          <w:t>(the “</w:t>
        </w:r>
        <w:r w:rsidR="00EA17FB" w:rsidRPr="00A449A0">
          <w:rPr>
            <w:b/>
            <w:bCs/>
            <w:snapToGrid w:val="0"/>
            <w:sz w:val="14"/>
          </w:rPr>
          <w:t>1</w:t>
        </w:r>
        <w:r w:rsidR="00EA17FB" w:rsidRPr="00A449A0">
          <w:rPr>
            <w:b/>
            <w:bCs/>
            <w:snapToGrid w:val="0"/>
            <w:sz w:val="14"/>
            <w:vertAlign w:val="superscript"/>
          </w:rPr>
          <w:t>st</w:t>
        </w:r>
        <w:r w:rsidR="00EA17FB" w:rsidRPr="00A449A0">
          <w:rPr>
            <w:b/>
            <w:bCs/>
            <w:snapToGrid w:val="0"/>
            <w:sz w:val="14"/>
          </w:rPr>
          <w:t xml:space="preserve"> 2017 R.C. Burdick Survey</w:t>
        </w:r>
        <w:r w:rsidR="00EA17FB" w:rsidRPr="00A449A0">
          <w:rPr>
            <w:snapToGrid w:val="0"/>
            <w:sz w:val="14"/>
          </w:rPr>
          <w:t>”)</w:t>
        </w:r>
        <w:r w:rsidR="00EA17FB">
          <w:rPr>
            <w:snapToGrid w:val="0"/>
            <w:sz w:val="14"/>
          </w:rPr>
          <w:t xml:space="preserve"> </w:t>
        </w:r>
      </w:ins>
      <w:ins w:id="871" w:author="Dolan, Scott" w:date="2020-05-25T23:37:00Z">
        <w:r>
          <w:rPr>
            <w:snapToGrid w:val="0"/>
            <w:sz w:val="14"/>
          </w:rPr>
          <w:t xml:space="preserve">survey indicated no encroachment. </w:t>
        </w:r>
      </w:ins>
    </w:p>
    <w:p w14:paraId="39125E3E" w14:textId="60C844B9" w:rsidR="007A6B78" w:rsidRPr="00A449A0" w:rsidRDefault="00F71670" w:rsidP="007A6B78">
      <w:pPr>
        <w:pStyle w:val="ListParagraph"/>
        <w:keepNext/>
        <w:keepLines/>
        <w:numPr>
          <w:ilvl w:val="0"/>
          <w:numId w:val="24"/>
        </w:numPr>
        <w:spacing w:line="480" w:lineRule="auto"/>
        <w:rPr>
          <w:ins w:id="872" w:author="Dolan, Scott" w:date="2020-05-25T23:39:00Z"/>
          <w:snapToGrid w:val="0"/>
          <w:sz w:val="14"/>
        </w:rPr>
      </w:pPr>
      <w:ins w:id="873" w:author="Dolan, Scott" w:date="2020-05-25T23:39:00Z">
        <w:r>
          <w:rPr>
            <w:snapToGrid w:val="0"/>
            <w:sz w:val="14"/>
          </w:rPr>
          <w:t xml:space="preserve">On or around Sept </w:t>
        </w:r>
      </w:ins>
      <w:ins w:id="874" w:author="Dolan, Scott" w:date="2020-05-25T23:38:00Z">
        <w:r w:rsidR="007A6B78">
          <w:rPr>
            <w:snapToGrid w:val="0"/>
            <w:sz w:val="14"/>
          </w:rPr>
          <w:t xml:space="preserve">12, 2018, </w:t>
        </w:r>
      </w:ins>
      <w:ins w:id="875" w:author="Dolan, Scott" w:date="2020-05-25T23:40:00Z">
        <w:r>
          <w:rPr>
            <w:snapToGrid w:val="0"/>
            <w:sz w:val="14"/>
          </w:rPr>
          <w:t>R.C. Burdick</w:t>
        </w:r>
      </w:ins>
      <w:ins w:id="876" w:author="Dolan, Scott" w:date="2020-05-25T23:42:00Z">
        <w:r>
          <w:rPr>
            <w:snapToGrid w:val="0"/>
            <w:sz w:val="14"/>
          </w:rPr>
          <w:t xml:space="preserve"> </w:t>
        </w:r>
      </w:ins>
      <w:ins w:id="877" w:author="Dolan, Scott" w:date="2020-05-26T00:23:00Z">
        <w:r w:rsidR="00EA17FB">
          <w:rPr>
            <w:snapToGrid w:val="0"/>
            <w:sz w:val="14"/>
          </w:rPr>
          <w:t>provided</w:t>
        </w:r>
      </w:ins>
      <w:ins w:id="878" w:author="Dolan, Scott" w:date="2020-05-25T23:48:00Z">
        <w:r>
          <w:rPr>
            <w:snapToGrid w:val="0"/>
            <w:sz w:val="14"/>
          </w:rPr>
          <w:t xml:space="preserve"> </w:t>
        </w:r>
      </w:ins>
      <w:ins w:id="879" w:author="Dolan, Scott" w:date="2020-05-25T23:44:00Z">
        <w:r>
          <w:rPr>
            <w:snapToGrid w:val="0"/>
            <w:sz w:val="14"/>
          </w:rPr>
          <w:t>(</w:t>
        </w:r>
      </w:ins>
      <w:ins w:id="880" w:author="Dolan, Scott" w:date="2020-05-25T23:39:00Z">
        <w:r w:rsidR="007A6B78" w:rsidRPr="00A449A0">
          <w:rPr>
            <w:snapToGrid w:val="0"/>
            <w:sz w:val="14"/>
          </w:rPr>
          <w:t>“</w:t>
        </w:r>
        <w:r w:rsidR="007A6B78" w:rsidRPr="00A449A0">
          <w:rPr>
            <w:b/>
            <w:bCs/>
            <w:snapToGrid w:val="0"/>
            <w:sz w:val="14"/>
          </w:rPr>
          <w:t>Mr. Steuerman</w:t>
        </w:r>
        <w:r>
          <w:rPr>
            <w:snapToGrid w:val="0"/>
            <w:sz w:val="14"/>
          </w:rPr>
          <w:t xml:space="preserve">”) </w:t>
        </w:r>
      </w:ins>
      <w:ins w:id="881" w:author="Dolan, Scott" w:date="2020-05-26T00:23:00Z">
        <w:r w:rsidR="00EA17FB">
          <w:rPr>
            <w:snapToGrid w:val="0"/>
            <w:sz w:val="14"/>
          </w:rPr>
          <w:t xml:space="preserve">with </w:t>
        </w:r>
        <w:r w:rsidR="00EA17FB" w:rsidRPr="00A449A0">
          <w:rPr>
            <w:snapToGrid w:val="0"/>
            <w:sz w:val="14"/>
          </w:rPr>
          <w:t>(the “</w:t>
        </w:r>
        <w:r w:rsidR="00EA17FB">
          <w:rPr>
            <w:b/>
            <w:bCs/>
            <w:snapToGrid w:val="0"/>
            <w:sz w:val="14"/>
          </w:rPr>
          <w:t>2nd</w:t>
        </w:r>
        <w:r w:rsidR="00EA17FB" w:rsidRPr="00A449A0">
          <w:rPr>
            <w:b/>
            <w:bCs/>
            <w:snapToGrid w:val="0"/>
            <w:sz w:val="14"/>
          </w:rPr>
          <w:t xml:space="preserve"> 2017 R.C. Burdick Survey</w:t>
        </w:r>
        <w:r w:rsidR="00EA17FB" w:rsidRPr="00A449A0">
          <w:rPr>
            <w:snapToGrid w:val="0"/>
            <w:sz w:val="14"/>
          </w:rPr>
          <w:t>”)</w:t>
        </w:r>
        <w:r w:rsidR="00EA17FB">
          <w:rPr>
            <w:snapToGrid w:val="0"/>
            <w:sz w:val="14"/>
          </w:rPr>
          <w:t xml:space="preserve"> now </w:t>
        </w:r>
      </w:ins>
      <w:ins w:id="882" w:author="Dolan, Scott" w:date="2020-05-25T23:43:00Z">
        <w:r>
          <w:rPr>
            <w:snapToGrid w:val="0"/>
            <w:sz w:val="14"/>
          </w:rPr>
          <w:t>show</w:t>
        </w:r>
      </w:ins>
      <w:ins w:id="883" w:author="Dolan, Scott" w:date="2020-05-26T00:23:00Z">
        <w:r w:rsidR="00EA17FB">
          <w:rPr>
            <w:snapToGrid w:val="0"/>
            <w:sz w:val="14"/>
          </w:rPr>
          <w:t>ing</w:t>
        </w:r>
      </w:ins>
      <w:ins w:id="884" w:author="Dolan, Scott" w:date="2020-05-25T23:43:00Z">
        <w:r>
          <w:rPr>
            <w:snapToGrid w:val="0"/>
            <w:sz w:val="14"/>
          </w:rPr>
          <w:t xml:space="preserve"> </w:t>
        </w:r>
      </w:ins>
      <w:ins w:id="885" w:author="Dolan, Scott" w:date="2020-05-26T00:23:00Z">
        <w:r w:rsidR="00EA17FB">
          <w:rPr>
            <w:snapToGrid w:val="0"/>
            <w:sz w:val="14"/>
          </w:rPr>
          <w:t xml:space="preserve">the alleged </w:t>
        </w:r>
      </w:ins>
      <w:ins w:id="886" w:author="Dolan, Scott" w:date="2020-05-25T23:43:00Z">
        <w:r>
          <w:rPr>
            <w:snapToGrid w:val="0"/>
            <w:sz w:val="14"/>
          </w:rPr>
          <w:t xml:space="preserve">encroachment of 637 Arnold onto 641 </w:t>
        </w:r>
      </w:ins>
      <w:ins w:id="887" w:author="Dolan, Scott" w:date="2020-05-25T23:44:00Z">
        <w:r>
          <w:rPr>
            <w:snapToGrid w:val="0"/>
            <w:sz w:val="14"/>
          </w:rPr>
          <w:t>A</w:t>
        </w:r>
      </w:ins>
      <w:ins w:id="888" w:author="Dolan, Scott" w:date="2020-05-25T23:43:00Z">
        <w:r>
          <w:rPr>
            <w:snapToGrid w:val="0"/>
            <w:sz w:val="14"/>
          </w:rPr>
          <w:t>rnold</w:t>
        </w:r>
      </w:ins>
      <w:ins w:id="889" w:author="Dolan, Scott" w:date="2020-05-25T23:45:00Z">
        <w:r>
          <w:rPr>
            <w:snapToGrid w:val="0"/>
            <w:sz w:val="14"/>
          </w:rPr>
          <w:t xml:space="preserve">. This survey was </w:t>
        </w:r>
      </w:ins>
      <w:ins w:id="890" w:author="Dolan, Scott" w:date="2020-05-25T23:46:00Z">
        <w:r>
          <w:rPr>
            <w:snapToGrid w:val="0"/>
            <w:sz w:val="14"/>
          </w:rPr>
          <w:t>mailed</w:t>
        </w:r>
      </w:ins>
      <w:ins w:id="891" w:author="Dolan, Scott" w:date="2020-05-25T23:51:00Z">
        <w:r w:rsidR="0028067E">
          <w:rPr>
            <w:snapToGrid w:val="0"/>
            <w:sz w:val="14"/>
          </w:rPr>
          <w:t xml:space="preserve"> to</w:t>
        </w:r>
      </w:ins>
      <w:ins w:id="892" w:author="Dolan, Scott" w:date="2020-05-25T23:46:00Z">
        <w:r>
          <w:rPr>
            <w:snapToGrid w:val="0"/>
            <w:sz w:val="14"/>
          </w:rPr>
          <w:t xml:space="preserve"> Scott Dolan </w:t>
        </w:r>
      </w:ins>
      <w:ins w:id="893" w:author="Dolan, Scott" w:date="2020-05-25T23:49:00Z">
        <w:r>
          <w:rPr>
            <w:snapToGrid w:val="0"/>
            <w:sz w:val="14"/>
          </w:rPr>
          <w:t xml:space="preserve">with threat of expense of </w:t>
        </w:r>
      </w:ins>
      <w:ins w:id="894" w:author="Dolan, Scott" w:date="2020-05-25T23:50:00Z">
        <w:r>
          <w:rPr>
            <w:snapToGrid w:val="0"/>
            <w:sz w:val="14"/>
          </w:rPr>
          <w:t xml:space="preserve">litigation.  </w:t>
        </w:r>
      </w:ins>
      <w:ins w:id="895" w:author="Dolan, Scott" w:date="2020-05-25T23:44:00Z">
        <w:r>
          <w:rPr>
            <w:snapToGrid w:val="0"/>
            <w:sz w:val="14"/>
          </w:rPr>
          <w:t xml:space="preserve"> </w:t>
        </w:r>
      </w:ins>
      <w:ins w:id="896" w:author="Dolan, Scott" w:date="2020-05-25T23:51:00Z">
        <w:r w:rsidR="0028067E">
          <w:rPr>
            <w:snapToGrid w:val="0"/>
            <w:sz w:val="14"/>
          </w:rPr>
          <w:t>*</w:t>
        </w:r>
      </w:ins>
      <w:ins w:id="897" w:author="Dolan, Scott" w:date="2020-05-25T23:52:00Z">
        <w:r w:rsidR="0028067E">
          <w:rPr>
            <w:snapToGrid w:val="0"/>
            <w:color w:val="FF0000"/>
            <w:sz w:val="14"/>
          </w:rPr>
          <w:t>Mail F</w:t>
        </w:r>
      </w:ins>
      <w:ins w:id="898" w:author="Dolan, Scott" w:date="2020-05-25T23:51:00Z">
        <w:r w:rsidR="0028067E">
          <w:rPr>
            <w:snapToGrid w:val="0"/>
            <w:color w:val="FF0000"/>
            <w:sz w:val="14"/>
          </w:rPr>
          <w:t xml:space="preserve">raud, </w:t>
        </w:r>
      </w:ins>
      <w:ins w:id="899" w:author="Dolan, Scott" w:date="2020-05-25T23:53:00Z">
        <w:r w:rsidR="0028067E">
          <w:rPr>
            <w:snapToGrid w:val="0"/>
            <w:color w:val="FF0000"/>
            <w:sz w:val="14"/>
          </w:rPr>
          <w:t>knowing</w:t>
        </w:r>
      </w:ins>
      <w:ins w:id="900" w:author="Dolan, Scott" w:date="2020-05-25T23:51:00Z">
        <w:r w:rsidR="0028067E">
          <w:rPr>
            <w:snapToGrid w:val="0"/>
            <w:color w:val="FF0000"/>
            <w:sz w:val="14"/>
          </w:rPr>
          <w:t xml:space="preserve"> misrepresent facts via mail to obtain a copy of my survey to file a fraud boundary </w:t>
        </w:r>
      </w:ins>
      <w:ins w:id="901" w:author="Dolan, Scott" w:date="2020-05-25T23:53:00Z">
        <w:r w:rsidR="0028067E">
          <w:rPr>
            <w:snapToGrid w:val="0"/>
            <w:color w:val="FF0000"/>
            <w:sz w:val="14"/>
          </w:rPr>
          <w:t xml:space="preserve">dispute. </w:t>
        </w:r>
      </w:ins>
    </w:p>
    <w:p w14:paraId="0998883F" w14:textId="60260107" w:rsidR="0028067E" w:rsidRPr="00EA17FB" w:rsidRDefault="0028067E">
      <w:pPr>
        <w:pStyle w:val="ListParagraph"/>
        <w:keepNext/>
        <w:keepLines/>
        <w:numPr>
          <w:ilvl w:val="0"/>
          <w:numId w:val="24"/>
        </w:numPr>
        <w:spacing w:line="480" w:lineRule="auto"/>
        <w:rPr>
          <w:ins w:id="902" w:author="Dolan, Scott" w:date="2020-05-25T23:58:00Z"/>
          <w:snapToGrid w:val="0"/>
          <w:sz w:val="14"/>
        </w:rPr>
      </w:pPr>
      <w:ins w:id="903" w:author="Dolan, Scott" w:date="2020-05-25T23:54:00Z">
        <w:r w:rsidRPr="00EA17FB">
          <w:rPr>
            <w:snapToGrid w:val="0"/>
            <w:sz w:val="14"/>
          </w:rPr>
          <w:t xml:space="preserve">On or around Sept </w:t>
        </w:r>
      </w:ins>
      <w:ins w:id="904" w:author="Dolan, Scott" w:date="2020-05-25T23:55:00Z">
        <w:r w:rsidRPr="00EA17FB">
          <w:rPr>
            <w:snapToGrid w:val="0"/>
            <w:sz w:val="14"/>
          </w:rPr>
          <w:t>20</w:t>
        </w:r>
      </w:ins>
      <w:ins w:id="905" w:author="Dolan, Scott" w:date="2020-05-25T23:54:00Z">
        <w:r w:rsidRPr="00EA17FB">
          <w:rPr>
            <w:snapToGrid w:val="0"/>
            <w:sz w:val="14"/>
          </w:rPr>
          <w:t>, 2018</w:t>
        </w:r>
      </w:ins>
      <w:ins w:id="906" w:author="Dolan, Scott" w:date="2020-05-25T23:55:00Z">
        <w:r w:rsidRPr="00EA17FB">
          <w:rPr>
            <w:snapToGrid w:val="0"/>
            <w:sz w:val="14"/>
          </w:rPr>
          <w:t xml:space="preserve">, 637 Arnold respond to the Mr. Steuerman </w:t>
        </w:r>
      </w:ins>
      <w:ins w:id="907" w:author="Dolan, Scott" w:date="2020-05-26T00:24:00Z">
        <w:r w:rsidR="00EA17FB" w:rsidRPr="00EA17FB">
          <w:rPr>
            <w:snapToGrid w:val="0"/>
            <w:sz w:val="14"/>
          </w:rPr>
          <w:t>letter</w:t>
        </w:r>
      </w:ins>
      <w:ins w:id="908" w:author="Dolan, Scott" w:date="2020-05-25T23:55:00Z">
        <w:r w:rsidR="00EA17FB" w:rsidRPr="00EA17FB">
          <w:rPr>
            <w:snapToGrid w:val="0"/>
            <w:sz w:val="14"/>
          </w:rPr>
          <w:t xml:space="preserve"> offering to </w:t>
        </w:r>
        <w:r w:rsidRPr="00EA17FB">
          <w:rPr>
            <w:snapToGrid w:val="0"/>
            <w:sz w:val="14"/>
          </w:rPr>
          <w:t xml:space="preserve">meet with </w:t>
        </w:r>
      </w:ins>
      <w:ins w:id="909" w:author="Dolan, Scott" w:date="2020-05-26T00:25:00Z">
        <w:r w:rsidR="00EA17FB" w:rsidRPr="00EA17FB">
          <w:rPr>
            <w:snapToGrid w:val="0"/>
            <w:sz w:val="14"/>
          </w:rPr>
          <w:t>Mr. Steuerman and 641 Arnold</w:t>
        </w:r>
      </w:ins>
      <w:ins w:id="910" w:author="Dolan, Scott" w:date="2020-05-26T00:32:00Z">
        <w:r w:rsidR="00247826">
          <w:rPr>
            <w:snapToGrid w:val="0"/>
            <w:sz w:val="14"/>
          </w:rPr>
          <w:t xml:space="preserve"> tp resolve this matter. </w:t>
        </w:r>
      </w:ins>
      <w:ins w:id="911" w:author="Dolan, Scott" w:date="2020-05-26T00:25:00Z">
        <w:r w:rsidR="00EA17FB" w:rsidRPr="00EA17FB">
          <w:rPr>
            <w:snapToGrid w:val="0"/>
            <w:sz w:val="14"/>
          </w:rPr>
          <w:t xml:space="preserve"> </w:t>
        </w:r>
      </w:ins>
      <w:ins w:id="912" w:author="Dolan, Scott" w:date="2020-05-25T23:58:00Z">
        <w:r w:rsidRPr="00EA17FB">
          <w:rPr>
            <w:snapToGrid w:val="0"/>
            <w:sz w:val="14"/>
          </w:rPr>
          <w:t xml:space="preserve">  </w:t>
        </w:r>
      </w:ins>
    </w:p>
    <w:p w14:paraId="31162EE3" w14:textId="77777777" w:rsidR="00247826" w:rsidRDefault="0028067E" w:rsidP="00247826">
      <w:pPr>
        <w:pStyle w:val="ListParagraph"/>
        <w:keepNext/>
        <w:keepLines/>
        <w:numPr>
          <w:ilvl w:val="0"/>
          <w:numId w:val="24"/>
        </w:numPr>
        <w:spacing w:line="480" w:lineRule="auto"/>
        <w:rPr>
          <w:ins w:id="913" w:author="Dolan, Scott" w:date="2020-05-26T00:34:00Z"/>
          <w:snapToGrid w:val="0"/>
          <w:sz w:val="14"/>
        </w:rPr>
      </w:pPr>
      <w:ins w:id="914" w:author="Dolan, Scott" w:date="2020-05-25T23:58:00Z">
        <w:r>
          <w:rPr>
            <w:snapToGrid w:val="0"/>
            <w:sz w:val="14"/>
          </w:rPr>
          <w:t>On</w:t>
        </w:r>
        <w:r w:rsidRPr="0028067E">
          <w:rPr>
            <w:snapToGrid w:val="0"/>
            <w:sz w:val="14"/>
          </w:rPr>
          <w:t xml:space="preserve"> </w:t>
        </w:r>
        <w:r>
          <w:rPr>
            <w:snapToGrid w:val="0"/>
            <w:sz w:val="14"/>
          </w:rPr>
          <w:t xml:space="preserve">or around October, 3 2018, </w:t>
        </w:r>
      </w:ins>
      <w:ins w:id="915" w:author="Dolan, Scott" w:date="2020-05-26T00:29:00Z">
        <w:r w:rsidR="00EA17FB">
          <w:rPr>
            <w:snapToGrid w:val="0"/>
            <w:sz w:val="14"/>
          </w:rPr>
          <w:t>Mr. Steuerman ignore</w:t>
        </w:r>
      </w:ins>
      <w:ins w:id="916" w:author="Dolan, Scott" w:date="2020-05-26T00:30:00Z">
        <w:r w:rsidR="00EA17FB">
          <w:rPr>
            <w:snapToGrid w:val="0"/>
            <w:sz w:val="14"/>
          </w:rPr>
          <w:t>d</w:t>
        </w:r>
      </w:ins>
      <w:ins w:id="917" w:author="Dolan, Scott" w:date="2020-05-26T00:29:00Z">
        <w:r w:rsidR="00EA17FB">
          <w:rPr>
            <w:snapToGrid w:val="0"/>
            <w:sz w:val="14"/>
          </w:rPr>
          <w:t xml:space="preserve"> 637 Arnold</w:t>
        </w:r>
      </w:ins>
      <w:ins w:id="918" w:author="Dolan, Scott" w:date="2020-05-26T00:30:00Z">
        <w:r w:rsidR="00EA17FB">
          <w:rPr>
            <w:snapToGrid w:val="0"/>
            <w:sz w:val="14"/>
          </w:rPr>
          <w:t xml:space="preserve"> offer to meet at the properties and to attempt to </w:t>
        </w:r>
      </w:ins>
      <w:ins w:id="919" w:author="Dolan, Scott" w:date="2020-05-26T00:29:00Z">
        <w:r w:rsidR="00EA17FB">
          <w:rPr>
            <w:snapToGrid w:val="0"/>
            <w:sz w:val="14"/>
          </w:rPr>
          <w:t xml:space="preserve">resolve the </w:t>
        </w:r>
      </w:ins>
      <w:ins w:id="920" w:author="Dolan, Scott" w:date="2020-05-26T00:34:00Z">
        <w:r w:rsidR="00247826">
          <w:rPr>
            <w:snapToGrid w:val="0"/>
            <w:sz w:val="14"/>
          </w:rPr>
          <w:t>matter amicably</w:t>
        </w:r>
      </w:ins>
      <w:ins w:id="921" w:author="Dolan, Scott" w:date="2020-05-26T00:33:00Z">
        <w:r w:rsidR="00247826">
          <w:rPr>
            <w:snapToGrid w:val="0"/>
            <w:sz w:val="14"/>
          </w:rPr>
          <w:t xml:space="preserve">. Instead </w:t>
        </w:r>
      </w:ins>
      <w:ins w:id="922" w:author="Dolan, Scott" w:date="2020-05-25T23:58:00Z">
        <w:r>
          <w:rPr>
            <w:snapToGrid w:val="0"/>
            <w:sz w:val="14"/>
          </w:rPr>
          <w:t xml:space="preserve">Mr. Steuerman </w:t>
        </w:r>
      </w:ins>
      <w:ins w:id="923" w:author="Dolan, Scott" w:date="2020-05-26T00:33:00Z">
        <w:r w:rsidR="00247826">
          <w:rPr>
            <w:snapToGrid w:val="0"/>
            <w:sz w:val="14"/>
          </w:rPr>
          <w:t xml:space="preserve">used the survey obtained by the threating letter to file </w:t>
        </w:r>
      </w:ins>
      <w:ins w:id="924" w:author="Dolan, Scott" w:date="2020-05-25T23:58:00Z">
        <w:r>
          <w:rPr>
            <w:snapToGrid w:val="0"/>
            <w:sz w:val="14"/>
          </w:rPr>
          <w:t>complaint</w:t>
        </w:r>
        <w:r w:rsidRPr="00A449A0">
          <w:rPr>
            <w:snapToGrid w:val="0"/>
            <w:sz w:val="14"/>
          </w:rPr>
          <w:t xml:space="preserve"> </w:t>
        </w:r>
        <w:r>
          <w:rPr>
            <w:snapToGrid w:val="0"/>
            <w:sz w:val="14"/>
          </w:rPr>
          <w:t>C-194.18 in Ocean County Superior Court</w:t>
        </w:r>
      </w:ins>
      <w:ins w:id="925" w:author="Dolan, Scott" w:date="2020-05-25T23:59:00Z">
        <w:r>
          <w:rPr>
            <w:snapToGrid w:val="0"/>
            <w:sz w:val="14"/>
          </w:rPr>
          <w:t xml:space="preserve"> using the </w:t>
        </w:r>
      </w:ins>
      <w:ins w:id="926" w:author="Dolan, Scott" w:date="2020-05-26T00:26:00Z">
        <w:r w:rsidR="00EA17FB" w:rsidRPr="00A449A0">
          <w:rPr>
            <w:snapToGrid w:val="0"/>
            <w:sz w:val="14"/>
          </w:rPr>
          <w:t>(the “</w:t>
        </w:r>
        <w:r w:rsidR="00EA17FB">
          <w:rPr>
            <w:b/>
            <w:bCs/>
            <w:snapToGrid w:val="0"/>
            <w:sz w:val="14"/>
          </w:rPr>
          <w:t>2nd</w:t>
        </w:r>
        <w:r w:rsidR="00EA17FB" w:rsidRPr="00A449A0">
          <w:rPr>
            <w:b/>
            <w:bCs/>
            <w:snapToGrid w:val="0"/>
            <w:sz w:val="14"/>
          </w:rPr>
          <w:t xml:space="preserve"> 2017 R.C. Burdick Survey</w:t>
        </w:r>
        <w:r w:rsidR="00EA17FB" w:rsidRPr="00A449A0">
          <w:rPr>
            <w:snapToGrid w:val="0"/>
            <w:sz w:val="14"/>
          </w:rPr>
          <w:t>”)</w:t>
        </w:r>
        <w:r w:rsidR="00EA17FB">
          <w:rPr>
            <w:snapToGrid w:val="0"/>
            <w:sz w:val="14"/>
          </w:rPr>
          <w:t xml:space="preserve">. </w:t>
        </w:r>
      </w:ins>
    </w:p>
    <w:p w14:paraId="6CA1A46F" w14:textId="2C19D837" w:rsidR="00247826" w:rsidRPr="00A449A0" w:rsidRDefault="00247826" w:rsidP="00782A42">
      <w:pPr>
        <w:pStyle w:val="ListParagraph"/>
        <w:keepNext/>
        <w:keepLines/>
        <w:numPr>
          <w:ilvl w:val="0"/>
          <w:numId w:val="24"/>
        </w:numPr>
        <w:spacing w:line="480" w:lineRule="auto"/>
        <w:rPr>
          <w:ins w:id="927" w:author="Dolan, Scott" w:date="2020-05-26T00:34:00Z"/>
          <w:snapToGrid w:val="0"/>
          <w:sz w:val="14"/>
        </w:rPr>
      </w:pPr>
      <w:ins w:id="928" w:author="Dolan, Scott" w:date="2020-05-26T00:35:00Z">
        <w:r>
          <w:rPr>
            <w:snapToGrid w:val="0"/>
            <w:sz w:val="14"/>
          </w:rPr>
          <w:t xml:space="preserve">Upon </w:t>
        </w:r>
      </w:ins>
      <w:ins w:id="929" w:author="Dolan, Scott" w:date="2020-05-26T00:36:00Z">
        <w:r>
          <w:rPr>
            <w:snapToGrid w:val="0"/>
            <w:sz w:val="14"/>
          </w:rPr>
          <w:t>failure of mediation,</w:t>
        </w:r>
        <w:r w:rsidRPr="00247826">
          <w:rPr>
            <w:snapToGrid w:val="0"/>
            <w:sz w:val="14"/>
          </w:rPr>
          <w:t xml:space="preserve"> </w:t>
        </w:r>
        <w:r>
          <w:rPr>
            <w:snapToGrid w:val="0"/>
            <w:sz w:val="14"/>
          </w:rPr>
          <w:t xml:space="preserve">Mr. Steuerman </w:t>
        </w:r>
      </w:ins>
      <w:ins w:id="930" w:author="Dolan, Scott" w:date="2020-05-26T00:37:00Z">
        <w:r w:rsidRPr="00247826">
          <w:rPr>
            <w:snapToGrid w:val="0"/>
            <w:sz w:val="14"/>
          </w:rPr>
          <w:t>furnished to survey</w:t>
        </w:r>
      </w:ins>
      <w:ins w:id="931" w:author="Dolan, Scott" w:date="2020-05-26T00:40:00Z">
        <w:r>
          <w:rPr>
            <w:snapToGrid w:val="0"/>
            <w:sz w:val="14"/>
          </w:rPr>
          <w:t xml:space="preserve"> by Morgan Engineering &amp; Surveying </w:t>
        </w:r>
      </w:ins>
      <w:ins w:id="932" w:author="Dolan, Scott" w:date="2020-05-26T00:39:00Z">
        <w:r>
          <w:rPr>
            <w:snapToGrid w:val="0"/>
            <w:sz w:val="14"/>
          </w:rPr>
          <w:t xml:space="preserve">that was in their </w:t>
        </w:r>
        <w:r w:rsidRPr="00247826">
          <w:rPr>
            <w:snapToGrid w:val="0"/>
            <w:sz w:val="14"/>
          </w:rPr>
          <w:t>possession</w:t>
        </w:r>
      </w:ins>
      <w:ins w:id="933" w:author="Dolan, Scott" w:date="2020-05-26T00:40:00Z">
        <w:r>
          <w:rPr>
            <w:snapToGrid w:val="0"/>
            <w:sz w:val="14"/>
          </w:rPr>
          <w:t xml:space="preserve"> that indicated no encroachment. </w:t>
        </w:r>
      </w:ins>
      <w:ins w:id="934" w:author="Dolan, Scott" w:date="2020-05-26T00:34:00Z">
        <w:r>
          <w:rPr>
            <w:snapToGrid w:val="0"/>
            <w:sz w:val="14"/>
          </w:rPr>
          <w:t xml:space="preserve">  </w:t>
        </w:r>
      </w:ins>
      <w:ins w:id="935" w:author="Dolan, Scott" w:date="2020-05-26T00:45:00Z">
        <w:r w:rsidR="00782A42">
          <w:rPr>
            <w:snapToGrid w:val="0"/>
            <w:sz w:val="14"/>
          </w:rPr>
          <w:t xml:space="preserve">The Morgan Engineering &amp; Surveying has mathathical </w:t>
        </w:r>
        <w:r w:rsidR="00782A42" w:rsidRPr="00782A42">
          <w:rPr>
            <w:snapToGrid w:val="0"/>
            <w:sz w:val="14"/>
          </w:rPr>
          <w:t>errors</w:t>
        </w:r>
        <w:r w:rsidR="00782A42">
          <w:rPr>
            <w:snapToGrid w:val="0"/>
            <w:sz w:val="14"/>
          </w:rPr>
          <w:t xml:space="preserve"> and </w:t>
        </w:r>
      </w:ins>
      <w:ins w:id="936" w:author="Dolan, Scott" w:date="2020-05-26T00:46:00Z">
        <w:r w:rsidR="00782A42">
          <w:rPr>
            <w:snapToGrid w:val="0"/>
            <w:sz w:val="14"/>
          </w:rPr>
          <w:t>additionally</w:t>
        </w:r>
      </w:ins>
      <w:ins w:id="937" w:author="Dolan, Scott" w:date="2020-05-26T00:45:00Z">
        <w:r w:rsidR="00782A42">
          <w:rPr>
            <w:snapToGrid w:val="0"/>
            <w:sz w:val="14"/>
          </w:rPr>
          <w:t xml:space="preserve"> </w:t>
        </w:r>
      </w:ins>
      <w:ins w:id="938" w:author="Dolan, Scott" w:date="2020-05-26T00:46:00Z">
        <w:r w:rsidR="00782A42">
          <w:rPr>
            <w:snapToGrid w:val="0"/>
            <w:sz w:val="14"/>
          </w:rPr>
          <w:t>in</w:t>
        </w:r>
        <w:r w:rsidR="00782A42" w:rsidRPr="00782A42">
          <w:rPr>
            <w:snapToGrid w:val="0"/>
            <w:sz w:val="14"/>
          </w:rPr>
          <w:t>consistencies</w:t>
        </w:r>
      </w:ins>
    </w:p>
    <w:p w14:paraId="402128E2" w14:textId="77777777" w:rsidR="00091C7A" w:rsidRPr="00A449A0" w:rsidRDefault="00091C7A" w:rsidP="00091C7A">
      <w:pPr>
        <w:pStyle w:val="ListParagraph"/>
        <w:keepNext/>
        <w:keepLines/>
        <w:numPr>
          <w:ilvl w:val="0"/>
          <w:numId w:val="24"/>
        </w:numPr>
        <w:autoSpaceDE w:val="0"/>
        <w:autoSpaceDN w:val="0"/>
        <w:adjustRightInd w:val="0"/>
        <w:spacing w:line="480" w:lineRule="auto"/>
        <w:rPr>
          <w:ins w:id="939" w:author="Dolan, Scott" w:date="2020-05-26T01:15:00Z"/>
          <w:snapToGrid w:val="0"/>
          <w:color w:val="FF0000"/>
          <w:sz w:val="14"/>
          <w:szCs w:val="16"/>
        </w:rPr>
      </w:pPr>
      <w:ins w:id="940" w:author="Dolan, Scott" w:date="2020-05-26T01:15:00Z">
        <w:r w:rsidRPr="00A449A0">
          <w:rPr>
            <w:snapToGrid w:val="0"/>
            <w:color w:val="FF0000"/>
            <w:sz w:val="14"/>
            <w:szCs w:val="16"/>
          </w:rPr>
          <w:t xml:space="preserve">However, the Morgan Survey was mathematically inaccurate as the total frontage for the 641 Arnold Property and 637 Arnold Property did not add up. </w:t>
        </w:r>
      </w:ins>
    </w:p>
    <w:p w14:paraId="2BF6D5EC" w14:textId="322AE6DD" w:rsidR="007A6B78" w:rsidRPr="00782A42" w:rsidDel="000007BF" w:rsidRDefault="0028067E">
      <w:pPr>
        <w:pStyle w:val="ListParagraph"/>
        <w:keepNext/>
        <w:keepLines/>
        <w:numPr>
          <w:ilvl w:val="0"/>
          <w:numId w:val="24"/>
        </w:numPr>
        <w:spacing w:line="480" w:lineRule="auto"/>
        <w:rPr>
          <w:ins w:id="941" w:author="Matthew P. Dolan" w:date="2020-05-23T09:10:00Z"/>
          <w:del w:id="942" w:author="Dolan, Scott" w:date="2020-05-26T00:55:00Z"/>
          <w:snapToGrid w:val="0"/>
          <w:sz w:val="14"/>
          <w:rPrChange w:id="943" w:author="Dolan, Scott" w:date="2020-05-26T00:44:00Z">
            <w:rPr>
              <w:ins w:id="944" w:author="Matthew P. Dolan" w:date="2020-05-23T09:10:00Z"/>
              <w:del w:id="945" w:author="Dolan, Scott" w:date="2020-05-26T00:55:00Z"/>
              <w:snapToGrid w:val="0"/>
            </w:rPr>
          </w:rPrChange>
        </w:rPr>
        <w:pPrChange w:id="946" w:author="Dolan, Scott" w:date="2020-05-26T00:44:00Z">
          <w:pPr>
            <w:keepNext/>
            <w:keepLines/>
            <w:autoSpaceDE w:val="0"/>
            <w:autoSpaceDN w:val="0"/>
            <w:adjustRightInd w:val="0"/>
            <w:spacing w:line="480" w:lineRule="auto"/>
          </w:pPr>
        </w:pPrChange>
      </w:pPr>
      <w:ins w:id="947" w:author="Dolan, Scott" w:date="2020-05-25T23:55:00Z">
        <w:r w:rsidRPr="00782A42">
          <w:rPr>
            <w:snapToGrid w:val="0"/>
            <w:sz w:val="14"/>
            <w:rPrChange w:id="948" w:author="Dolan, Scott" w:date="2020-05-26T00:44:00Z">
              <w:rPr>
                <w:snapToGrid w:val="0"/>
              </w:rPr>
            </w:rPrChange>
          </w:rPr>
          <w:br/>
        </w:r>
      </w:ins>
    </w:p>
    <w:p w14:paraId="1BB4F12C" w14:textId="349CB65C" w:rsidR="005F6634" w:rsidRPr="000007BF" w:rsidRDefault="005F6634">
      <w:pPr>
        <w:pStyle w:val="ListParagraph"/>
        <w:keepNext/>
        <w:keepLines/>
        <w:numPr>
          <w:ilvl w:val="0"/>
          <w:numId w:val="24"/>
        </w:numPr>
        <w:spacing w:line="480" w:lineRule="auto"/>
        <w:rPr>
          <w:snapToGrid w:val="0"/>
        </w:rPr>
        <w:pPrChange w:id="949" w:author="Dolan, Scott" w:date="2020-05-26T00:55:00Z">
          <w:pPr>
            <w:pStyle w:val="ListParagraph"/>
            <w:keepNext/>
            <w:keepLines/>
            <w:numPr>
              <w:numId w:val="24"/>
            </w:numPr>
            <w:autoSpaceDE w:val="0"/>
            <w:autoSpaceDN w:val="0"/>
            <w:adjustRightInd w:val="0"/>
            <w:spacing w:line="480" w:lineRule="auto"/>
            <w:ind w:left="0" w:firstLine="720"/>
          </w:pPr>
        </w:pPrChange>
      </w:pPr>
      <w:del w:id="950" w:author="Dolan, Scott" w:date="2020-05-26T00:55:00Z">
        <w:r w:rsidRPr="000007BF" w:rsidDel="000007BF">
          <w:rPr>
            <w:snapToGrid w:val="0"/>
          </w:rPr>
          <w:delText xml:space="preserve"> </w:delText>
        </w:r>
      </w:del>
    </w:p>
    <w:p w14:paraId="026DE77B" w14:textId="77777777" w:rsidR="00516913" w:rsidRDefault="00516913">
      <w:pPr>
        <w:keepNext/>
        <w:keepLines/>
        <w:autoSpaceDE w:val="0"/>
        <w:autoSpaceDN w:val="0"/>
        <w:adjustRightInd w:val="0"/>
        <w:spacing w:line="480" w:lineRule="auto"/>
        <w:rPr>
          <w:ins w:id="951" w:author="Dolan, Scott" w:date="2020-05-26T01:07:00Z"/>
          <w:b/>
          <w:bCs/>
          <w:snapToGrid w:val="0"/>
          <w:u w:val="single"/>
        </w:rPr>
      </w:pPr>
    </w:p>
    <w:p w14:paraId="7DCED1CC" w14:textId="77777777" w:rsidR="00516913" w:rsidRDefault="00516913">
      <w:pPr>
        <w:keepNext/>
        <w:keepLines/>
        <w:autoSpaceDE w:val="0"/>
        <w:autoSpaceDN w:val="0"/>
        <w:adjustRightInd w:val="0"/>
        <w:spacing w:line="480" w:lineRule="auto"/>
        <w:rPr>
          <w:ins w:id="952" w:author="Dolan, Scott" w:date="2020-05-26T01:07:00Z"/>
          <w:b/>
          <w:bCs/>
          <w:snapToGrid w:val="0"/>
          <w:u w:val="single"/>
        </w:rPr>
      </w:pPr>
    </w:p>
    <w:p w14:paraId="1C5F12DB" w14:textId="0A872623" w:rsidR="00F60C2A" w:rsidRPr="00F60C2A" w:rsidRDefault="00F60C2A">
      <w:pPr>
        <w:keepNext/>
        <w:keepLines/>
        <w:autoSpaceDE w:val="0"/>
        <w:autoSpaceDN w:val="0"/>
        <w:adjustRightInd w:val="0"/>
        <w:spacing w:line="480" w:lineRule="auto"/>
        <w:rPr>
          <w:b/>
          <w:bCs/>
          <w:snapToGrid w:val="0"/>
          <w:u w:val="single"/>
        </w:rPr>
      </w:pPr>
      <w:r>
        <w:rPr>
          <w:b/>
          <w:bCs/>
          <w:snapToGrid w:val="0"/>
          <w:u w:val="single"/>
        </w:rPr>
        <w:t xml:space="preserve">The </w:t>
      </w:r>
      <w:r w:rsidR="005F6634">
        <w:rPr>
          <w:b/>
          <w:bCs/>
          <w:snapToGrid w:val="0"/>
          <w:u w:val="single"/>
        </w:rPr>
        <w:t xml:space="preserve">637 Arnold </w:t>
      </w:r>
      <w:r>
        <w:rPr>
          <w:b/>
          <w:bCs/>
          <w:snapToGrid w:val="0"/>
          <w:u w:val="single"/>
        </w:rPr>
        <w:t>Title Policy</w:t>
      </w:r>
    </w:p>
    <w:p w14:paraId="2FD09146" w14:textId="7C694325" w:rsidR="00F60C2A" w:rsidRPr="00FF7540" w:rsidRDefault="00F60C2A">
      <w:pPr>
        <w:pStyle w:val="ListParagraph"/>
        <w:keepNext/>
        <w:keepLines/>
        <w:numPr>
          <w:ilvl w:val="0"/>
          <w:numId w:val="24"/>
        </w:numPr>
        <w:autoSpaceDE w:val="0"/>
        <w:autoSpaceDN w:val="0"/>
        <w:adjustRightInd w:val="0"/>
        <w:spacing w:line="480" w:lineRule="auto"/>
        <w:rPr>
          <w:snapToGrid w:val="0"/>
          <w:sz w:val="12"/>
          <w:rPrChange w:id="953" w:author="Dolan, Scott" w:date="2020-05-23T21:23:00Z">
            <w:rPr>
              <w:snapToGrid w:val="0"/>
            </w:rPr>
          </w:rPrChange>
        </w:rPr>
        <w:pPrChange w:id="954" w:author="Dolan, Scott" w:date="2020-05-25T20:51:00Z">
          <w:pPr>
            <w:pStyle w:val="ListParagraph"/>
            <w:keepNext/>
            <w:keepLines/>
            <w:numPr>
              <w:numId w:val="34"/>
            </w:numPr>
            <w:autoSpaceDE w:val="0"/>
            <w:autoSpaceDN w:val="0"/>
            <w:adjustRightInd w:val="0"/>
            <w:spacing w:line="480" w:lineRule="auto"/>
            <w:ind w:left="0" w:firstLine="720"/>
          </w:pPr>
        </w:pPrChange>
      </w:pPr>
      <w:r w:rsidRPr="00FF7540">
        <w:rPr>
          <w:snapToGrid w:val="0"/>
          <w:sz w:val="12"/>
          <w:rPrChange w:id="955" w:author="Dolan, Scott" w:date="2020-05-23T21:23:00Z">
            <w:rPr>
              <w:snapToGrid w:val="0"/>
            </w:rPr>
          </w:rPrChange>
        </w:rPr>
        <w:t xml:space="preserve">Prior to closing on the 637 Arnold Property, </w:t>
      </w:r>
      <w:r w:rsidR="00D7116F" w:rsidRPr="00FF7540">
        <w:rPr>
          <w:snapToGrid w:val="0"/>
          <w:sz w:val="12"/>
          <w:rPrChange w:id="956" w:author="Dolan, Scott" w:date="2020-05-23T21:23:00Z">
            <w:rPr>
              <w:snapToGrid w:val="0"/>
            </w:rPr>
          </w:rPrChange>
        </w:rPr>
        <w:t>637 Arnold procured a $540,000 title insurance policy from Stewart with a Policy Number ending in -465016 (the “</w:t>
      </w:r>
      <w:r w:rsidR="00D7116F" w:rsidRPr="00FF7540">
        <w:rPr>
          <w:b/>
          <w:bCs/>
          <w:snapToGrid w:val="0"/>
          <w:sz w:val="12"/>
          <w:rPrChange w:id="957" w:author="Dolan, Scott" w:date="2020-05-23T21:23:00Z">
            <w:rPr>
              <w:b/>
              <w:bCs/>
              <w:snapToGrid w:val="0"/>
            </w:rPr>
          </w:rPrChange>
        </w:rPr>
        <w:t>Policy</w:t>
      </w:r>
      <w:r w:rsidR="00D7116F" w:rsidRPr="00FF7540">
        <w:rPr>
          <w:snapToGrid w:val="0"/>
          <w:sz w:val="12"/>
          <w:rPrChange w:id="958" w:author="Dolan, Scott" w:date="2020-05-23T21:23:00Z">
            <w:rPr>
              <w:snapToGrid w:val="0"/>
            </w:rPr>
          </w:rPrChange>
        </w:rPr>
        <w:t>”).</w:t>
      </w:r>
    </w:p>
    <w:p w14:paraId="37E36E32" w14:textId="59CA42EA" w:rsidR="00D7116F" w:rsidRPr="00867E47" w:rsidRDefault="00D7116F">
      <w:pPr>
        <w:pStyle w:val="ListParagraph"/>
        <w:keepNext/>
        <w:keepLines/>
        <w:numPr>
          <w:ilvl w:val="0"/>
          <w:numId w:val="24"/>
        </w:numPr>
        <w:autoSpaceDE w:val="0"/>
        <w:autoSpaceDN w:val="0"/>
        <w:adjustRightInd w:val="0"/>
        <w:spacing w:line="480" w:lineRule="auto"/>
        <w:rPr>
          <w:snapToGrid w:val="0"/>
          <w:sz w:val="14"/>
          <w:rPrChange w:id="959" w:author="Dolan, Scott" w:date="2020-05-25T21:55:00Z">
            <w:rPr>
              <w:snapToGrid w:val="0"/>
            </w:rPr>
          </w:rPrChange>
        </w:rPr>
        <w:pPrChange w:id="960" w:author="Dolan, Scott" w:date="2020-05-25T20:51:00Z">
          <w:pPr>
            <w:pStyle w:val="ListParagraph"/>
            <w:keepNext/>
            <w:keepLines/>
            <w:numPr>
              <w:numId w:val="34"/>
            </w:numPr>
            <w:autoSpaceDE w:val="0"/>
            <w:autoSpaceDN w:val="0"/>
            <w:adjustRightInd w:val="0"/>
            <w:spacing w:line="480" w:lineRule="auto"/>
            <w:ind w:left="0" w:firstLine="720"/>
          </w:pPr>
        </w:pPrChange>
      </w:pPr>
      <w:r w:rsidRPr="00867E47">
        <w:rPr>
          <w:snapToGrid w:val="0"/>
          <w:sz w:val="14"/>
          <w:rPrChange w:id="961" w:author="Dolan, Scott" w:date="2020-05-25T21:55:00Z">
            <w:rPr>
              <w:snapToGrid w:val="0"/>
            </w:rPr>
          </w:rPrChange>
        </w:rPr>
        <w:t xml:space="preserve">The Policy insured 637 Arnold against </w:t>
      </w:r>
      <w:ins w:id="962" w:author="Dolan, Scott" w:date="2020-05-23T21:34:00Z">
        <w:r w:rsidR="00EB67F7" w:rsidRPr="00867E47">
          <w:rPr>
            <w:snapToGrid w:val="0"/>
            <w:color w:val="FF0000"/>
            <w:sz w:val="14"/>
            <w:rPrChange w:id="963" w:author="Dolan, Scott" w:date="2020-05-25T21:55:00Z">
              <w:rPr>
                <w:snapToGrid w:val="0"/>
                <w:sz w:val="16"/>
              </w:rPr>
            </w:rPrChange>
          </w:rPr>
          <w:t>Fraud</w:t>
        </w:r>
        <w:r w:rsidR="00EB67F7" w:rsidRPr="00867E47">
          <w:rPr>
            <w:snapToGrid w:val="0"/>
            <w:sz w:val="14"/>
            <w:rPrChange w:id="964" w:author="Dolan, Scott" w:date="2020-05-25T21:55:00Z">
              <w:rPr>
                <w:snapToGrid w:val="0"/>
                <w:sz w:val="16"/>
              </w:rPr>
            </w:rPrChange>
          </w:rPr>
          <w:t xml:space="preserve">, </w:t>
        </w:r>
      </w:ins>
      <w:r w:rsidRPr="00867E47">
        <w:rPr>
          <w:snapToGrid w:val="0"/>
          <w:sz w:val="14"/>
          <w:rPrChange w:id="965" w:author="Dolan, Scott" w:date="2020-05-25T21:55:00Z">
            <w:rPr>
              <w:snapToGrid w:val="0"/>
            </w:rPr>
          </w:rPrChange>
        </w:rPr>
        <w:t>loss or damage, not exceeding the amount of the Policy ($540,000) incurred by reason of, among other things, defects in or encumbrances on the title of the Property and encroachments, encumbrances,</w:t>
      </w:r>
      <w:ins w:id="966" w:author="Matthew P. Dolan" w:date="2020-05-23T09:16:00Z">
        <w:r w:rsidR="00FF0D2B" w:rsidRPr="00867E47">
          <w:rPr>
            <w:snapToGrid w:val="0"/>
            <w:sz w:val="14"/>
            <w:rPrChange w:id="967" w:author="Dolan, Scott" w:date="2020-05-25T21:55:00Z">
              <w:rPr>
                <w:snapToGrid w:val="0"/>
              </w:rPr>
            </w:rPrChange>
          </w:rPr>
          <w:t xml:space="preserve"> violations, variations</w:t>
        </w:r>
      </w:ins>
      <w:r w:rsidRPr="00867E47">
        <w:rPr>
          <w:snapToGrid w:val="0"/>
          <w:sz w:val="14"/>
          <w:rPrChange w:id="968" w:author="Dolan, Scott" w:date="2020-05-25T21:55:00Z">
            <w:rPr>
              <w:snapToGrid w:val="0"/>
            </w:rPr>
          </w:rPrChange>
        </w:rPr>
        <w:t xml:space="preserve"> or adverse circumstances affecting the Title</w:t>
      </w:r>
      <w:del w:id="969" w:author="Matthew P. Dolan" w:date="2020-05-23T09:16:00Z">
        <w:r w:rsidRPr="00867E47" w:rsidDel="00FF0D2B">
          <w:rPr>
            <w:snapToGrid w:val="0"/>
            <w:sz w:val="14"/>
            <w:rPrChange w:id="970" w:author="Dolan, Scott" w:date="2020-05-25T21:55:00Z">
              <w:rPr>
                <w:snapToGrid w:val="0"/>
              </w:rPr>
            </w:rPrChange>
          </w:rPr>
          <w:delText xml:space="preserve"> that would be disclosed by an accurate and complete survey</w:delText>
        </w:r>
      </w:del>
      <w:r w:rsidRPr="00867E47">
        <w:rPr>
          <w:snapToGrid w:val="0"/>
          <w:sz w:val="14"/>
          <w:rPrChange w:id="971" w:author="Dolan, Scott" w:date="2020-05-25T21:55:00Z">
            <w:rPr>
              <w:snapToGrid w:val="0"/>
            </w:rPr>
          </w:rPrChange>
        </w:rPr>
        <w:t xml:space="preserve">. </w:t>
      </w:r>
    </w:p>
    <w:p w14:paraId="59A95A7A" w14:textId="1480CE5E" w:rsidR="00D7116F" w:rsidRPr="00EB67F7" w:rsidRDefault="00D7116F">
      <w:pPr>
        <w:pStyle w:val="ListParagraph"/>
        <w:keepNext/>
        <w:keepLines/>
        <w:numPr>
          <w:ilvl w:val="0"/>
          <w:numId w:val="24"/>
        </w:numPr>
        <w:autoSpaceDE w:val="0"/>
        <w:autoSpaceDN w:val="0"/>
        <w:adjustRightInd w:val="0"/>
        <w:spacing w:line="480" w:lineRule="auto"/>
        <w:rPr>
          <w:snapToGrid w:val="0"/>
          <w:sz w:val="12"/>
          <w:rPrChange w:id="972" w:author="Dolan, Scott" w:date="2020-05-23T21:34:00Z">
            <w:rPr>
              <w:snapToGrid w:val="0"/>
            </w:rPr>
          </w:rPrChange>
        </w:rPr>
        <w:pPrChange w:id="973" w:author="Dolan, Scott" w:date="2020-05-25T20:51:00Z">
          <w:pPr>
            <w:pStyle w:val="ListParagraph"/>
            <w:keepNext/>
            <w:keepLines/>
            <w:numPr>
              <w:numId w:val="34"/>
            </w:numPr>
            <w:autoSpaceDE w:val="0"/>
            <w:autoSpaceDN w:val="0"/>
            <w:adjustRightInd w:val="0"/>
            <w:spacing w:line="480" w:lineRule="auto"/>
            <w:ind w:left="0" w:firstLine="720"/>
          </w:pPr>
        </w:pPrChange>
      </w:pPr>
      <w:r w:rsidRPr="00EB67F7">
        <w:rPr>
          <w:snapToGrid w:val="0"/>
          <w:sz w:val="12"/>
          <w:rPrChange w:id="974" w:author="Dolan, Scott" w:date="2020-05-23T21:34:00Z">
            <w:rPr>
              <w:snapToGrid w:val="0"/>
            </w:rPr>
          </w:rPrChange>
        </w:rPr>
        <w:t>“Encroachment” in the Policy is defined as including “encroachments of existing improvements located on the [Property] onto adjoining land, and encroachments onto the [Property] of existing improvements located on adjoining land.</w:t>
      </w:r>
      <w:r w:rsidR="005A26BE" w:rsidRPr="00EB67F7">
        <w:rPr>
          <w:snapToGrid w:val="0"/>
          <w:sz w:val="12"/>
          <w:rPrChange w:id="975" w:author="Dolan, Scott" w:date="2020-05-23T21:34:00Z">
            <w:rPr>
              <w:snapToGrid w:val="0"/>
            </w:rPr>
          </w:rPrChange>
        </w:rPr>
        <w:t>”</w:t>
      </w:r>
    </w:p>
    <w:p w14:paraId="2C79B847" w14:textId="72110C00" w:rsidR="000B59B7" w:rsidRPr="00EB67F7" w:rsidRDefault="000B59B7">
      <w:pPr>
        <w:pStyle w:val="ListParagraph"/>
        <w:keepNext/>
        <w:keepLines/>
        <w:numPr>
          <w:ilvl w:val="0"/>
          <w:numId w:val="24"/>
        </w:numPr>
        <w:autoSpaceDE w:val="0"/>
        <w:autoSpaceDN w:val="0"/>
        <w:adjustRightInd w:val="0"/>
        <w:spacing w:line="480" w:lineRule="auto"/>
        <w:rPr>
          <w:snapToGrid w:val="0"/>
          <w:sz w:val="12"/>
          <w:rPrChange w:id="976" w:author="Dolan, Scott" w:date="2020-05-23T21:34:00Z">
            <w:rPr>
              <w:snapToGrid w:val="0"/>
            </w:rPr>
          </w:rPrChange>
        </w:rPr>
        <w:pPrChange w:id="977" w:author="Dolan, Scott" w:date="2020-05-25T20:51:00Z">
          <w:pPr>
            <w:pStyle w:val="ListParagraph"/>
            <w:keepNext/>
            <w:keepLines/>
            <w:numPr>
              <w:numId w:val="34"/>
            </w:numPr>
            <w:autoSpaceDE w:val="0"/>
            <w:autoSpaceDN w:val="0"/>
            <w:adjustRightInd w:val="0"/>
            <w:spacing w:line="480" w:lineRule="auto"/>
            <w:ind w:left="0" w:firstLine="720"/>
          </w:pPr>
        </w:pPrChange>
      </w:pPr>
      <w:r w:rsidRPr="00EB67F7">
        <w:rPr>
          <w:snapToGrid w:val="0"/>
          <w:sz w:val="12"/>
          <w:rPrChange w:id="978" w:author="Dolan, Scott" w:date="2020-05-23T21:34:00Z">
            <w:rPr>
              <w:snapToGrid w:val="0"/>
            </w:rPr>
          </w:rPrChange>
        </w:rPr>
        <w:t xml:space="preserve">Further, according to the Policy, Stewart agreed to “pay the costs, attorneys’ fees and expenses incurred in defense of any matter insured against by the[e] Policy….” </w:t>
      </w:r>
    </w:p>
    <w:p w14:paraId="0D0DAA12" w14:textId="70316C36" w:rsidR="00D7116F" w:rsidRPr="00EB67F7" w:rsidRDefault="00D7116F">
      <w:pPr>
        <w:pStyle w:val="ListParagraph"/>
        <w:keepNext/>
        <w:keepLines/>
        <w:numPr>
          <w:ilvl w:val="0"/>
          <w:numId w:val="24"/>
        </w:numPr>
        <w:autoSpaceDE w:val="0"/>
        <w:autoSpaceDN w:val="0"/>
        <w:adjustRightInd w:val="0"/>
        <w:spacing w:line="480" w:lineRule="auto"/>
        <w:rPr>
          <w:snapToGrid w:val="0"/>
          <w:sz w:val="12"/>
          <w:rPrChange w:id="979" w:author="Dolan, Scott" w:date="2020-05-23T21:35:00Z">
            <w:rPr>
              <w:snapToGrid w:val="0"/>
            </w:rPr>
          </w:rPrChange>
        </w:rPr>
        <w:pPrChange w:id="980" w:author="Dolan, Scott" w:date="2020-05-25T20:51:00Z">
          <w:pPr>
            <w:pStyle w:val="ListParagraph"/>
            <w:keepNext/>
            <w:keepLines/>
            <w:numPr>
              <w:numId w:val="34"/>
            </w:numPr>
            <w:autoSpaceDE w:val="0"/>
            <w:autoSpaceDN w:val="0"/>
            <w:adjustRightInd w:val="0"/>
            <w:spacing w:line="480" w:lineRule="auto"/>
            <w:ind w:left="0" w:firstLine="720"/>
          </w:pPr>
        </w:pPrChange>
      </w:pPr>
      <w:r w:rsidRPr="00EB67F7">
        <w:rPr>
          <w:snapToGrid w:val="0"/>
          <w:sz w:val="12"/>
          <w:rPrChange w:id="981" w:author="Dolan, Scott" w:date="2020-05-23T21:35:00Z">
            <w:rPr>
              <w:snapToGrid w:val="0"/>
            </w:rPr>
          </w:rPrChange>
        </w:rPr>
        <w:t>Consistent with the Morris</w:t>
      </w:r>
      <w:r w:rsidR="005F6634" w:rsidRPr="00EB67F7">
        <w:rPr>
          <w:snapToGrid w:val="0"/>
          <w:sz w:val="12"/>
          <w:rPrChange w:id="982" w:author="Dolan, Scott" w:date="2020-05-23T21:35:00Z">
            <w:rPr>
              <w:snapToGrid w:val="0"/>
            </w:rPr>
          </w:rPrChange>
        </w:rPr>
        <w:t xml:space="preserve"> &amp; Glasgow Survey</w:t>
      </w:r>
      <w:ins w:id="983" w:author="Matthew P. Dolan" w:date="2020-05-23T10:10:00Z">
        <w:r w:rsidR="000E7840" w:rsidRPr="00EB67F7">
          <w:rPr>
            <w:snapToGrid w:val="0"/>
            <w:sz w:val="12"/>
            <w:rPrChange w:id="984" w:author="Dolan, Scott" w:date="2020-05-23T21:35:00Z">
              <w:rPr>
                <w:snapToGrid w:val="0"/>
              </w:rPr>
            </w:rPrChange>
          </w:rPr>
          <w:t>s</w:t>
        </w:r>
      </w:ins>
      <w:r w:rsidR="005F6634" w:rsidRPr="00EB67F7">
        <w:rPr>
          <w:snapToGrid w:val="0"/>
          <w:sz w:val="12"/>
          <w:rPrChange w:id="985" w:author="Dolan, Scott" w:date="2020-05-23T21:35:00Z">
            <w:rPr>
              <w:snapToGrid w:val="0"/>
            </w:rPr>
          </w:rPrChange>
        </w:rPr>
        <w:t>, the 2014 R.C. Burdick Survey and the R. Morris</w:t>
      </w:r>
      <w:r w:rsidRPr="00EB67F7">
        <w:rPr>
          <w:snapToGrid w:val="0"/>
          <w:sz w:val="12"/>
          <w:rPrChange w:id="986" w:author="Dolan, Scott" w:date="2020-05-23T21:35:00Z">
            <w:rPr>
              <w:snapToGrid w:val="0"/>
            </w:rPr>
          </w:rPrChange>
        </w:rPr>
        <w:t xml:space="preserve"> Survey, the Policy specifically insured </w:t>
      </w:r>
      <w:r w:rsidR="0055089A" w:rsidRPr="00EB67F7">
        <w:rPr>
          <w:snapToGrid w:val="0"/>
          <w:sz w:val="12"/>
          <w:rPrChange w:id="987" w:author="Dolan, Scott" w:date="2020-05-23T21:35:00Z">
            <w:rPr>
              <w:snapToGrid w:val="0"/>
            </w:rPr>
          </w:rPrChange>
        </w:rPr>
        <w:t>against any enforced removal of</w:t>
      </w:r>
      <w:r w:rsidR="005A26BE" w:rsidRPr="00EB67F7">
        <w:rPr>
          <w:snapToGrid w:val="0"/>
          <w:sz w:val="12"/>
          <w:rPrChange w:id="988" w:author="Dolan, Scott" w:date="2020-05-23T21:35:00Z">
            <w:rPr>
              <w:snapToGrid w:val="0"/>
            </w:rPr>
          </w:rPrChange>
        </w:rPr>
        <w:t>: (1)</w:t>
      </w:r>
      <w:r w:rsidR="0055089A" w:rsidRPr="00EB67F7">
        <w:rPr>
          <w:snapToGrid w:val="0"/>
          <w:sz w:val="12"/>
          <w:rPrChange w:id="989" w:author="Dolan, Scott" w:date="2020-05-23T21:35:00Z">
            <w:rPr>
              <w:snapToGrid w:val="0"/>
            </w:rPr>
          </w:rPrChange>
        </w:rPr>
        <w:t xml:space="preserve"> the </w:t>
      </w:r>
      <w:r w:rsidR="00345A2B" w:rsidRPr="00EB67F7">
        <w:rPr>
          <w:snapToGrid w:val="0"/>
          <w:sz w:val="12"/>
          <w:rPrChange w:id="990" w:author="Dolan, Scott" w:date="2020-05-23T21:35:00Z">
            <w:rPr>
              <w:snapToGrid w:val="0"/>
            </w:rPr>
          </w:rPrChange>
        </w:rPr>
        <w:t>641 Arnold Building</w:t>
      </w:r>
      <w:r w:rsidR="005A26BE" w:rsidRPr="00EB67F7">
        <w:rPr>
          <w:snapToGrid w:val="0"/>
          <w:sz w:val="12"/>
          <w:rPrChange w:id="991" w:author="Dolan, Scott" w:date="2020-05-23T21:35:00Z">
            <w:rPr>
              <w:snapToGrid w:val="0"/>
            </w:rPr>
          </w:rPrChange>
        </w:rPr>
        <w:t xml:space="preserve">; (2) pavement extending from the 641 Arnold Property; (3) a roof overhang from the 641 Arnold Property and; (4) sidewalk extending from the 641 Arnold Property onto the 637 Arnold Property. </w:t>
      </w:r>
    </w:p>
    <w:p w14:paraId="15F40C09" w14:textId="77777777" w:rsidR="00516913" w:rsidRDefault="00516913">
      <w:pPr>
        <w:keepNext/>
        <w:keepLines/>
        <w:autoSpaceDE w:val="0"/>
        <w:autoSpaceDN w:val="0"/>
        <w:adjustRightInd w:val="0"/>
        <w:spacing w:line="480" w:lineRule="auto"/>
        <w:rPr>
          <w:ins w:id="992" w:author="Dolan, Scott" w:date="2020-05-26T01:07:00Z"/>
          <w:b/>
          <w:bCs/>
          <w:snapToGrid w:val="0"/>
          <w:u w:val="single"/>
        </w:rPr>
      </w:pPr>
    </w:p>
    <w:p w14:paraId="2AD9B4CB" w14:textId="77777777" w:rsidR="00516913" w:rsidRDefault="00516913">
      <w:pPr>
        <w:keepNext/>
        <w:keepLines/>
        <w:autoSpaceDE w:val="0"/>
        <w:autoSpaceDN w:val="0"/>
        <w:adjustRightInd w:val="0"/>
        <w:spacing w:line="480" w:lineRule="auto"/>
        <w:rPr>
          <w:ins w:id="993" w:author="Dolan, Scott" w:date="2020-05-26T01:07:00Z"/>
          <w:b/>
          <w:bCs/>
          <w:snapToGrid w:val="0"/>
          <w:u w:val="single"/>
        </w:rPr>
      </w:pPr>
    </w:p>
    <w:p w14:paraId="28C54B6F" w14:textId="77777777" w:rsidR="00516913" w:rsidRDefault="00516913">
      <w:pPr>
        <w:keepNext/>
        <w:keepLines/>
        <w:autoSpaceDE w:val="0"/>
        <w:autoSpaceDN w:val="0"/>
        <w:adjustRightInd w:val="0"/>
        <w:spacing w:line="480" w:lineRule="auto"/>
        <w:rPr>
          <w:ins w:id="994" w:author="Dolan, Scott" w:date="2020-05-26T01:07:00Z"/>
          <w:b/>
          <w:bCs/>
          <w:snapToGrid w:val="0"/>
          <w:u w:val="single"/>
        </w:rPr>
      </w:pPr>
    </w:p>
    <w:p w14:paraId="4BE0E543" w14:textId="77777777" w:rsidR="00516913" w:rsidRDefault="00516913">
      <w:pPr>
        <w:keepNext/>
        <w:keepLines/>
        <w:autoSpaceDE w:val="0"/>
        <w:autoSpaceDN w:val="0"/>
        <w:adjustRightInd w:val="0"/>
        <w:spacing w:line="480" w:lineRule="auto"/>
        <w:rPr>
          <w:ins w:id="995" w:author="Dolan, Scott" w:date="2020-05-26T01:07:00Z"/>
          <w:b/>
          <w:bCs/>
          <w:snapToGrid w:val="0"/>
          <w:u w:val="single"/>
        </w:rPr>
      </w:pPr>
    </w:p>
    <w:p w14:paraId="078384F0" w14:textId="77777777" w:rsidR="00516913" w:rsidRDefault="00516913">
      <w:pPr>
        <w:keepNext/>
        <w:keepLines/>
        <w:autoSpaceDE w:val="0"/>
        <w:autoSpaceDN w:val="0"/>
        <w:adjustRightInd w:val="0"/>
        <w:spacing w:line="480" w:lineRule="auto"/>
        <w:rPr>
          <w:ins w:id="996" w:author="Dolan, Scott" w:date="2020-05-26T01:07:00Z"/>
          <w:b/>
          <w:bCs/>
          <w:snapToGrid w:val="0"/>
          <w:u w:val="single"/>
        </w:rPr>
      </w:pPr>
    </w:p>
    <w:p w14:paraId="447A5052" w14:textId="77777777" w:rsidR="00516913" w:rsidRDefault="00516913">
      <w:pPr>
        <w:keepNext/>
        <w:keepLines/>
        <w:autoSpaceDE w:val="0"/>
        <w:autoSpaceDN w:val="0"/>
        <w:adjustRightInd w:val="0"/>
        <w:spacing w:line="480" w:lineRule="auto"/>
        <w:rPr>
          <w:ins w:id="997" w:author="Dolan, Scott" w:date="2020-05-26T01:07:00Z"/>
          <w:b/>
          <w:bCs/>
          <w:snapToGrid w:val="0"/>
          <w:u w:val="single"/>
        </w:rPr>
      </w:pPr>
    </w:p>
    <w:p w14:paraId="0461F439" w14:textId="77777777" w:rsidR="00516913" w:rsidRDefault="00516913">
      <w:pPr>
        <w:keepNext/>
        <w:keepLines/>
        <w:autoSpaceDE w:val="0"/>
        <w:autoSpaceDN w:val="0"/>
        <w:adjustRightInd w:val="0"/>
        <w:spacing w:line="480" w:lineRule="auto"/>
        <w:rPr>
          <w:ins w:id="998" w:author="Dolan, Scott" w:date="2020-05-26T01:07:00Z"/>
          <w:b/>
          <w:bCs/>
          <w:snapToGrid w:val="0"/>
          <w:u w:val="single"/>
        </w:rPr>
      </w:pPr>
    </w:p>
    <w:p w14:paraId="27BCC66E" w14:textId="77777777" w:rsidR="00516913" w:rsidRDefault="00516913">
      <w:pPr>
        <w:keepNext/>
        <w:keepLines/>
        <w:autoSpaceDE w:val="0"/>
        <w:autoSpaceDN w:val="0"/>
        <w:adjustRightInd w:val="0"/>
        <w:spacing w:line="480" w:lineRule="auto"/>
        <w:rPr>
          <w:ins w:id="999" w:author="Dolan, Scott" w:date="2020-05-26T01:07:00Z"/>
          <w:b/>
          <w:bCs/>
          <w:snapToGrid w:val="0"/>
          <w:u w:val="single"/>
        </w:rPr>
      </w:pPr>
    </w:p>
    <w:p w14:paraId="7CC71AF9" w14:textId="77777777" w:rsidR="00516913" w:rsidRDefault="00516913">
      <w:pPr>
        <w:keepNext/>
        <w:keepLines/>
        <w:autoSpaceDE w:val="0"/>
        <w:autoSpaceDN w:val="0"/>
        <w:adjustRightInd w:val="0"/>
        <w:spacing w:line="480" w:lineRule="auto"/>
        <w:rPr>
          <w:ins w:id="1000" w:author="Dolan, Scott" w:date="2020-05-26T01:07:00Z"/>
          <w:b/>
          <w:bCs/>
          <w:snapToGrid w:val="0"/>
          <w:u w:val="single"/>
        </w:rPr>
      </w:pPr>
    </w:p>
    <w:p w14:paraId="0823DD99" w14:textId="77777777" w:rsidR="00516913" w:rsidRDefault="00516913">
      <w:pPr>
        <w:keepNext/>
        <w:keepLines/>
        <w:autoSpaceDE w:val="0"/>
        <w:autoSpaceDN w:val="0"/>
        <w:adjustRightInd w:val="0"/>
        <w:spacing w:line="480" w:lineRule="auto"/>
        <w:rPr>
          <w:ins w:id="1001" w:author="Dolan, Scott" w:date="2020-05-26T01:07:00Z"/>
          <w:b/>
          <w:bCs/>
          <w:snapToGrid w:val="0"/>
          <w:u w:val="single"/>
        </w:rPr>
      </w:pPr>
    </w:p>
    <w:p w14:paraId="6A71DBFD" w14:textId="77777777" w:rsidR="00516913" w:rsidRDefault="00516913">
      <w:pPr>
        <w:keepNext/>
        <w:keepLines/>
        <w:autoSpaceDE w:val="0"/>
        <w:autoSpaceDN w:val="0"/>
        <w:adjustRightInd w:val="0"/>
        <w:spacing w:line="480" w:lineRule="auto"/>
        <w:rPr>
          <w:ins w:id="1002" w:author="Dolan, Scott" w:date="2020-05-26T01:07:00Z"/>
          <w:b/>
          <w:bCs/>
          <w:snapToGrid w:val="0"/>
          <w:u w:val="single"/>
        </w:rPr>
      </w:pPr>
    </w:p>
    <w:p w14:paraId="4A415C8D" w14:textId="77777777" w:rsidR="00516913" w:rsidRDefault="00516913">
      <w:pPr>
        <w:keepNext/>
        <w:keepLines/>
        <w:autoSpaceDE w:val="0"/>
        <w:autoSpaceDN w:val="0"/>
        <w:adjustRightInd w:val="0"/>
        <w:spacing w:line="480" w:lineRule="auto"/>
        <w:rPr>
          <w:ins w:id="1003" w:author="Dolan, Scott" w:date="2020-05-26T01:07:00Z"/>
          <w:b/>
          <w:bCs/>
          <w:snapToGrid w:val="0"/>
          <w:u w:val="single"/>
        </w:rPr>
      </w:pPr>
    </w:p>
    <w:p w14:paraId="1FA1600B" w14:textId="77777777" w:rsidR="00516913" w:rsidRDefault="00516913">
      <w:pPr>
        <w:keepNext/>
        <w:keepLines/>
        <w:autoSpaceDE w:val="0"/>
        <w:autoSpaceDN w:val="0"/>
        <w:adjustRightInd w:val="0"/>
        <w:spacing w:line="480" w:lineRule="auto"/>
        <w:rPr>
          <w:ins w:id="1004" w:author="Dolan, Scott" w:date="2020-05-26T01:07:00Z"/>
          <w:b/>
          <w:bCs/>
          <w:snapToGrid w:val="0"/>
          <w:u w:val="single"/>
        </w:rPr>
      </w:pPr>
    </w:p>
    <w:p w14:paraId="3CC84454" w14:textId="77777777" w:rsidR="00516913" w:rsidRDefault="00516913">
      <w:pPr>
        <w:keepNext/>
        <w:keepLines/>
        <w:autoSpaceDE w:val="0"/>
        <w:autoSpaceDN w:val="0"/>
        <w:adjustRightInd w:val="0"/>
        <w:spacing w:line="480" w:lineRule="auto"/>
        <w:rPr>
          <w:ins w:id="1005" w:author="Dolan, Scott" w:date="2020-05-26T01:07:00Z"/>
          <w:b/>
          <w:bCs/>
          <w:snapToGrid w:val="0"/>
          <w:u w:val="single"/>
        </w:rPr>
      </w:pPr>
    </w:p>
    <w:p w14:paraId="51E6BD6B" w14:textId="77777777" w:rsidR="00516913" w:rsidRDefault="00516913">
      <w:pPr>
        <w:keepNext/>
        <w:keepLines/>
        <w:autoSpaceDE w:val="0"/>
        <w:autoSpaceDN w:val="0"/>
        <w:adjustRightInd w:val="0"/>
        <w:spacing w:line="480" w:lineRule="auto"/>
        <w:rPr>
          <w:ins w:id="1006" w:author="Dolan, Scott" w:date="2020-05-26T01:07:00Z"/>
          <w:b/>
          <w:bCs/>
          <w:snapToGrid w:val="0"/>
          <w:u w:val="single"/>
        </w:rPr>
      </w:pPr>
    </w:p>
    <w:p w14:paraId="05A4E6EB" w14:textId="77777777" w:rsidR="00516913" w:rsidRDefault="00516913">
      <w:pPr>
        <w:keepNext/>
        <w:keepLines/>
        <w:autoSpaceDE w:val="0"/>
        <w:autoSpaceDN w:val="0"/>
        <w:adjustRightInd w:val="0"/>
        <w:spacing w:line="480" w:lineRule="auto"/>
        <w:rPr>
          <w:ins w:id="1007" w:author="Dolan, Scott" w:date="2020-05-26T01:07:00Z"/>
          <w:b/>
          <w:bCs/>
          <w:snapToGrid w:val="0"/>
          <w:u w:val="single"/>
        </w:rPr>
      </w:pPr>
    </w:p>
    <w:p w14:paraId="6634C240" w14:textId="26F7084D" w:rsidR="005A26BE" w:rsidRPr="005A26BE" w:rsidRDefault="005A26BE">
      <w:pPr>
        <w:keepNext/>
        <w:keepLines/>
        <w:autoSpaceDE w:val="0"/>
        <w:autoSpaceDN w:val="0"/>
        <w:adjustRightInd w:val="0"/>
        <w:spacing w:line="480" w:lineRule="auto"/>
        <w:rPr>
          <w:b/>
          <w:bCs/>
          <w:snapToGrid w:val="0"/>
          <w:u w:val="single"/>
        </w:rPr>
      </w:pPr>
      <w:r>
        <w:rPr>
          <w:b/>
          <w:bCs/>
          <w:snapToGrid w:val="0"/>
          <w:u w:val="single"/>
        </w:rPr>
        <w:t>The 641 Arnold Action</w:t>
      </w:r>
    </w:p>
    <w:p w14:paraId="2FD311D0" w14:textId="12CBCDC5" w:rsidR="00FF0D2B" w:rsidRPr="00EB67F7" w:rsidRDefault="00FF0D2B">
      <w:pPr>
        <w:pStyle w:val="ListParagraph"/>
        <w:keepNext/>
        <w:keepLines/>
        <w:numPr>
          <w:ilvl w:val="0"/>
          <w:numId w:val="24"/>
        </w:numPr>
        <w:spacing w:line="480" w:lineRule="auto"/>
        <w:rPr>
          <w:ins w:id="1008" w:author="Matthew P. Dolan" w:date="2020-05-23T09:19:00Z"/>
          <w:snapToGrid w:val="0"/>
          <w:sz w:val="12"/>
          <w:rPrChange w:id="1009" w:author="Dolan, Scott" w:date="2020-05-23T21:35:00Z">
            <w:rPr>
              <w:ins w:id="1010" w:author="Matthew P. Dolan" w:date="2020-05-23T09:19:00Z"/>
              <w:snapToGrid w:val="0"/>
            </w:rPr>
          </w:rPrChange>
        </w:rPr>
        <w:pPrChange w:id="1011" w:author="Dolan, Scott" w:date="2020-05-25T20:51:00Z">
          <w:pPr>
            <w:pStyle w:val="ListParagraph"/>
            <w:numPr>
              <w:numId w:val="24"/>
            </w:numPr>
            <w:spacing w:line="480" w:lineRule="auto"/>
            <w:ind w:left="0" w:firstLine="720"/>
          </w:pPr>
        </w:pPrChange>
      </w:pPr>
      <w:ins w:id="1012" w:author="Matthew P. Dolan" w:date="2020-05-23T09:18:00Z">
        <w:r w:rsidRPr="00EB67F7">
          <w:rPr>
            <w:snapToGrid w:val="0"/>
            <w:sz w:val="12"/>
            <w:rPrChange w:id="1013" w:author="Dolan, Scott" w:date="2020-05-23T21:35:00Z">
              <w:rPr>
                <w:snapToGrid w:val="0"/>
              </w:rPr>
            </w:rPrChange>
          </w:rPr>
          <w:t>On or about May 10, 2017, Giuseppe “Joe” Carannante (“</w:t>
        </w:r>
        <w:r w:rsidRPr="00EB67F7">
          <w:rPr>
            <w:b/>
            <w:bCs/>
            <w:snapToGrid w:val="0"/>
            <w:sz w:val="12"/>
            <w:rPrChange w:id="1014" w:author="Dolan, Scott" w:date="2020-05-23T21:35:00Z">
              <w:rPr>
                <w:snapToGrid w:val="0"/>
              </w:rPr>
            </w:rPrChange>
          </w:rPr>
          <w:t>Mr.</w:t>
        </w:r>
        <w:r w:rsidRPr="00EB67F7">
          <w:rPr>
            <w:snapToGrid w:val="0"/>
            <w:sz w:val="12"/>
            <w:rPrChange w:id="1015" w:author="Dolan, Scott" w:date="2020-05-23T21:35:00Z">
              <w:rPr>
                <w:snapToGrid w:val="0"/>
              </w:rPr>
            </w:rPrChange>
          </w:rPr>
          <w:t xml:space="preserve"> </w:t>
        </w:r>
        <w:r w:rsidRPr="00EB67F7">
          <w:rPr>
            <w:b/>
            <w:bCs/>
            <w:snapToGrid w:val="0"/>
            <w:sz w:val="12"/>
            <w:rPrChange w:id="1016" w:author="Dolan, Scott" w:date="2020-05-23T21:35:00Z">
              <w:rPr>
                <w:snapToGrid w:val="0"/>
              </w:rPr>
            </w:rPrChange>
          </w:rPr>
          <w:t>Carannante</w:t>
        </w:r>
        <w:r w:rsidRPr="00EB67F7">
          <w:rPr>
            <w:snapToGrid w:val="0"/>
            <w:sz w:val="12"/>
            <w:rPrChange w:id="1017" w:author="Dolan, Scott" w:date="2020-05-23T21:35:00Z">
              <w:rPr>
                <w:snapToGrid w:val="0"/>
              </w:rPr>
            </w:rPrChange>
          </w:rPr>
          <w:t xml:space="preserve">”) </w:t>
        </w:r>
      </w:ins>
      <w:ins w:id="1018" w:author="Matthew P. Dolan" w:date="2020-05-23T09:19:00Z">
        <w:r w:rsidRPr="00EB67F7">
          <w:rPr>
            <w:snapToGrid w:val="0"/>
            <w:sz w:val="12"/>
            <w:rPrChange w:id="1019" w:author="Dolan, Scott" w:date="2020-05-23T21:35:00Z">
              <w:rPr>
                <w:snapToGrid w:val="0"/>
              </w:rPr>
            </w:rPrChange>
          </w:rPr>
          <w:t>entered into a</w:t>
        </w:r>
      </w:ins>
      <w:ins w:id="1020" w:author="Matthew P. Dolan" w:date="2020-05-23T09:18:00Z">
        <w:r w:rsidRPr="00EB67F7">
          <w:rPr>
            <w:snapToGrid w:val="0"/>
            <w:sz w:val="12"/>
            <w:rPrChange w:id="1021" w:author="Dolan, Scott" w:date="2020-05-23T21:35:00Z">
              <w:rPr>
                <w:snapToGrid w:val="0"/>
              </w:rPr>
            </w:rPrChange>
          </w:rPr>
          <w:t xml:space="preserve"> contract to purchase the 641 Arnold Property from the Schwebel Family Trust (the “</w:t>
        </w:r>
        <w:r w:rsidRPr="00EB67F7">
          <w:rPr>
            <w:b/>
            <w:bCs/>
            <w:snapToGrid w:val="0"/>
            <w:sz w:val="12"/>
            <w:rPrChange w:id="1022" w:author="Dolan, Scott" w:date="2020-05-23T21:35:00Z">
              <w:rPr>
                <w:snapToGrid w:val="0"/>
              </w:rPr>
            </w:rPrChange>
          </w:rPr>
          <w:t>Trust</w:t>
        </w:r>
        <w:r w:rsidRPr="00EB67F7">
          <w:rPr>
            <w:snapToGrid w:val="0"/>
            <w:sz w:val="12"/>
            <w:rPrChange w:id="1023" w:author="Dolan, Scott" w:date="2020-05-23T21:35:00Z">
              <w:rPr>
                <w:snapToGrid w:val="0"/>
              </w:rPr>
            </w:rPrChange>
          </w:rPr>
          <w:t xml:space="preserve">”). </w:t>
        </w:r>
      </w:ins>
    </w:p>
    <w:p w14:paraId="4940D4A3" w14:textId="0693C355" w:rsidR="00FF0D2B" w:rsidRPr="00867E47" w:rsidRDefault="00FF0D2B">
      <w:pPr>
        <w:pStyle w:val="ListParagraph"/>
        <w:keepNext/>
        <w:keepLines/>
        <w:numPr>
          <w:ilvl w:val="0"/>
          <w:numId w:val="24"/>
        </w:numPr>
        <w:spacing w:line="480" w:lineRule="auto"/>
        <w:rPr>
          <w:ins w:id="1024" w:author="Matthew P. Dolan" w:date="2020-05-23T09:21:00Z"/>
          <w:snapToGrid w:val="0"/>
          <w:sz w:val="14"/>
          <w:rPrChange w:id="1025" w:author="Dolan, Scott" w:date="2020-05-25T21:55:00Z">
            <w:rPr>
              <w:ins w:id="1026" w:author="Matthew P. Dolan" w:date="2020-05-23T09:21:00Z"/>
              <w:snapToGrid w:val="0"/>
            </w:rPr>
          </w:rPrChange>
        </w:rPr>
        <w:pPrChange w:id="1027" w:author="Dolan, Scott" w:date="2020-05-25T20:51:00Z">
          <w:pPr>
            <w:pStyle w:val="ListParagraph"/>
            <w:numPr>
              <w:numId w:val="24"/>
            </w:numPr>
            <w:spacing w:line="480" w:lineRule="auto"/>
            <w:ind w:left="0" w:firstLine="720"/>
          </w:pPr>
        </w:pPrChange>
      </w:pPr>
      <w:ins w:id="1028" w:author="Matthew P. Dolan" w:date="2020-05-23T09:19:00Z">
        <w:r w:rsidRPr="00867E47">
          <w:rPr>
            <w:snapToGrid w:val="0"/>
            <w:sz w:val="14"/>
            <w:rPrChange w:id="1029" w:author="Dolan, Scott" w:date="2020-05-25T21:55:00Z">
              <w:rPr>
                <w:snapToGrid w:val="0"/>
              </w:rPr>
            </w:rPrChange>
          </w:rPr>
          <w:t>On or about June 2, 2017, Mr. Carannante</w:t>
        </w:r>
      </w:ins>
      <w:ins w:id="1030" w:author="Dolan, Scott" w:date="2020-05-23T21:36:00Z">
        <w:r w:rsidR="00EB67F7" w:rsidRPr="00867E47">
          <w:rPr>
            <w:snapToGrid w:val="0"/>
            <w:sz w:val="14"/>
            <w:rPrChange w:id="1031" w:author="Dolan, Scott" w:date="2020-05-25T21:55:00Z">
              <w:rPr>
                <w:snapToGrid w:val="0"/>
              </w:rPr>
            </w:rPrChange>
          </w:rPr>
          <w:t>’s</w:t>
        </w:r>
      </w:ins>
      <w:ins w:id="1032" w:author="Matthew P. Dolan" w:date="2020-05-23T09:19:00Z">
        <w:r w:rsidRPr="00867E47">
          <w:rPr>
            <w:snapToGrid w:val="0"/>
            <w:sz w:val="14"/>
            <w:rPrChange w:id="1033" w:author="Dolan, Scott" w:date="2020-05-25T21:55:00Z">
              <w:rPr>
                <w:snapToGrid w:val="0"/>
              </w:rPr>
            </w:rPrChange>
          </w:rPr>
          <w:t xml:space="preserve"> </w:t>
        </w:r>
        <w:r w:rsidRPr="00867E47">
          <w:rPr>
            <w:strike/>
            <w:snapToGrid w:val="0"/>
            <w:sz w:val="14"/>
            <w:rPrChange w:id="1034" w:author="Dolan, Scott" w:date="2020-05-25T21:55:00Z">
              <w:rPr>
                <w:snapToGrid w:val="0"/>
              </w:rPr>
            </w:rPrChange>
          </w:rPr>
          <w:t>and</w:t>
        </w:r>
      </w:ins>
      <w:ins w:id="1035" w:author="Dolan, Scott" w:date="2020-05-23T21:36:00Z">
        <w:r w:rsidR="00EB67F7" w:rsidRPr="00867E47">
          <w:rPr>
            <w:strike/>
            <w:snapToGrid w:val="0"/>
            <w:sz w:val="14"/>
            <w:rPrChange w:id="1036" w:author="Dolan, Scott" w:date="2020-05-25T21:55:00Z">
              <w:rPr>
                <w:snapToGrid w:val="0"/>
              </w:rPr>
            </w:rPrChange>
          </w:rPr>
          <w:t xml:space="preserve"> </w:t>
        </w:r>
      </w:ins>
      <w:ins w:id="1037" w:author="Matthew P. Dolan" w:date="2020-05-23T09:19:00Z">
        <w:del w:id="1038" w:author="Dolan, Scott" w:date="2020-05-23T21:36:00Z">
          <w:r w:rsidRPr="00867E47" w:rsidDel="00EB67F7">
            <w:rPr>
              <w:strike/>
              <w:snapToGrid w:val="0"/>
              <w:sz w:val="14"/>
              <w:rPrChange w:id="1039" w:author="Dolan, Scott" w:date="2020-05-25T21:55:00Z">
                <w:rPr>
                  <w:snapToGrid w:val="0"/>
                </w:rPr>
              </w:rPrChange>
            </w:rPr>
            <w:delText xml:space="preserve"> </w:delText>
          </w:r>
        </w:del>
        <w:r w:rsidRPr="00867E47">
          <w:rPr>
            <w:strike/>
            <w:snapToGrid w:val="0"/>
            <w:sz w:val="14"/>
            <w:rPrChange w:id="1040" w:author="Dolan, Scott" w:date="2020-05-25T21:55:00Z">
              <w:rPr>
                <w:snapToGrid w:val="0"/>
              </w:rPr>
            </w:rPrChange>
          </w:rPr>
          <w:t>his</w:t>
        </w:r>
        <w:r w:rsidRPr="00867E47">
          <w:rPr>
            <w:snapToGrid w:val="0"/>
            <w:sz w:val="14"/>
            <w:rPrChange w:id="1041" w:author="Dolan, Scott" w:date="2020-05-25T21:55:00Z">
              <w:rPr>
                <w:snapToGrid w:val="0"/>
              </w:rPr>
            </w:rPrChange>
          </w:rPr>
          <w:t xml:space="preserve"> attorney Adam Steuerman, Esq.</w:t>
        </w:r>
      </w:ins>
      <w:ins w:id="1042" w:author="Matthew P. Dolan" w:date="2020-05-23T09:22:00Z">
        <w:r w:rsidRPr="00867E47">
          <w:rPr>
            <w:snapToGrid w:val="0"/>
            <w:sz w:val="14"/>
            <w:rPrChange w:id="1043" w:author="Dolan, Scott" w:date="2020-05-25T21:55:00Z">
              <w:rPr>
                <w:snapToGrid w:val="0"/>
              </w:rPr>
            </w:rPrChange>
          </w:rPr>
          <w:t xml:space="preserve"> (“</w:t>
        </w:r>
        <w:r w:rsidRPr="00867E47">
          <w:rPr>
            <w:b/>
            <w:bCs/>
            <w:snapToGrid w:val="0"/>
            <w:sz w:val="14"/>
            <w:rPrChange w:id="1044" w:author="Dolan, Scott" w:date="2020-05-25T21:55:00Z">
              <w:rPr>
                <w:b/>
                <w:bCs/>
                <w:snapToGrid w:val="0"/>
              </w:rPr>
            </w:rPrChange>
          </w:rPr>
          <w:t>Mr. Steuerman</w:t>
        </w:r>
        <w:r w:rsidRPr="00867E47">
          <w:rPr>
            <w:snapToGrid w:val="0"/>
            <w:sz w:val="14"/>
            <w:rPrChange w:id="1045" w:author="Dolan, Scott" w:date="2020-05-25T21:55:00Z">
              <w:rPr>
                <w:snapToGrid w:val="0"/>
              </w:rPr>
            </w:rPrChange>
          </w:rPr>
          <w:t>”)</w:t>
        </w:r>
      </w:ins>
      <w:ins w:id="1046" w:author="Dolan, Scott" w:date="2020-05-23T21:36:00Z">
        <w:r w:rsidR="00EB67F7" w:rsidRPr="00867E47">
          <w:rPr>
            <w:snapToGrid w:val="0"/>
            <w:sz w:val="14"/>
            <w:rPrChange w:id="1047" w:author="Dolan, Scott" w:date="2020-05-25T21:55:00Z">
              <w:rPr>
                <w:snapToGrid w:val="0"/>
              </w:rPr>
            </w:rPrChange>
          </w:rPr>
          <w:t xml:space="preserve"> of </w:t>
        </w:r>
        <w:r w:rsidR="00EB67F7" w:rsidRPr="00867E47">
          <w:rPr>
            <w:bCs/>
            <w:snapToGrid w:val="0"/>
            <w:color w:val="FF0000"/>
            <w:sz w:val="14"/>
            <w:szCs w:val="24"/>
            <w:rPrChange w:id="1048" w:author="Dolan, Scott" w:date="2020-05-25T21:55:00Z">
              <w:rPr>
                <w:bCs/>
                <w:snapToGrid w:val="0"/>
                <w:color w:val="FF0000"/>
                <w:szCs w:val="24"/>
              </w:rPr>
            </w:rPrChange>
          </w:rPr>
          <w:t>Sinn, Fitzsimmons, Cantoli, Bogan, &amp; West</w:t>
        </w:r>
        <w:r w:rsidR="00EB67F7" w:rsidRPr="00867E47">
          <w:rPr>
            <w:b/>
            <w:bCs/>
            <w:snapToGrid w:val="0"/>
            <w:color w:val="FF0000"/>
            <w:sz w:val="14"/>
            <w:szCs w:val="24"/>
            <w:rPrChange w:id="1049" w:author="Dolan, Scott" w:date="2020-05-25T21:55:00Z">
              <w:rPr>
                <w:b/>
                <w:bCs/>
                <w:snapToGrid w:val="0"/>
                <w:color w:val="FF0000"/>
                <w:szCs w:val="24"/>
              </w:rPr>
            </w:rPrChange>
          </w:rPr>
          <w:t xml:space="preserve"> </w:t>
        </w:r>
        <w:r w:rsidR="00EB67F7" w:rsidRPr="00867E47">
          <w:rPr>
            <w:snapToGrid w:val="0"/>
            <w:color w:val="FF0000"/>
            <w:sz w:val="14"/>
            <w:szCs w:val="24"/>
            <w:rPrChange w:id="1050" w:author="Dolan, Scott" w:date="2020-05-25T21:55:00Z">
              <w:rPr>
                <w:snapToGrid w:val="0"/>
                <w:color w:val="FF0000"/>
                <w:szCs w:val="24"/>
              </w:rPr>
            </w:rPrChange>
          </w:rPr>
          <w:t>P.A</w:t>
        </w:r>
      </w:ins>
      <w:ins w:id="1051" w:author="Matthew P. Dolan" w:date="2020-05-23T09:19:00Z">
        <w:r w:rsidRPr="00867E47">
          <w:rPr>
            <w:snapToGrid w:val="0"/>
            <w:sz w:val="14"/>
            <w:rPrChange w:id="1052" w:author="Dolan, Scott" w:date="2020-05-25T21:55:00Z">
              <w:rPr>
                <w:snapToGrid w:val="0"/>
              </w:rPr>
            </w:rPrChange>
          </w:rPr>
          <w:t xml:space="preserve">, obtained </w:t>
        </w:r>
      </w:ins>
      <w:ins w:id="1053" w:author="Matthew P. Dolan" w:date="2020-05-23T09:20:00Z">
        <w:r w:rsidRPr="00867E47">
          <w:rPr>
            <w:snapToGrid w:val="0"/>
            <w:sz w:val="14"/>
            <w:rPrChange w:id="1054" w:author="Dolan, Scott" w:date="2020-05-25T21:55:00Z">
              <w:rPr>
                <w:snapToGrid w:val="0"/>
              </w:rPr>
            </w:rPrChange>
          </w:rPr>
          <w:t>a June 2, 2017 survey prepared by Hans and Burdick (the “</w:t>
        </w:r>
        <w:r w:rsidRPr="00867E47">
          <w:rPr>
            <w:b/>
            <w:bCs/>
            <w:snapToGrid w:val="0"/>
            <w:sz w:val="14"/>
            <w:rPrChange w:id="1055" w:author="Dolan, Scott" w:date="2020-05-25T21:55:00Z">
              <w:rPr>
                <w:b/>
                <w:bCs/>
                <w:snapToGrid w:val="0"/>
              </w:rPr>
            </w:rPrChange>
          </w:rPr>
          <w:t>1</w:t>
        </w:r>
        <w:r w:rsidRPr="00867E47">
          <w:rPr>
            <w:b/>
            <w:bCs/>
            <w:snapToGrid w:val="0"/>
            <w:sz w:val="14"/>
            <w:vertAlign w:val="superscript"/>
            <w:rPrChange w:id="1056" w:author="Dolan, Scott" w:date="2020-05-25T21:55:00Z">
              <w:rPr>
                <w:b/>
                <w:bCs/>
                <w:snapToGrid w:val="0"/>
              </w:rPr>
            </w:rPrChange>
          </w:rPr>
          <w:t>st</w:t>
        </w:r>
        <w:r w:rsidRPr="00867E47">
          <w:rPr>
            <w:b/>
            <w:bCs/>
            <w:snapToGrid w:val="0"/>
            <w:sz w:val="14"/>
            <w:rPrChange w:id="1057" w:author="Dolan, Scott" w:date="2020-05-25T21:55:00Z">
              <w:rPr>
                <w:b/>
                <w:bCs/>
                <w:snapToGrid w:val="0"/>
              </w:rPr>
            </w:rPrChange>
          </w:rPr>
          <w:t xml:space="preserve"> 2017 </w:t>
        </w:r>
      </w:ins>
      <w:ins w:id="1058" w:author="Matthew P. Dolan" w:date="2020-05-23T09:21:00Z">
        <w:r w:rsidRPr="00867E47">
          <w:rPr>
            <w:b/>
            <w:bCs/>
            <w:snapToGrid w:val="0"/>
            <w:sz w:val="14"/>
            <w:rPrChange w:id="1059" w:author="Dolan, Scott" w:date="2020-05-25T21:55:00Z">
              <w:rPr>
                <w:b/>
                <w:bCs/>
                <w:snapToGrid w:val="0"/>
              </w:rPr>
            </w:rPrChange>
          </w:rPr>
          <w:t>R.C. Burdick Survey</w:t>
        </w:r>
        <w:r w:rsidRPr="00867E47">
          <w:rPr>
            <w:snapToGrid w:val="0"/>
            <w:sz w:val="14"/>
            <w:rPrChange w:id="1060" w:author="Dolan, Scott" w:date="2020-05-25T21:55:00Z">
              <w:rPr>
                <w:snapToGrid w:val="0"/>
              </w:rPr>
            </w:rPrChange>
          </w:rPr>
          <w:t xml:space="preserve">”). </w:t>
        </w:r>
      </w:ins>
    </w:p>
    <w:p w14:paraId="7830A358" w14:textId="12499FF0" w:rsidR="00FF0D2B" w:rsidRPr="00EB67F7" w:rsidRDefault="00FF0D2B">
      <w:pPr>
        <w:pStyle w:val="ListParagraph"/>
        <w:keepNext/>
        <w:keepLines/>
        <w:numPr>
          <w:ilvl w:val="0"/>
          <w:numId w:val="24"/>
        </w:numPr>
        <w:spacing w:line="480" w:lineRule="auto"/>
        <w:rPr>
          <w:ins w:id="1061" w:author="Matthew P. Dolan" w:date="2020-05-23T09:22:00Z"/>
          <w:snapToGrid w:val="0"/>
          <w:sz w:val="12"/>
          <w:rPrChange w:id="1062" w:author="Dolan, Scott" w:date="2020-05-23T21:37:00Z">
            <w:rPr>
              <w:ins w:id="1063" w:author="Matthew P. Dolan" w:date="2020-05-23T09:22:00Z"/>
              <w:snapToGrid w:val="0"/>
            </w:rPr>
          </w:rPrChange>
        </w:rPr>
        <w:pPrChange w:id="1064" w:author="Dolan, Scott" w:date="2020-05-25T20:51:00Z">
          <w:pPr>
            <w:pStyle w:val="ListParagraph"/>
            <w:numPr>
              <w:numId w:val="24"/>
            </w:numPr>
            <w:spacing w:line="480" w:lineRule="auto"/>
            <w:ind w:left="0" w:firstLine="720"/>
          </w:pPr>
        </w:pPrChange>
      </w:pPr>
      <w:ins w:id="1065" w:author="Matthew P. Dolan" w:date="2020-05-23T09:21:00Z">
        <w:r w:rsidRPr="00EB67F7">
          <w:rPr>
            <w:snapToGrid w:val="0"/>
            <w:sz w:val="12"/>
            <w:rPrChange w:id="1066" w:author="Dolan, Scott" w:date="2020-05-23T21:37:00Z">
              <w:rPr>
                <w:snapToGrid w:val="0"/>
              </w:rPr>
            </w:rPrChange>
          </w:rPr>
          <w:t>The 1</w:t>
        </w:r>
        <w:r w:rsidRPr="00EB67F7">
          <w:rPr>
            <w:snapToGrid w:val="0"/>
            <w:sz w:val="12"/>
            <w:vertAlign w:val="superscript"/>
            <w:rPrChange w:id="1067" w:author="Dolan, Scott" w:date="2020-05-23T21:37:00Z">
              <w:rPr>
                <w:snapToGrid w:val="0"/>
              </w:rPr>
            </w:rPrChange>
          </w:rPr>
          <w:t>st</w:t>
        </w:r>
        <w:r w:rsidRPr="00EB67F7">
          <w:rPr>
            <w:snapToGrid w:val="0"/>
            <w:sz w:val="12"/>
            <w:rPrChange w:id="1068" w:author="Dolan, Scott" w:date="2020-05-23T21:37:00Z">
              <w:rPr>
                <w:snapToGrid w:val="0"/>
              </w:rPr>
            </w:rPrChange>
          </w:rPr>
          <w:t xml:space="preserve"> R.C. Burdick Survey conflicted with the 2014 R.C. Burdick Survey </w:t>
        </w:r>
      </w:ins>
      <w:ins w:id="1069" w:author="Matthew P. Dolan" w:date="2020-05-23T10:10:00Z">
        <w:r w:rsidR="000E7840" w:rsidRPr="00EB67F7">
          <w:rPr>
            <w:snapToGrid w:val="0"/>
            <w:sz w:val="12"/>
            <w:rPrChange w:id="1070" w:author="Dolan, Scott" w:date="2020-05-23T21:37:00Z">
              <w:rPr>
                <w:snapToGrid w:val="0"/>
              </w:rPr>
            </w:rPrChange>
          </w:rPr>
          <w:t>as it provided</w:t>
        </w:r>
      </w:ins>
      <w:ins w:id="1071" w:author="Matthew P. Dolan" w:date="2020-05-23T09:21:00Z">
        <w:r w:rsidRPr="00EB67F7">
          <w:rPr>
            <w:snapToGrid w:val="0"/>
            <w:sz w:val="12"/>
            <w:rPrChange w:id="1072" w:author="Dolan, Scott" w:date="2020-05-23T21:37:00Z">
              <w:rPr>
                <w:snapToGrid w:val="0"/>
              </w:rPr>
            </w:rPrChange>
          </w:rPr>
          <w:t xml:space="preserve"> that there was no encroachment</w:t>
        </w:r>
      </w:ins>
      <w:ins w:id="1073" w:author="Matthew P. Dolan" w:date="2020-05-23T09:22:00Z">
        <w:r w:rsidRPr="00EB67F7">
          <w:rPr>
            <w:snapToGrid w:val="0"/>
            <w:sz w:val="12"/>
            <w:rPrChange w:id="1074" w:author="Dolan, Scott" w:date="2020-05-23T21:37:00Z">
              <w:rPr>
                <w:snapToGrid w:val="0"/>
              </w:rPr>
            </w:rPrChange>
          </w:rPr>
          <w:t xml:space="preserve"> from</w:t>
        </w:r>
      </w:ins>
      <w:ins w:id="1075" w:author="Matthew P. Dolan" w:date="2020-05-23T10:25:00Z">
        <w:r w:rsidR="005923F9" w:rsidRPr="00EB67F7">
          <w:rPr>
            <w:snapToGrid w:val="0"/>
            <w:sz w:val="12"/>
            <w:rPrChange w:id="1076" w:author="Dolan, Scott" w:date="2020-05-23T21:37:00Z">
              <w:rPr>
                <w:snapToGrid w:val="0"/>
              </w:rPr>
            </w:rPrChange>
          </w:rPr>
          <w:t xml:space="preserve"> any building on</w:t>
        </w:r>
      </w:ins>
      <w:ins w:id="1077" w:author="Matthew P. Dolan" w:date="2020-05-23T09:22:00Z">
        <w:r w:rsidRPr="00EB67F7">
          <w:rPr>
            <w:snapToGrid w:val="0"/>
            <w:sz w:val="12"/>
            <w:rPrChange w:id="1078" w:author="Dolan, Scott" w:date="2020-05-23T21:37:00Z">
              <w:rPr>
                <w:snapToGrid w:val="0"/>
              </w:rPr>
            </w:rPrChange>
          </w:rPr>
          <w:t xml:space="preserve"> either side. </w:t>
        </w:r>
      </w:ins>
    </w:p>
    <w:p w14:paraId="227BB688" w14:textId="2415D4D8" w:rsidR="00FF0D2B" w:rsidRPr="00867E47" w:rsidRDefault="009175B1">
      <w:pPr>
        <w:pStyle w:val="ListParagraph"/>
        <w:keepNext/>
        <w:keepLines/>
        <w:numPr>
          <w:ilvl w:val="0"/>
          <w:numId w:val="24"/>
        </w:numPr>
        <w:spacing w:line="480" w:lineRule="auto"/>
        <w:rPr>
          <w:ins w:id="1079" w:author="Matthew P. Dolan" w:date="2020-05-23T09:23:00Z"/>
          <w:snapToGrid w:val="0"/>
          <w:sz w:val="14"/>
          <w:rPrChange w:id="1080" w:author="Dolan, Scott" w:date="2020-05-25T21:55:00Z">
            <w:rPr>
              <w:ins w:id="1081" w:author="Matthew P. Dolan" w:date="2020-05-23T09:23:00Z"/>
              <w:snapToGrid w:val="0"/>
            </w:rPr>
          </w:rPrChange>
        </w:rPr>
        <w:pPrChange w:id="1082" w:author="Dolan, Scott" w:date="2020-05-25T20:51:00Z">
          <w:pPr>
            <w:pStyle w:val="ListParagraph"/>
            <w:numPr>
              <w:numId w:val="24"/>
            </w:numPr>
            <w:spacing w:line="480" w:lineRule="auto"/>
            <w:ind w:left="0" w:firstLine="720"/>
          </w:pPr>
        </w:pPrChange>
      </w:pPr>
      <w:ins w:id="1083" w:author="Matthew P. Dolan" w:date="2020-05-23T09:26:00Z">
        <w:r w:rsidRPr="00867E47">
          <w:rPr>
            <w:snapToGrid w:val="0"/>
            <w:sz w:val="14"/>
            <w:rPrChange w:id="1084" w:author="Dolan, Scott" w:date="2020-05-25T21:55:00Z">
              <w:rPr>
                <w:snapToGrid w:val="0"/>
              </w:rPr>
            </w:rPrChange>
          </w:rPr>
          <w:t>Upon information and belief, on</w:t>
        </w:r>
      </w:ins>
      <w:ins w:id="1085" w:author="Matthew P. Dolan" w:date="2020-05-23T09:22:00Z">
        <w:r w:rsidR="00FF0D2B" w:rsidRPr="00867E47">
          <w:rPr>
            <w:snapToGrid w:val="0"/>
            <w:sz w:val="14"/>
            <w:rPrChange w:id="1086" w:author="Dolan, Scott" w:date="2020-05-25T21:55:00Z">
              <w:rPr>
                <w:snapToGrid w:val="0"/>
              </w:rPr>
            </w:rPrChange>
          </w:rPr>
          <w:t xml:space="preserve"> or about June 6, 2017, Mr. Steuerman </w:t>
        </w:r>
        <w:r w:rsidR="00FF0D2B" w:rsidRPr="00867E47">
          <w:rPr>
            <w:strike/>
            <w:snapToGrid w:val="0"/>
            <w:color w:val="FF0000"/>
            <w:sz w:val="14"/>
            <w:rPrChange w:id="1087" w:author="Dolan, Scott" w:date="2020-05-25T21:55:00Z">
              <w:rPr>
                <w:snapToGrid w:val="0"/>
              </w:rPr>
            </w:rPrChange>
          </w:rPr>
          <w:t>and Mr. Carannante</w:t>
        </w:r>
        <w:r w:rsidR="00FF0D2B" w:rsidRPr="00867E47">
          <w:rPr>
            <w:snapToGrid w:val="0"/>
            <w:sz w:val="14"/>
            <w:rPrChange w:id="1088" w:author="Dolan, Scott" w:date="2020-05-25T21:55:00Z">
              <w:rPr>
                <w:snapToGrid w:val="0"/>
              </w:rPr>
            </w:rPrChange>
          </w:rPr>
          <w:t xml:space="preserve"> used the 1</w:t>
        </w:r>
        <w:r w:rsidR="00FF0D2B" w:rsidRPr="00867E47">
          <w:rPr>
            <w:snapToGrid w:val="0"/>
            <w:sz w:val="14"/>
            <w:vertAlign w:val="superscript"/>
            <w:rPrChange w:id="1089" w:author="Dolan, Scott" w:date="2020-05-25T21:55:00Z">
              <w:rPr>
                <w:snapToGrid w:val="0"/>
              </w:rPr>
            </w:rPrChange>
          </w:rPr>
          <w:t>st</w:t>
        </w:r>
        <w:r w:rsidR="00FF0D2B" w:rsidRPr="00867E47">
          <w:rPr>
            <w:snapToGrid w:val="0"/>
            <w:sz w:val="14"/>
            <w:rPrChange w:id="1090" w:author="Dolan, Scott" w:date="2020-05-25T21:55:00Z">
              <w:rPr>
                <w:snapToGrid w:val="0"/>
              </w:rPr>
            </w:rPrChange>
          </w:rPr>
          <w:t xml:space="preserve"> R.C. Burdick survey to obtain a title insurance policy for the 641 Arnold Property. </w:t>
        </w:r>
      </w:ins>
    </w:p>
    <w:p w14:paraId="2C7CAD25" w14:textId="4571E9CE" w:rsidR="00FF0D2B" w:rsidRPr="00EB67F7" w:rsidRDefault="00FF0D2B">
      <w:pPr>
        <w:pStyle w:val="ListParagraph"/>
        <w:keepNext/>
        <w:keepLines/>
        <w:numPr>
          <w:ilvl w:val="0"/>
          <w:numId w:val="24"/>
        </w:numPr>
        <w:spacing w:line="480" w:lineRule="auto"/>
        <w:rPr>
          <w:ins w:id="1091" w:author="Matthew P. Dolan" w:date="2020-05-23T10:11:00Z"/>
          <w:snapToGrid w:val="0"/>
          <w:sz w:val="12"/>
          <w:rPrChange w:id="1092" w:author="Dolan, Scott" w:date="2020-05-23T21:41:00Z">
            <w:rPr>
              <w:ins w:id="1093" w:author="Matthew P. Dolan" w:date="2020-05-23T10:11:00Z"/>
              <w:snapToGrid w:val="0"/>
            </w:rPr>
          </w:rPrChange>
        </w:rPr>
        <w:pPrChange w:id="1094" w:author="Dolan, Scott" w:date="2020-05-25T20:51:00Z">
          <w:pPr>
            <w:pStyle w:val="ListParagraph"/>
            <w:keepNext/>
            <w:keepLines/>
            <w:numPr>
              <w:numId w:val="34"/>
            </w:numPr>
            <w:spacing w:line="480" w:lineRule="auto"/>
            <w:ind w:left="0" w:firstLine="720"/>
          </w:pPr>
        </w:pPrChange>
      </w:pPr>
      <w:ins w:id="1095" w:author="Matthew P. Dolan" w:date="2020-05-23T09:23:00Z">
        <w:r w:rsidRPr="00EB67F7">
          <w:rPr>
            <w:snapToGrid w:val="0"/>
            <w:sz w:val="12"/>
            <w:rPrChange w:id="1096" w:author="Dolan, Scott" w:date="2020-05-23T21:41:00Z">
              <w:rPr>
                <w:snapToGrid w:val="0"/>
              </w:rPr>
            </w:rPrChange>
          </w:rPr>
          <w:t>Upon information and belief, on or about June 10, 2017 Mr. Carannante</w:t>
        </w:r>
      </w:ins>
      <w:ins w:id="1097" w:author="Dolan, Scott" w:date="2020-05-23T21:41:00Z">
        <w:r w:rsidR="00EB67F7" w:rsidRPr="00EB67F7">
          <w:rPr>
            <w:snapToGrid w:val="0"/>
            <w:sz w:val="12"/>
            <w:rPrChange w:id="1098" w:author="Dolan, Scott" w:date="2020-05-23T21:41:00Z">
              <w:rPr>
                <w:snapToGrid w:val="0"/>
              </w:rPr>
            </w:rPrChange>
          </w:rPr>
          <w:t xml:space="preserve"> </w:t>
        </w:r>
      </w:ins>
      <w:ins w:id="1099" w:author="Matthew P. Dolan" w:date="2020-05-23T09:23:00Z">
        <w:del w:id="1100" w:author="Dolan, Scott" w:date="2020-05-23T21:41:00Z">
          <w:r w:rsidRPr="00EB67F7" w:rsidDel="00EB67F7">
            <w:rPr>
              <w:snapToGrid w:val="0"/>
              <w:sz w:val="12"/>
              <w:rPrChange w:id="1101" w:author="Dolan, Scott" w:date="2020-05-23T21:41:00Z">
                <w:rPr>
                  <w:snapToGrid w:val="0"/>
                </w:rPr>
              </w:rPrChange>
            </w:rPr>
            <w:delText xml:space="preserve"> </w:delText>
          </w:r>
        </w:del>
        <w:r w:rsidRPr="00EB67F7">
          <w:rPr>
            <w:snapToGrid w:val="0"/>
            <w:sz w:val="12"/>
            <w:rPrChange w:id="1102" w:author="Dolan, Scott" w:date="2020-05-23T21:41:00Z">
              <w:rPr>
                <w:snapToGrid w:val="0"/>
              </w:rPr>
            </w:rPrChange>
          </w:rPr>
          <w:t xml:space="preserve">and the Trust reached an impasse in negotiations </w:t>
        </w:r>
      </w:ins>
      <w:ins w:id="1103" w:author="Matthew P. Dolan" w:date="2020-05-23T10:10:00Z">
        <w:r w:rsidR="000E7840" w:rsidRPr="00EB67F7">
          <w:rPr>
            <w:snapToGrid w:val="0"/>
            <w:sz w:val="12"/>
            <w:rPrChange w:id="1104" w:author="Dolan, Scott" w:date="2020-05-23T21:41:00Z">
              <w:rPr>
                <w:snapToGrid w:val="0"/>
              </w:rPr>
            </w:rPrChange>
          </w:rPr>
          <w:t xml:space="preserve">with the Trust </w:t>
        </w:r>
      </w:ins>
      <w:ins w:id="1105" w:author="Matthew P. Dolan" w:date="2020-05-23T09:23:00Z">
        <w:r w:rsidRPr="00EB67F7">
          <w:rPr>
            <w:snapToGrid w:val="0"/>
            <w:sz w:val="12"/>
            <w:rPrChange w:id="1106" w:author="Dolan, Scott" w:date="2020-05-23T21:41:00Z">
              <w:rPr>
                <w:snapToGrid w:val="0"/>
              </w:rPr>
            </w:rPrChange>
          </w:rPr>
          <w:t xml:space="preserve">due to a title and boundary issue for the 641 Arnold Property. </w:t>
        </w:r>
      </w:ins>
    </w:p>
    <w:p w14:paraId="4A97AE8F" w14:textId="6CC33862" w:rsidR="000E7840" w:rsidRPr="00867E47" w:rsidRDefault="000E7840">
      <w:pPr>
        <w:pStyle w:val="ListParagraph"/>
        <w:keepNext/>
        <w:keepLines/>
        <w:numPr>
          <w:ilvl w:val="0"/>
          <w:numId w:val="24"/>
        </w:numPr>
        <w:spacing w:line="480" w:lineRule="auto"/>
        <w:rPr>
          <w:ins w:id="1107" w:author="Matthew P. Dolan" w:date="2020-05-23T10:14:00Z"/>
          <w:strike/>
          <w:snapToGrid w:val="0"/>
          <w:sz w:val="14"/>
          <w:szCs w:val="16"/>
          <w:rPrChange w:id="1108" w:author="Dolan, Scott" w:date="2020-05-25T21:55:00Z">
            <w:rPr>
              <w:ins w:id="1109" w:author="Matthew P. Dolan" w:date="2020-05-23T10:14:00Z"/>
              <w:snapToGrid w:val="0"/>
            </w:rPr>
          </w:rPrChange>
        </w:rPr>
        <w:pPrChange w:id="1110" w:author="Dolan, Scott" w:date="2020-05-25T20:51:00Z">
          <w:pPr>
            <w:pStyle w:val="ListParagraph"/>
            <w:keepNext/>
            <w:keepLines/>
            <w:numPr>
              <w:numId w:val="34"/>
            </w:numPr>
            <w:spacing w:line="480" w:lineRule="auto"/>
            <w:ind w:left="0" w:firstLine="720"/>
          </w:pPr>
        </w:pPrChange>
      </w:pPr>
      <w:ins w:id="1111" w:author="Matthew P. Dolan" w:date="2020-05-23T10:11:00Z">
        <w:r w:rsidRPr="00867E47">
          <w:rPr>
            <w:strike/>
            <w:snapToGrid w:val="0"/>
            <w:sz w:val="14"/>
            <w:szCs w:val="16"/>
            <w:rPrChange w:id="1112" w:author="Dolan, Scott" w:date="2020-05-25T21:55:00Z">
              <w:rPr>
                <w:snapToGrid w:val="0"/>
              </w:rPr>
            </w:rPrChange>
          </w:rPr>
          <w:t>Upon information and belief, the impasse arose as a result of the Morris and Glasgow Surveys which the Trust provide</w:t>
        </w:r>
      </w:ins>
      <w:ins w:id="1113" w:author="Matthew P. Dolan" w:date="2020-05-23T10:14:00Z">
        <w:r w:rsidRPr="00867E47">
          <w:rPr>
            <w:strike/>
            <w:snapToGrid w:val="0"/>
            <w:sz w:val="14"/>
            <w:szCs w:val="16"/>
            <w:rPrChange w:id="1114" w:author="Dolan, Scott" w:date="2020-05-25T21:55:00Z">
              <w:rPr>
                <w:snapToGrid w:val="0"/>
              </w:rPr>
            </w:rPrChange>
          </w:rPr>
          <w:t>d</w:t>
        </w:r>
      </w:ins>
      <w:ins w:id="1115" w:author="Matthew P. Dolan" w:date="2020-05-23T10:11:00Z">
        <w:r w:rsidRPr="00867E47">
          <w:rPr>
            <w:strike/>
            <w:snapToGrid w:val="0"/>
            <w:sz w:val="14"/>
            <w:szCs w:val="16"/>
            <w:rPrChange w:id="1116" w:author="Dolan, Scott" w:date="2020-05-25T21:55:00Z">
              <w:rPr>
                <w:snapToGrid w:val="0"/>
              </w:rPr>
            </w:rPrChange>
          </w:rPr>
          <w:t xml:space="preserve"> to Mr. Carannante in connection with the sale. </w:t>
        </w:r>
      </w:ins>
      <w:ins w:id="1117" w:author="Dolan, Scott" w:date="2020-05-23T21:43:00Z">
        <w:r w:rsidR="00B22638" w:rsidRPr="00867E47">
          <w:rPr>
            <w:snapToGrid w:val="0"/>
            <w:color w:val="FF0000"/>
            <w:sz w:val="14"/>
            <w:szCs w:val="16"/>
            <w:rPrChange w:id="1118" w:author="Dolan, Scott" w:date="2020-05-25T21:55:00Z">
              <w:rPr>
                <w:snapToGrid w:val="0"/>
                <w:color w:val="FF0000"/>
                <w:sz w:val="22"/>
              </w:rPr>
            </w:rPrChange>
          </w:rPr>
          <w:t xml:space="preserve"> </w:t>
        </w:r>
      </w:ins>
      <w:ins w:id="1119" w:author="Dolan, Scott" w:date="2020-05-23T21:44:00Z">
        <w:r w:rsidR="00B22638" w:rsidRPr="00867E47">
          <w:rPr>
            <w:snapToGrid w:val="0"/>
            <w:color w:val="FF0000"/>
            <w:sz w:val="14"/>
            <w:szCs w:val="16"/>
            <w:rPrChange w:id="1120" w:author="Dolan, Scott" w:date="2020-05-25T21:55:00Z">
              <w:rPr>
                <w:snapToGrid w:val="0"/>
                <w:color w:val="FF0000"/>
                <w:sz w:val="22"/>
              </w:rPr>
            </w:rPrChange>
          </w:rPr>
          <w:t xml:space="preserve">I don’t </w:t>
        </w:r>
      </w:ins>
      <w:ins w:id="1121" w:author="Dolan, Scott" w:date="2020-05-23T21:43:00Z">
        <w:r w:rsidR="00B22638" w:rsidRPr="00867E47">
          <w:rPr>
            <w:snapToGrid w:val="0"/>
            <w:color w:val="FF0000"/>
            <w:sz w:val="14"/>
            <w:szCs w:val="16"/>
            <w:rPrChange w:id="1122" w:author="Dolan, Scott" w:date="2020-05-25T21:55:00Z">
              <w:rPr>
                <w:snapToGrid w:val="0"/>
                <w:color w:val="FF0000"/>
                <w:sz w:val="22"/>
              </w:rPr>
            </w:rPrChange>
          </w:rPr>
          <w:t xml:space="preserve"> know this</w:t>
        </w:r>
      </w:ins>
      <w:ins w:id="1123" w:author="Dolan, Scott" w:date="2020-05-23T21:44:00Z">
        <w:r w:rsidR="00B22638" w:rsidRPr="00867E47">
          <w:rPr>
            <w:snapToGrid w:val="0"/>
            <w:color w:val="FF0000"/>
            <w:sz w:val="14"/>
            <w:szCs w:val="16"/>
            <w:rPrChange w:id="1124" w:author="Dolan, Scott" w:date="2020-05-25T21:55:00Z">
              <w:rPr>
                <w:snapToGrid w:val="0"/>
                <w:color w:val="FF0000"/>
                <w:sz w:val="22"/>
              </w:rPr>
            </w:rPrChange>
          </w:rPr>
          <w:t xml:space="preserve">. </w:t>
        </w:r>
      </w:ins>
      <w:ins w:id="1125" w:author="Dolan, Scott" w:date="2020-05-23T21:43:00Z">
        <w:r w:rsidR="00B22638" w:rsidRPr="00867E47">
          <w:rPr>
            <w:snapToGrid w:val="0"/>
            <w:color w:val="FF0000"/>
            <w:sz w:val="14"/>
            <w:szCs w:val="16"/>
            <w:rPrChange w:id="1126" w:author="Dolan, Scott" w:date="2020-05-25T21:55:00Z">
              <w:rPr>
                <w:snapToGrid w:val="0"/>
                <w:color w:val="FF0000"/>
                <w:sz w:val="22"/>
              </w:rPr>
            </w:rPrChange>
          </w:rPr>
          <w:t xml:space="preserve">  I </w:t>
        </w:r>
      </w:ins>
      <w:ins w:id="1127" w:author="Dolan, Scott" w:date="2020-05-23T21:44:00Z">
        <w:r w:rsidR="00B22638" w:rsidRPr="00867E47">
          <w:rPr>
            <w:snapToGrid w:val="0"/>
            <w:color w:val="FF0000"/>
            <w:sz w:val="14"/>
            <w:szCs w:val="16"/>
            <w:rPrChange w:id="1128" w:author="Dolan, Scott" w:date="2020-05-25T21:55:00Z">
              <w:rPr>
                <w:snapToGrid w:val="0"/>
                <w:color w:val="FF0000"/>
                <w:sz w:val="22"/>
              </w:rPr>
            </w:rPrChange>
          </w:rPr>
          <w:t>was told</w:t>
        </w:r>
      </w:ins>
      <w:ins w:id="1129" w:author="Dolan, Scott" w:date="2020-05-23T21:45:00Z">
        <w:r w:rsidR="00B22638" w:rsidRPr="00867E47">
          <w:rPr>
            <w:snapToGrid w:val="0"/>
            <w:color w:val="FF0000"/>
            <w:sz w:val="14"/>
            <w:szCs w:val="16"/>
            <w:rPrChange w:id="1130" w:author="Dolan, Scott" w:date="2020-05-25T21:55:00Z">
              <w:rPr>
                <w:snapToGrid w:val="0"/>
                <w:color w:val="FF0000"/>
                <w:sz w:val="22"/>
              </w:rPr>
            </w:rPrChange>
          </w:rPr>
          <w:t xml:space="preserve"> by the Trust</w:t>
        </w:r>
      </w:ins>
      <w:ins w:id="1131" w:author="Dolan, Scott" w:date="2020-05-23T21:44:00Z">
        <w:r w:rsidR="00B22638" w:rsidRPr="00867E47">
          <w:rPr>
            <w:snapToGrid w:val="0"/>
            <w:color w:val="FF0000"/>
            <w:sz w:val="14"/>
            <w:szCs w:val="16"/>
            <w:rPrChange w:id="1132" w:author="Dolan, Scott" w:date="2020-05-25T21:55:00Z">
              <w:rPr>
                <w:snapToGrid w:val="0"/>
                <w:color w:val="FF0000"/>
                <w:sz w:val="22"/>
              </w:rPr>
            </w:rPrChange>
          </w:rPr>
          <w:t xml:space="preserve"> </w:t>
        </w:r>
      </w:ins>
      <w:ins w:id="1133" w:author="Dolan, Scott" w:date="2020-05-23T21:45:00Z">
        <w:r w:rsidR="00B22638" w:rsidRPr="00867E47">
          <w:rPr>
            <w:snapToGrid w:val="0"/>
            <w:color w:val="FF0000"/>
            <w:sz w:val="14"/>
            <w:szCs w:val="16"/>
            <w:rPrChange w:id="1134" w:author="Dolan, Scott" w:date="2020-05-25T21:55:00Z">
              <w:rPr>
                <w:snapToGrid w:val="0"/>
                <w:color w:val="FF0000"/>
                <w:sz w:val="22"/>
              </w:rPr>
            </w:rPrChange>
          </w:rPr>
          <w:t xml:space="preserve">that they </w:t>
        </w:r>
      </w:ins>
      <w:ins w:id="1135" w:author="Dolan, Scott" w:date="2020-05-23T21:44:00Z">
        <w:r w:rsidR="00B22638" w:rsidRPr="00867E47">
          <w:rPr>
            <w:snapToGrid w:val="0"/>
            <w:color w:val="FF0000"/>
            <w:sz w:val="14"/>
            <w:szCs w:val="16"/>
            <w:rPrChange w:id="1136" w:author="Dolan, Scott" w:date="2020-05-25T21:55:00Z">
              <w:rPr>
                <w:snapToGrid w:val="0"/>
                <w:color w:val="FF0000"/>
                <w:sz w:val="22"/>
              </w:rPr>
            </w:rPrChange>
          </w:rPr>
          <w:t xml:space="preserve">could not obtain title insurance. </w:t>
        </w:r>
      </w:ins>
    </w:p>
    <w:p w14:paraId="02408A81" w14:textId="2CA2D433" w:rsidR="00FF0D2B" w:rsidRPr="00867E47" w:rsidRDefault="00FF0D2B">
      <w:pPr>
        <w:pStyle w:val="ListParagraph"/>
        <w:keepNext/>
        <w:keepLines/>
        <w:numPr>
          <w:ilvl w:val="0"/>
          <w:numId w:val="24"/>
        </w:numPr>
        <w:spacing w:line="480" w:lineRule="auto"/>
        <w:rPr>
          <w:ins w:id="1137" w:author="Matthew P. Dolan" w:date="2020-05-23T09:27:00Z"/>
          <w:strike/>
          <w:snapToGrid w:val="0"/>
          <w:sz w:val="14"/>
          <w:rPrChange w:id="1138" w:author="Dolan, Scott" w:date="2020-05-25T21:56:00Z">
            <w:rPr>
              <w:ins w:id="1139" w:author="Matthew P. Dolan" w:date="2020-05-23T09:27:00Z"/>
              <w:snapToGrid w:val="0"/>
            </w:rPr>
          </w:rPrChange>
        </w:rPr>
        <w:pPrChange w:id="1140" w:author="Dolan, Scott" w:date="2020-05-25T20:51:00Z">
          <w:pPr>
            <w:pStyle w:val="ListParagraph"/>
            <w:numPr>
              <w:numId w:val="24"/>
            </w:numPr>
            <w:spacing w:line="480" w:lineRule="auto"/>
            <w:ind w:left="0" w:firstLine="720"/>
          </w:pPr>
        </w:pPrChange>
      </w:pPr>
      <w:ins w:id="1141" w:author="Matthew P. Dolan" w:date="2020-05-23T09:24:00Z">
        <w:r w:rsidRPr="00867E47">
          <w:rPr>
            <w:snapToGrid w:val="0"/>
            <w:sz w:val="14"/>
            <w:rPrChange w:id="1142" w:author="Dolan, Scott" w:date="2020-05-25T21:56:00Z">
              <w:rPr>
                <w:snapToGrid w:val="0"/>
              </w:rPr>
            </w:rPrChange>
          </w:rPr>
          <w:t xml:space="preserve">On or about June 12, 2017, the Trust attempted to persuade 637 Arnold to resolve the alleged title issue and indemnify Mr. Carannante </w:t>
        </w:r>
      </w:ins>
      <w:ins w:id="1143" w:author="Matthew P. Dolan" w:date="2020-05-23T09:25:00Z">
        <w:r w:rsidRPr="00867E47">
          <w:rPr>
            <w:snapToGrid w:val="0"/>
            <w:sz w:val="14"/>
            <w:rPrChange w:id="1144" w:author="Dolan, Scott" w:date="2020-05-25T21:56:00Z">
              <w:rPr>
                <w:snapToGrid w:val="0"/>
              </w:rPr>
            </w:rPrChange>
          </w:rPr>
          <w:t>against any damages that might result to the</w:t>
        </w:r>
      </w:ins>
      <w:ins w:id="1145" w:author="Matthew P. Dolan" w:date="2020-05-23T09:26:00Z">
        <w:r w:rsidR="009175B1" w:rsidRPr="00867E47">
          <w:rPr>
            <w:snapToGrid w:val="0"/>
            <w:sz w:val="14"/>
            <w:rPrChange w:id="1146" w:author="Dolan, Scott" w:date="2020-05-25T21:56:00Z">
              <w:rPr>
                <w:snapToGrid w:val="0"/>
              </w:rPr>
            </w:rPrChange>
          </w:rPr>
          <w:t xml:space="preserve"> building structure located on the 637 Arnold Property (the</w:t>
        </w:r>
      </w:ins>
      <w:ins w:id="1147" w:author="Matthew P. Dolan" w:date="2020-05-23T09:25:00Z">
        <w:r w:rsidRPr="00867E47">
          <w:rPr>
            <w:snapToGrid w:val="0"/>
            <w:sz w:val="14"/>
            <w:rPrChange w:id="1148" w:author="Dolan, Scott" w:date="2020-05-25T21:56:00Z">
              <w:rPr>
                <w:snapToGrid w:val="0"/>
              </w:rPr>
            </w:rPrChange>
          </w:rPr>
          <w:t xml:space="preserve"> </w:t>
        </w:r>
      </w:ins>
      <w:ins w:id="1149" w:author="Matthew P. Dolan" w:date="2020-05-23T09:26:00Z">
        <w:r w:rsidR="009175B1" w:rsidRPr="00867E47">
          <w:rPr>
            <w:snapToGrid w:val="0"/>
            <w:sz w:val="14"/>
            <w:rPrChange w:id="1150" w:author="Dolan, Scott" w:date="2020-05-25T21:56:00Z">
              <w:rPr>
                <w:snapToGrid w:val="0"/>
              </w:rPr>
            </w:rPrChange>
          </w:rPr>
          <w:t>“</w:t>
        </w:r>
      </w:ins>
      <w:ins w:id="1151" w:author="Matthew P. Dolan" w:date="2020-05-23T09:25:00Z">
        <w:r w:rsidRPr="00867E47">
          <w:rPr>
            <w:b/>
            <w:bCs/>
            <w:snapToGrid w:val="0"/>
            <w:sz w:val="14"/>
            <w:rPrChange w:id="1152" w:author="Dolan, Scott" w:date="2020-05-25T21:56:00Z">
              <w:rPr>
                <w:snapToGrid w:val="0"/>
              </w:rPr>
            </w:rPrChange>
          </w:rPr>
          <w:t>637 Building</w:t>
        </w:r>
      </w:ins>
      <w:ins w:id="1153" w:author="Matthew P. Dolan" w:date="2020-05-23T09:27:00Z">
        <w:r w:rsidR="009175B1" w:rsidRPr="00867E47">
          <w:rPr>
            <w:snapToGrid w:val="0"/>
            <w:sz w:val="14"/>
            <w:rPrChange w:id="1154" w:author="Dolan, Scott" w:date="2020-05-25T21:56:00Z">
              <w:rPr>
                <w:snapToGrid w:val="0"/>
              </w:rPr>
            </w:rPrChange>
          </w:rPr>
          <w:t>”)</w:t>
        </w:r>
      </w:ins>
      <w:ins w:id="1155" w:author="Matthew P. Dolan" w:date="2020-05-23T09:25:00Z">
        <w:r w:rsidRPr="00867E47">
          <w:rPr>
            <w:snapToGrid w:val="0"/>
            <w:sz w:val="14"/>
            <w:rPrChange w:id="1156" w:author="Dolan, Scott" w:date="2020-05-25T21:56:00Z">
              <w:rPr>
                <w:snapToGrid w:val="0"/>
              </w:rPr>
            </w:rPrChange>
          </w:rPr>
          <w:t xml:space="preserve"> if Mr. Carannante </w:t>
        </w:r>
      </w:ins>
      <w:ins w:id="1157" w:author="Matthew P. Dolan" w:date="2020-05-23T09:27:00Z">
        <w:r w:rsidR="009175B1" w:rsidRPr="00867E47">
          <w:rPr>
            <w:snapToGrid w:val="0"/>
            <w:sz w:val="14"/>
            <w:rPrChange w:id="1158" w:author="Dolan, Scott" w:date="2020-05-25T21:56:00Z">
              <w:rPr>
                <w:snapToGrid w:val="0"/>
              </w:rPr>
            </w:rPrChange>
          </w:rPr>
          <w:t>decided to demolish</w:t>
        </w:r>
      </w:ins>
      <w:ins w:id="1159" w:author="Matthew P. Dolan" w:date="2020-05-23T09:25:00Z">
        <w:r w:rsidRPr="00867E47">
          <w:rPr>
            <w:snapToGrid w:val="0"/>
            <w:sz w:val="14"/>
            <w:rPrChange w:id="1160" w:author="Dolan, Scott" w:date="2020-05-25T21:56:00Z">
              <w:rPr>
                <w:snapToGrid w:val="0"/>
              </w:rPr>
            </w:rPrChange>
          </w:rPr>
          <w:t xml:space="preserve"> the 641 Building.</w:t>
        </w:r>
        <w:r w:rsidRPr="00867E47">
          <w:rPr>
            <w:strike/>
            <w:snapToGrid w:val="0"/>
            <w:sz w:val="14"/>
            <w:rPrChange w:id="1161" w:author="Dolan, Scott" w:date="2020-05-25T21:56:00Z">
              <w:rPr>
                <w:snapToGrid w:val="0"/>
              </w:rPr>
            </w:rPrChange>
          </w:rPr>
          <w:t xml:space="preserve"> </w:t>
        </w:r>
      </w:ins>
      <w:ins w:id="1162" w:author="Matthew P. Dolan" w:date="2020-05-23T09:24:00Z">
        <w:r w:rsidRPr="00867E47">
          <w:rPr>
            <w:strike/>
            <w:snapToGrid w:val="0"/>
            <w:sz w:val="14"/>
            <w:rPrChange w:id="1163" w:author="Dolan, Scott" w:date="2020-05-25T21:56:00Z">
              <w:rPr>
                <w:snapToGrid w:val="0"/>
              </w:rPr>
            </w:rPrChange>
          </w:rPr>
          <w:t xml:space="preserve"> </w:t>
        </w:r>
      </w:ins>
      <w:ins w:id="1164" w:author="Dolan, Scott" w:date="2020-05-23T21:48:00Z">
        <w:r w:rsidR="00B22638" w:rsidRPr="00867E47">
          <w:rPr>
            <w:strike/>
            <w:snapToGrid w:val="0"/>
            <w:sz w:val="14"/>
            <w:rPrChange w:id="1165" w:author="Dolan, Scott" w:date="2020-05-25T21:56:00Z">
              <w:rPr>
                <w:strike/>
                <w:snapToGrid w:val="0"/>
              </w:rPr>
            </w:rPrChange>
          </w:rPr>
          <w:t xml:space="preserve">We </w:t>
        </w:r>
        <w:r w:rsidR="00B22638" w:rsidRPr="00867E47">
          <w:rPr>
            <w:snapToGrid w:val="0"/>
            <w:color w:val="FF0000"/>
            <w:sz w:val="14"/>
            <w:rPrChange w:id="1166" w:author="Dolan, Scott" w:date="2020-05-25T21:56:00Z">
              <w:rPr>
                <w:snapToGrid w:val="0"/>
                <w:color w:val="FF0000"/>
              </w:rPr>
            </w:rPrChange>
          </w:rPr>
          <w:t>We need to fix this a little bit</w:t>
        </w:r>
      </w:ins>
      <w:ins w:id="1167" w:author="Dolan, Scott" w:date="2020-05-23T21:46:00Z">
        <w:r w:rsidR="00B22638" w:rsidRPr="00867E47">
          <w:rPr>
            <w:snapToGrid w:val="0"/>
            <w:color w:val="FF0000"/>
            <w:sz w:val="14"/>
            <w:rPrChange w:id="1168" w:author="Dolan, Scott" w:date="2020-05-25T21:56:00Z">
              <w:rPr>
                <w:snapToGrid w:val="0"/>
                <w:color w:val="FF0000"/>
              </w:rPr>
            </w:rPrChange>
          </w:rPr>
          <w:t xml:space="preserve">. </w:t>
        </w:r>
      </w:ins>
    </w:p>
    <w:p w14:paraId="1A635BC8" w14:textId="2D9C56F1" w:rsidR="009175B1" w:rsidRPr="00867E47" w:rsidRDefault="009175B1">
      <w:pPr>
        <w:pStyle w:val="ListParagraph"/>
        <w:keepNext/>
        <w:keepLines/>
        <w:numPr>
          <w:ilvl w:val="0"/>
          <w:numId w:val="24"/>
        </w:numPr>
        <w:spacing w:line="480" w:lineRule="auto"/>
        <w:rPr>
          <w:ins w:id="1169" w:author="Matthew P. Dolan" w:date="2020-05-23T09:28:00Z"/>
          <w:snapToGrid w:val="0"/>
          <w:sz w:val="14"/>
          <w:szCs w:val="16"/>
          <w:rPrChange w:id="1170" w:author="Dolan, Scott" w:date="2020-05-25T21:56:00Z">
            <w:rPr>
              <w:ins w:id="1171" w:author="Matthew P. Dolan" w:date="2020-05-23T09:28:00Z"/>
              <w:snapToGrid w:val="0"/>
            </w:rPr>
          </w:rPrChange>
        </w:rPr>
        <w:pPrChange w:id="1172" w:author="Dolan, Scott" w:date="2020-05-25T20:51:00Z">
          <w:pPr>
            <w:pStyle w:val="ListParagraph"/>
            <w:numPr>
              <w:numId w:val="24"/>
            </w:numPr>
            <w:spacing w:line="480" w:lineRule="auto"/>
            <w:ind w:left="0" w:firstLine="720"/>
          </w:pPr>
        </w:pPrChange>
      </w:pPr>
      <w:ins w:id="1173" w:author="Matthew P. Dolan" w:date="2020-05-23T09:28:00Z">
        <w:r w:rsidRPr="00867E47">
          <w:rPr>
            <w:snapToGrid w:val="0"/>
            <w:sz w:val="14"/>
            <w:szCs w:val="16"/>
            <w:rPrChange w:id="1174" w:author="Dolan, Scott" w:date="2020-05-25T21:56:00Z">
              <w:rPr>
                <w:snapToGrid w:val="0"/>
              </w:rPr>
            </w:rPrChange>
          </w:rPr>
          <w:t>637 Arnold denied this request from the Trust.</w:t>
        </w:r>
      </w:ins>
      <w:ins w:id="1175" w:author="Dolan, Scott" w:date="2020-05-23T21:49:00Z">
        <w:r w:rsidR="00B22638" w:rsidRPr="00867E47">
          <w:rPr>
            <w:snapToGrid w:val="0"/>
            <w:sz w:val="14"/>
            <w:szCs w:val="16"/>
            <w:rPrChange w:id="1176" w:author="Dolan, Scott" w:date="2020-05-25T21:56:00Z">
              <w:rPr>
                <w:snapToGrid w:val="0"/>
              </w:rPr>
            </w:rPrChange>
          </w:rPr>
          <w:t xml:space="preserve"> </w:t>
        </w:r>
        <w:r w:rsidR="00B22638" w:rsidRPr="00867E47">
          <w:rPr>
            <w:snapToGrid w:val="0"/>
            <w:color w:val="FF0000"/>
            <w:sz w:val="14"/>
            <w:szCs w:val="16"/>
            <w:rPrChange w:id="1177" w:author="Dolan, Scott" w:date="2020-05-25T21:56:00Z">
              <w:rPr>
                <w:snapToGrid w:val="0"/>
                <w:color w:val="FF0000"/>
              </w:rPr>
            </w:rPrChange>
          </w:rPr>
          <w:t xml:space="preserve">I don’t think we need this. I technically resolve the trust the issue for the trust. The Caranannte &amp; Steuerman did not want the purchase the building with the title issue.  </w:t>
        </w:r>
      </w:ins>
      <w:ins w:id="1178" w:author="Matthew P. Dolan" w:date="2020-05-23T09:28:00Z">
        <w:del w:id="1179" w:author="Dolan, Scott" w:date="2020-05-23T21:49:00Z">
          <w:r w:rsidRPr="00867E47" w:rsidDel="00B22638">
            <w:rPr>
              <w:snapToGrid w:val="0"/>
              <w:sz w:val="14"/>
              <w:szCs w:val="16"/>
              <w:rPrChange w:id="1180" w:author="Dolan, Scott" w:date="2020-05-25T21:56:00Z">
                <w:rPr>
                  <w:snapToGrid w:val="0"/>
                </w:rPr>
              </w:rPrChange>
            </w:rPr>
            <w:delText xml:space="preserve"> </w:delText>
          </w:r>
        </w:del>
      </w:ins>
    </w:p>
    <w:p w14:paraId="0C5B620C" w14:textId="1118E389" w:rsidR="009175B1" w:rsidRPr="00867E47" w:rsidRDefault="009175B1">
      <w:pPr>
        <w:pStyle w:val="ListParagraph"/>
        <w:keepNext/>
        <w:keepLines/>
        <w:numPr>
          <w:ilvl w:val="0"/>
          <w:numId w:val="24"/>
        </w:numPr>
        <w:spacing w:line="480" w:lineRule="auto"/>
        <w:rPr>
          <w:ins w:id="1181" w:author="Matthew P. Dolan" w:date="2020-05-23T09:29:00Z"/>
          <w:snapToGrid w:val="0"/>
          <w:sz w:val="14"/>
          <w:rPrChange w:id="1182" w:author="Dolan, Scott" w:date="2020-05-25T21:56:00Z">
            <w:rPr>
              <w:ins w:id="1183" w:author="Matthew P. Dolan" w:date="2020-05-23T09:29:00Z"/>
              <w:snapToGrid w:val="0"/>
            </w:rPr>
          </w:rPrChange>
        </w:rPr>
        <w:pPrChange w:id="1184" w:author="Dolan, Scott" w:date="2020-05-25T20:51:00Z">
          <w:pPr>
            <w:pStyle w:val="ListParagraph"/>
            <w:numPr>
              <w:numId w:val="24"/>
            </w:numPr>
            <w:spacing w:line="480" w:lineRule="auto"/>
            <w:ind w:left="0" w:firstLine="720"/>
          </w:pPr>
        </w:pPrChange>
      </w:pPr>
      <w:ins w:id="1185" w:author="Matthew P. Dolan" w:date="2020-05-23T09:28:00Z">
        <w:r w:rsidRPr="00867E47">
          <w:rPr>
            <w:snapToGrid w:val="0"/>
            <w:sz w:val="14"/>
            <w:rPrChange w:id="1186" w:author="Dolan, Scott" w:date="2020-05-25T21:56:00Z">
              <w:rPr>
                <w:snapToGrid w:val="0"/>
              </w:rPr>
            </w:rPrChange>
          </w:rPr>
          <w:t xml:space="preserve">On or about June 20, 2017, 637 Arnold informed the Trust, Mr. Carannante and Mr. Steuerman of the 2014 R.C. Burdick Survey </w:t>
        </w:r>
      </w:ins>
      <w:ins w:id="1187" w:author="Matthew P. Dolan" w:date="2020-05-23T10:30:00Z">
        <w:r w:rsidR="00CB13F8" w:rsidRPr="00867E47">
          <w:rPr>
            <w:snapToGrid w:val="0"/>
            <w:sz w:val="14"/>
            <w:rPrChange w:id="1188" w:author="Dolan, Scott" w:date="2020-05-25T21:56:00Z">
              <w:rPr>
                <w:snapToGrid w:val="0"/>
              </w:rPr>
            </w:rPrChange>
          </w:rPr>
          <w:t xml:space="preserve">and the Morris Survey </w:t>
        </w:r>
      </w:ins>
      <w:ins w:id="1189" w:author="Matthew P. Dolan" w:date="2020-05-23T09:28:00Z">
        <w:r w:rsidRPr="00867E47">
          <w:rPr>
            <w:snapToGrid w:val="0"/>
            <w:sz w:val="14"/>
            <w:rPrChange w:id="1190" w:author="Dolan, Scott" w:date="2020-05-25T21:56:00Z">
              <w:rPr>
                <w:snapToGrid w:val="0"/>
              </w:rPr>
            </w:rPrChange>
          </w:rPr>
          <w:t xml:space="preserve">and that </w:t>
        </w:r>
      </w:ins>
      <w:ins w:id="1191" w:author="Matthew P. Dolan" w:date="2020-05-23T10:30:00Z">
        <w:r w:rsidR="00CB13F8" w:rsidRPr="00867E47">
          <w:rPr>
            <w:snapToGrid w:val="0"/>
            <w:sz w:val="14"/>
            <w:rPrChange w:id="1192" w:author="Dolan, Scott" w:date="2020-05-25T21:56:00Z">
              <w:rPr>
                <w:snapToGrid w:val="0"/>
              </w:rPr>
            </w:rPrChange>
          </w:rPr>
          <w:t>they</w:t>
        </w:r>
      </w:ins>
      <w:ins w:id="1193" w:author="Matthew P. Dolan" w:date="2020-05-23T09:28:00Z">
        <w:r w:rsidRPr="00867E47">
          <w:rPr>
            <w:snapToGrid w:val="0"/>
            <w:sz w:val="14"/>
            <w:rPrChange w:id="1194" w:author="Dolan, Scott" w:date="2020-05-25T21:56:00Z">
              <w:rPr>
                <w:snapToGrid w:val="0"/>
              </w:rPr>
            </w:rPrChange>
          </w:rPr>
          <w:t xml:space="preserve"> conf</w:t>
        </w:r>
      </w:ins>
      <w:ins w:id="1195" w:author="Matthew P. Dolan" w:date="2020-05-23T09:29:00Z">
        <w:r w:rsidRPr="00867E47">
          <w:rPr>
            <w:snapToGrid w:val="0"/>
            <w:sz w:val="14"/>
            <w:rPrChange w:id="1196" w:author="Dolan, Scott" w:date="2020-05-25T21:56:00Z">
              <w:rPr>
                <w:snapToGrid w:val="0"/>
              </w:rPr>
            </w:rPrChange>
          </w:rPr>
          <w:t>licted with the 1</w:t>
        </w:r>
        <w:r w:rsidRPr="00867E47">
          <w:rPr>
            <w:snapToGrid w:val="0"/>
            <w:sz w:val="14"/>
            <w:vertAlign w:val="superscript"/>
            <w:rPrChange w:id="1197" w:author="Dolan, Scott" w:date="2020-05-25T21:56:00Z">
              <w:rPr>
                <w:snapToGrid w:val="0"/>
              </w:rPr>
            </w:rPrChange>
          </w:rPr>
          <w:t>st</w:t>
        </w:r>
        <w:r w:rsidRPr="00867E47">
          <w:rPr>
            <w:snapToGrid w:val="0"/>
            <w:sz w:val="14"/>
            <w:rPrChange w:id="1198" w:author="Dolan, Scott" w:date="2020-05-25T21:56:00Z">
              <w:rPr>
                <w:snapToGrid w:val="0"/>
              </w:rPr>
            </w:rPrChange>
          </w:rPr>
          <w:t xml:space="preserve"> 2017 R.C. Burdick Survey.</w:t>
        </w:r>
      </w:ins>
      <w:ins w:id="1199" w:author="Dolan, Scott" w:date="2020-05-23T21:54:00Z">
        <w:r w:rsidR="009915E1" w:rsidRPr="00867E47">
          <w:rPr>
            <w:snapToGrid w:val="0"/>
            <w:color w:val="FF0000"/>
            <w:sz w:val="14"/>
            <w:rPrChange w:id="1200" w:author="Dolan, Scott" w:date="2020-05-25T21:56:00Z">
              <w:rPr>
                <w:snapToGrid w:val="0"/>
                <w:color w:val="FF0000"/>
              </w:rPr>
            </w:rPrChange>
          </w:rPr>
          <w:t xml:space="preserve"> Does this help us?</w:t>
        </w:r>
      </w:ins>
    </w:p>
    <w:p w14:paraId="00EBD756" w14:textId="5EF19E17" w:rsidR="009915E1" w:rsidRPr="00327B34" w:rsidRDefault="009175B1">
      <w:pPr>
        <w:pStyle w:val="ListParagraph"/>
        <w:keepNext/>
        <w:keepLines/>
        <w:numPr>
          <w:ilvl w:val="0"/>
          <w:numId w:val="24"/>
        </w:numPr>
        <w:spacing w:line="480" w:lineRule="auto"/>
        <w:rPr>
          <w:ins w:id="1201" w:author="Matthew P. Dolan" w:date="2020-05-23T09:33:00Z"/>
          <w:snapToGrid w:val="0"/>
          <w:color w:val="0070C0"/>
          <w:sz w:val="14"/>
          <w:rPrChange w:id="1202" w:author="Dolan, Scott" w:date="2020-05-25T22:08:00Z">
            <w:rPr>
              <w:ins w:id="1203" w:author="Matthew P. Dolan" w:date="2020-05-23T09:33:00Z"/>
              <w:snapToGrid w:val="0"/>
            </w:rPr>
          </w:rPrChange>
        </w:rPr>
        <w:pPrChange w:id="1204" w:author="Dolan, Scott" w:date="2020-05-25T20:51:00Z">
          <w:pPr>
            <w:pStyle w:val="ListParagraph"/>
            <w:numPr>
              <w:numId w:val="24"/>
            </w:numPr>
            <w:spacing w:line="480" w:lineRule="auto"/>
            <w:ind w:left="0" w:firstLine="720"/>
          </w:pPr>
        </w:pPrChange>
      </w:pPr>
      <w:ins w:id="1205" w:author="Matthew P. Dolan" w:date="2020-05-23T09:32:00Z">
        <w:r w:rsidRPr="00327B34">
          <w:rPr>
            <w:snapToGrid w:val="0"/>
            <w:color w:val="0070C0"/>
            <w:sz w:val="14"/>
            <w:rPrChange w:id="1206" w:author="Dolan, Scott" w:date="2020-05-25T22:08:00Z">
              <w:rPr>
                <w:snapToGrid w:val="0"/>
              </w:rPr>
            </w:rPrChange>
          </w:rPr>
          <w:t>Upon information and belief,</w:t>
        </w:r>
      </w:ins>
      <w:ins w:id="1207" w:author="Matthew P. Dolan" w:date="2020-05-23T09:33:00Z">
        <w:r w:rsidRPr="00327B34">
          <w:rPr>
            <w:snapToGrid w:val="0"/>
            <w:color w:val="0070C0"/>
            <w:sz w:val="14"/>
            <w:rPrChange w:id="1208" w:author="Dolan, Scott" w:date="2020-05-25T22:08:00Z">
              <w:rPr>
                <w:snapToGrid w:val="0"/>
              </w:rPr>
            </w:rPrChange>
          </w:rPr>
          <w:t xml:space="preserve"> on</w:t>
        </w:r>
      </w:ins>
      <w:ins w:id="1209" w:author="Matthew P. Dolan" w:date="2020-05-23T09:29:00Z">
        <w:r w:rsidRPr="00327B34">
          <w:rPr>
            <w:snapToGrid w:val="0"/>
            <w:color w:val="0070C0"/>
            <w:sz w:val="14"/>
            <w:rPrChange w:id="1210" w:author="Dolan, Scott" w:date="2020-05-25T22:08:00Z">
              <w:rPr>
                <w:snapToGrid w:val="0"/>
              </w:rPr>
            </w:rPrChange>
          </w:rPr>
          <w:t xml:space="preserve"> or about June 21, 2017, </w:t>
        </w:r>
      </w:ins>
      <w:ins w:id="1211" w:author="Matthew P. Dolan" w:date="2020-05-23T09:32:00Z">
        <w:r w:rsidRPr="00327B34">
          <w:rPr>
            <w:snapToGrid w:val="0"/>
            <w:color w:val="0070C0"/>
            <w:sz w:val="14"/>
            <w:rPrChange w:id="1212" w:author="Dolan, Scott" w:date="2020-05-25T22:08:00Z">
              <w:rPr>
                <w:snapToGrid w:val="0"/>
              </w:rPr>
            </w:rPrChange>
          </w:rPr>
          <w:t xml:space="preserve">Mr. Carrannante </w:t>
        </w:r>
      </w:ins>
      <w:ins w:id="1213" w:author="Matthew P. Dolan" w:date="2020-05-23T09:29:00Z">
        <w:r w:rsidRPr="00327B34">
          <w:rPr>
            <w:snapToGrid w:val="0"/>
            <w:color w:val="0070C0"/>
            <w:sz w:val="14"/>
            <w:rPrChange w:id="1214" w:author="Dolan, Scott" w:date="2020-05-25T22:08:00Z">
              <w:rPr>
                <w:snapToGrid w:val="0"/>
              </w:rPr>
            </w:rPrChange>
          </w:rPr>
          <w:t>closed on the purchase of the 641 Arnold Property</w:t>
        </w:r>
      </w:ins>
      <w:ins w:id="1215" w:author="Matthew P. Dolan" w:date="2020-05-23T09:32:00Z">
        <w:r w:rsidRPr="00327B34">
          <w:rPr>
            <w:snapToGrid w:val="0"/>
            <w:color w:val="0070C0"/>
            <w:sz w:val="14"/>
            <w:rPrChange w:id="1216" w:author="Dolan, Scott" w:date="2020-05-25T22:08:00Z">
              <w:rPr>
                <w:snapToGrid w:val="0"/>
              </w:rPr>
            </w:rPrChange>
          </w:rPr>
          <w:t xml:space="preserve"> </w:t>
        </w:r>
      </w:ins>
      <w:ins w:id="1217" w:author="Matthew P. Dolan" w:date="2020-05-23T09:33:00Z">
        <w:r w:rsidRPr="00327B34">
          <w:rPr>
            <w:snapToGrid w:val="0"/>
            <w:color w:val="0070C0"/>
            <w:sz w:val="14"/>
            <w:rPrChange w:id="1218" w:author="Dolan, Scott" w:date="2020-05-25T22:08:00Z">
              <w:rPr>
                <w:snapToGrid w:val="0"/>
              </w:rPr>
            </w:rPrChange>
          </w:rPr>
          <w:t>from the Trust (</w:t>
        </w:r>
      </w:ins>
      <w:ins w:id="1219" w:author="Matthew P. Dolan" w:date="2020-05-23T09:32:00Z">
        <w:r w:rsidRPr="00327B34">
          <w:rPr>
            <w:snapToGrid w:val="0"/>
            <w:color w:val="0070C0"/>
            <w:sz w:val="14"/>
            <w:rPrChange w:id="1220" w:author="Dolan, Scott" w:date="2020-05-25T22:08:00Z">
              <w:rPr>
                <w:snapToGrid w:val="0"/>
              </w:rPr>
            </w:rPrChange>
          </w:rPr>
          <w:t>taking title through a limited liability company, 641 Arnold Ave, LLC (”</w:t>
        </w:r>
        <w:r w:rsidRPr="00327B34">
          <w:rPr>
            <w:b/>
            <w:bCs/>
            <w:snapToGrid w:val="0"/>
            <w:color w:val="0070C0"/>
            <w:sz w:val="14"/>
            <w:rPrChange w:id="1221" w:author="Dolan, Scott" w:date="2020-05-25T22:08:00Z">
              <w:rPr>
                <w:b/>
                <w:bCs/>
                <w:snapToGrid w:val="0"/>
              </w:rPr>
            </w:rPrChange>
          </w:rPr>
          <w:t>641 Arnold</w:t>
        </w:r>
        <w:r w:rsidRPr="00327B34">
          <w:rPr>
            <w:snapToGrid w:val="0"/>
            <w:color w:val="0070C0"/>
            <w:sz w:val="14"/>
            <w:rPrChange w:id="1222" w:author="Dolan, Scott" w:date="2020-05-25T22:08:00Z">
              <w:rPr>
                <w:snapToGrid w:val="0"/>
              </w:rPr>
            </w:rPrChange>
          </w:rPr>
          <w:t>”)</w:t>
        </w:r>
      </w:ins>
      <w:ins w:id="1223" w:author="Matthew P. Dolan" w:date="2020-05-23T09:33:00Z">
        <w:r w:rsidRPr="00327B34">
          <w:rPr>
            <w:snapToGrid w:val="0"/>
            <w:color w:val="0070C0"/>
            <w:sz w:val="14"/>
            <w:rPrChange w:id="1224" w:author="Dolan, Scott" w:date="2020-05-25T22:08:00Z">
              <w:rPr>
                <w:snapToGrid w:val="0"/>
              </w:rPr>
            </w:rPrChange>
          </w:rPr>
          <w:t>).</w:t>
        </w:r>
      </w:ins>
      <w:ins w:id="1225" w:author="Dolan, Scott" w:date="2020-05-23T21:55:00Z">
        <w:r w:rsidR="009915E1" w:rsidRPr="00327B34">
          <w:rPr>
            <w:snapToGrid w:val="0"/>
            <w:color w:val="0070C0"/>
            <w:sz w:val="14"/>
            <w:rPrChange w:id="1226" w:author="Dolan, Scott" w:date="2020-05-25T22:08:00Z">
              <w:rPr>
                <w:snapToGrid w:val="0"/>
              </w:rPr>
            </w:rPrChange>
          </w:rPr>
          <w:t xml:space="preserve"> </w:t>
        </w:r>
      </w:ins>
    </w:p>
    <w:p w14:paraId="3E68BEED" w14:textId="64617337" w:rsidR="009175B1" w:rsidRPr="00327B34" w:rsidRDefault="009175B1">
      <w:pPr>
        <w:pStyle w:val="ListParagraph"/>
        <w:keepNext/>
        <w:keepLines/>
        <w:numPr>
          <w:ilvl w:val="0"/>
          <w:numId w:val="24"/>
        </w:numPr>
        <w:spacing w:line="480" w:lineRule="auto"/>
        <w:rPr>
          <w:ins w:id="1227" w:author="Matthew P. Dolan" w:date="2020-05-23T10:30:00Z"/>
          <w:snapToGrid w:val="0"/>
          <w:sz w:val="14"/>
          <w:rPrChange w:id="1228" w:author="Dolan, Scott" w:date="2020-05-25T22:08:00Z">
            <w:rPr>
              <w:ins w:id="1229" w:author="Matthew P. Dolan" w:date="2020-05-23T10:30:00Z"/>
              <w:snapToGrid w:val="0"/>
            </w:rPr>
          </w:rPrChange>
        </w:rPr>
        <w:pPrChange w:id="1230" w:author="Dolan, Scott" w:date="2020-05-25T20:51:00Z">
          <w:pPr>
            <w:pStyle w:val="ListParagraph"/>
            <w:keepNext/>
            <w:keepLines/>
            <w:numPr>
              <w:numId w:val="34"/>
            </w:numPr>
            <w:spacing w:line="480" w:lineRule="auto"/>
            <w:ind w:left="0" w:firstLine="720"/>
          </w:pPr>
        </w:pPrChange>
      </w:pPr>
      <w:ins w:id="1231" w:author="Matthew P. Dolan" w:date="2020-05-23T09:33:00Z">
        <w:r w:rsidRPr="00327B34">
          <w:rPr>
            <w:snapToGrid w:val="0"/>
            <w:color w:val="0070C0"/>
            <w:sz w:val="14"/>
            <w:rPrChange w:id="1232" w:author="Dolan, Scott" w:date="2020-05-25T22:08:00Z">
              <w:rPr>
                <w:snapToGrid w:val="0"/>
              </w:rPr>
            </w:rPrChange>
          </w:rPr>
          <w:t>At closing, the 641 Arnold Property was</w:t>
        </w:r>
      </w:ins>
      <w:ins w:id="1233" w:author="Matthew P. Dolan" w:date="2020-05-23T09:29:00Z">
        <w:r w:rsidRPr="00327B34">
          <w:rPr>
            <w:snapToGrid w:val="0"/>
            <w:color w:val="0070C0"/>
            <w:sz w:val="14"/>
            <w:rPrChange w:id="1234" w:author="Dolan, Scott" w:date="2020-05-25T22:08:00Z">
              <w:rPr>
                <w:snapToGrid w:val="0"/>
              </w:rPr>
            </w:rPrChange>
          </w:rPr>
          <w:t xml:space="preserve"> </w:t>
        </w:r>
      </w:ins>
      <w:ins w:id="1235" w:author="Matthew P. Dolan" w:date="2020-05-23T09:30:00Z">
        <w:r w:rsidRPr="00327B34">
          <w:rPr>
            <w:snapToGrid w:val="0"/>
            <w:color w:val="0070C0"/>
            <w:sz w:val="14"/>
            <w:rPrChange w:id="1236" w:author="Dolan, Scott" w:date="2020-05-25T22:08:00Z">
              <w:rPr>
                <w:snapToGrid w:val="0"/>
              </w:rPr>
            </w:rPrChange>
          </w:rPr>
          <w:t xml:space="preserve">insured by </w:t>
        </w:r>
      </w:ins>
      <w:ins w:id="1237" w:author="Matthew P. Dolan" w:date="2020-05-23T09:32:00Z">
        <w:r w:rsidRPr="00327B34">
          <w:rPr>
            <w:snapToGrid w:val="0"/>
            <w:color w:val="0070C0"/>
            <w:sz w:val="14"/>
            <w:rPrChange w:id="1238" w:author="Dolan, Scott" w:date="2020-05-25T22:08:00Z">
              <w:rPr>
                <w:snapToGrid w:val="0"/>
              </w:rPr>
            </w:rPrChange>
          </w:rPr>
          <w:t>a title policy which relied</w:t>
        </w:r>
      </w:ins>
      <w:ins w:id="1239" w:author="Matthew P. Dolan" w:date="2020-05-23T09:30:00Z">
        <w:r w:rsidRPr="00327B34">
          <w:rPr>
            <w:snapToGrid w:val="0"/>
            <w:color w:val="0070C0"/>
            <w:sz w:val="14"/>
            <w:rPrChange w:id="1240" w:author="Dolan, Scott" w:date="2020-05-25T22:08:00Z">
              <w:rPr>
                <w:snapToGrid w:val="0"/>
              </w:rPr>
            </w:rPrChange>
          </w:rPr>
          <w:t xml:space="preserve"> on the faulty</w:t>
        </w:r>
      </w:ins>
      <w:ins w:id="1241" w:author="Matthew P. Dolan" w:date="2020-05-23T10:30:00Z">
        <w:r w:rsidR="00CB13F8" w:rsidRPr="00327B34">
          <w:rPr>
            <w:snapToGrid w:val="0"/>
            <w:color w:val="0070C0"/>
            <w:sz w:val="14"/>
            <w:rPrChange w:id="1242" w:author="Dolan, Scott" w:date="2020-05-25T22:08:00Z">
              <w:rPr>
                <w:snapToGrid w:val="0"/>
              </w:rPr>
            </w:rPrChange>
          </w:rPr>
          <w:t xml:space="preserve"> and conflicting</w:t>
        </w:r>
      </w:ins>
      <w:ins w:id="1243" w:author="Matthew P. Dolan" w:date="2020-05-23T09:30:00Z">
        <w:r w:rsidRPr="00327B34">
          <w:rPr>
            <w:snapToGrid w:val="0"/>
            <w:color w:val="0070C0"/>
            <w:sz w:val="14"/>
            <w:rPrChange w:id="1244" w:author="Dolan, Scott" w:date="2020-05-25T22:08:00Z">
              <w:rPr>
                <w:snapToGrid w:val="0"/>
              </w:rPr>
            </w:rPrChange>
          </w:rPr>
          <w:t xml:space="preserve"> 1</w:t>
        </w:r>
        <w:r w:rsidRPr="00327B34">
          <w:rPr>
            <w:snapToGrid w:val="0"/>
            <w:color w:val="0070C0"/>
            <w:sz w:val="14"/>
            <w:vertAlign w:val="superscript"/>
            <w:rPrChange w:id="1245" w:author="Dolan, Scott" w:date="2020-05-25T22:08:00Z">
              <w:rPr>
                <w:snapToGrid w:val="0"/>
              </w:rPr>
            </w:rPrChange>
          </w:rPr>
          <w:t>st</w:t>
        </w:r>
        <w:r w:rsidRPr="00327B34">
          <w:rPr>
            <w:snapToGrid w:val="0"/>
            <w:color w:val="0070C0"/>
            <w:sz w:val="14"/>
            <w:rPrChange w:id="1246" w:author="Dolan, Scott" w:date="2020-05-25T22:08:00Z">
              <w:rPr>
                <w:snapToGrid w:val="0"/>
              </w:rPr>
            </w:rPrChange>
          </w:rPr>
          <w:t xml:space="preserve"> 2017 R.C. Burdick Survey</w:t>
        </w:r>
      </w:ins>
      <w:ins w:id="1247" w:author="Matthew P. Dolan" w:date="2020-05-23T09:34:00Z">
        <w:r w:rsidRPr="00327B34">
          <w:rPr>
            <w:snapToGrid w:val="0"/>
            <w:color w:val="0070C0"/>
            <w:sz w:val="14"/>
            <w:rPrChange w:id="1248" w:author="Dolan, Scott" w:date="2020-05-25T22:08:00Z">
              <w:rPr>
                <w:snapToGrid w:val="0"/>
              </w:rPr>
            </w:rPrChange>
          </w:rPr>
          <w:t xml:space="preserve"> that showed no encroachment from either the 637 Arnold Building or the 641 Arnold Building</w:t>
        </w:r>
      </w:ins>
      <w:ins w:id="1249" w:author="Matthew P. Dolan" w:date="2020-05-23T09:30:00Z">
        <w:r w:rsidRPr="00327B34">
          <w:rPr>
            <w:snapToGrid w:val="0"/>
            <w:sz w:val="14"/>
            <w:rPrChange w:id="1250" w:author="Dolan, Scott" w:date="2020-05-25T22:08:00Z">
              <w:rPr>
                <w:snapToGrid w:val="0"/>
              </w:rPr>
            </w:rPrChange>
          </w:rPr>
          <w:t>.</w:t>
        </w:r>
      </w:ins>
    </w:p>
    <w:p w14:paraId="526945B6" w14:textId="41B9EAE7" w:rsidR="00FF0D2B" w:rsidRPr="00327B34" w:rsidRDefault="009175B1">
      <w:pPr>
        <w:pStyle w:val="ListParagraph"/>
        <w:keepNext/>
        <w:keepLines/>
        <w:numPr>
          <w:ilvl w:val="0"/>
          <w:numId w:val="24"/>
        </w:numPr>
        <w:spacing w:line="480" w:lineRule="auto"/>
        <w:rPr>
          <w:ins w:id="1251" w:author="Matthew P. Dolan" w:date="2020-05-23T09:37:00Z"/>
          <w:snapToGrid w:val="0"/>
          <w:sz w:val="14"/>
          <w:szCs w:val="16"/>
          <w:rPrChange w:id="1252" w:author="Dolan, Scott" w:date="2020-05-25T22:08:00Z">
            <w:rPr>
              <w:ins w:id="1253" w:author="Matthew P. Dolan" w:date="2020-05-23T09:37:00Z"/>
              <w:snapToGrid w:val="0"/>
            </w:rPr>
          </w:rPrChange>
        </w:rPr>
        <w:pPrChange w:id="1254" w:author="Dolan, Scott" w:date="2020-05-25T20:51:00Z">
          <w:pPr>
            <w:pStyle w:val="ListParagraph"/>
            <w:keepNext/>
            <w:keepLines/>
            <w:numPr>
              <w:numId w:val="34"/>
            </w:numPr>
            <w:spacing w:line="480" w:lineRule="auto"/>
            <w:ind w:left="0" w:firstLine="720"/>
          </w:pPr>
        </w:pPrChange>
      </w:pPr>
      <w:ins w:id="1255" w:author="Matthew P. Dolan" w:date="2020-05-23T09:34:00Z">
        <w:r w:rsidRPr="00327B34">
          <w:rPr>
            <w:snapToGrid w:val="0"/>
            <w:sz w:val="14"/>
            <w:szCs w:val="16"/>
            <w:rPrChange w:id="1256" w:author="Dolan, Scott" w:date="2020-05-25T22:08:00Z">
              <w:rPr>
                <w:snapToGrid w:val="0"/>
              </w:rPr>
            </w:rPrChange>
          </w:rPr>
          <w:t>On or about June 22, 2017, Mr. Steuerman sent correspondence to S. Dolan formally alleging that the 637 Arnold Building encroached upon the 641 Arnold Property and demand</w:t>
        </w:r>
      </w:ins>
      <w:ins w:id="1257" w:author="Matthew P. Dolan" w:date="2020-05-23T09:35:00Z">
        <w:r w:rsidRPr="00327B34">
          <w:rPr>
            <w:snapToGrid w:val="0"/>
            <w:sz w:val="14"/>
            <w:szCs w:val="16"/>
            <w:rPrChange w:id="1258" w:author="Dolan, Scott" w:date="2020-05-25T22:08:00Z">
              <w:rPr>
                <w:snapToGrid w:val="0"/>
              </w:rPr>
            </w:rPrChange>
          </w:rPr>
          <w:t>ed</w:t>
        </w:r>
      </w:ins>
      <w:ins w:id="1259" w:author="Matthew P. Dolan" w:date="2020-05-23T09:34:00Z">
        <w:r w:rsidRPr="00327B34">
          <w:rPr>
            <w:snapToGrid w:val="0"/>
            <w:sz w:val="14"/>
            <w:szCs w:val="16"/>
            <w:rPrChange w:id="1260" w:author="Dolan, Scott" w:date="2020-05-25T22:08:00Z">
              <w:rPr>
                <w:snapToGrid w:val="0"/>
              </w:rPr>
            </w:rPrChange>
          </w:rPr>
          <w:t xml:space="preserve"> </w:t>
        </w:r>
      </w:ins>
      <w:ins w:id="1261" w:author="Matthew P. Dolan" w:date="2020-05-23T09:35:00Z">
        <w:r w:rsidRPr="00327B34">
          <w:rPr>
            <w:snapToGrid w:val="0"/>
            <w:sz w:val="14"/>
            <w:szCs w:val="16"/>
            <w:rPrChange w:id="1262" w:author="Dolan, Scott" w:date="2020-05-25T22:08:00Z">
              <w:rPr>
                <w:snapToGrid w:val="0"/>
              </w:rPr>
            </w:rPrChange>
          </w:rPr>
          <w:t>the</w:t>
        </w:r>
      </w:ins>
      <w:ins w:id="1263" w:author="Matthew P. Dolan" w:date="2020-05-23T09:34:00Z">
        <w:r w:rsidRPr="00327B34">
          <w:rPr>
            <w:snapToGrid w:val="0"/>
            <w:sz w:val="14"/>
            <w:szCs w:val="16"/>
            <w:rPrChange w:id="1264" w:author="Dolan, Scott" w:date="2020-05-25T22:08:00Z">
              <w:rPr>
                <w:snapToGrid w:val="0"/>
              </w:rPr>
            </w:rPrChange>
          </w:rPr>
          <w:t xml:space="preserve"> removal of the</w:t>
        </w:r>
      </w:ins>
      <w:ins w:id="1265" w:author="Matthew P. Dolan" w:date="2020-05-23T09:35:00Z">
        <w:r w:rsidRPr="00327B34">
          <w:rPr>
            <w:snapToGrid w:val="0"/>
            <w:sz w:val="14"/>
            <w:szCs w:val="16"/>
            <w:rPrChange w:id="1266" w:author="Dolan, Scott" w:date="2020-05-25T22:08:00Z">
              <w:rPr>
                <w:snapToGrid w:val="0"/>
              </w:rPr>
            </w:rPrChange>
          </w:rPr>
          <w:t xml:space="preserve"> 637 Arnold</w:t>
        </w:r>
      </w:ins>
      <w:ins w:id="1267" w:author="Matthew P. Dolan" w:date="2020-05-23T09:34:00Z">
        <w:r w:rsidRPr="00327B34">
          <w:rPr>
            <w:snapToGrid w:val="0"/>
            <w:sz w:val="14"/>
            <w:szCs w:val="16"/>
            <w:rPrChange w:id="1268" w:author="Dolan, Scott" w:date="2020-05-25T22:08:00Z">
              <w:rPr>
                <w:snapToGrid w:val="0"/>
              </w:rPr>
            </w:rPrChange>
          </w:rPr>
          <w:t xml:space="preserve"> </w:t>
        </w:r>
      </w:ins>
      <w:ins w:id="1269" w:author="Matthew P. Dolan" w:date="2020-05-23T10:17:00Z">
        <w:r w:rsidR="000E7840" w:rsidRPr="00327B34">
          <w:rPr>
            <w:snapToGrid w:val="0"/>
            <w:sz w:val="14"/>
            <w:szCs w:val="16"/>
            <w:rPrChange w:id="1270" w:author="Dolan, Scott" w:date="2020-05-25T22:08:00Z">
              <w:rPr>
                <w:snapToGrid w:val="0"/>
              </w:rPr>
            </w:rPrChange>
          </w:rPr>
          <w:t>B</w:t>
        </w:r>
      </w:ins>
      <w:ins w:id="1271" w:author="Matthew P. Dolan" w:date="2020-05-23T09:34:00Z">
        <w:r w:rsidRPr="00327B34">
          <w:rPr>
            <w:snapToGrid w:val="0"/>
            <w:sz w:val="14"/>
            <w:szCs w:val="16"/>
            <w:rPrChange w:id="1272" w:author="Dolan, Scott" w:date="2020-05-25T22:08:00Z">
              <w:rPr>
                <w:snapToGrid w:val="0"/>
              </w:rPr>
            </w:rPrChange>
          </w:rPr>
          <w:t xml:space="preserve">uilding </w:t>
        </w:r>
      </w:ins>
      <w:ins w:id="1273" w:author="Matthew P. Dolan" w:date="2020-05-23T10:17:00Z">
        <w:r w:rsidR="000E7840" w:rsidRPr="00327B34">
          <w:rPr>
            <w:snapToGrid w:val="0"/>
            <w:sz w:val="14"/>
            <w:szCs w:val="16"/>
            <w:rPrChange w:id="1274" w:author="Dolan, Scott" w:date="2020-05-25T22:08:00Z">
              <w:rPr>
                <w:snapToGrid w:val="0"/>
              </w:rPr>
            </w:rPrChange>
          </w:rPr>
          <w:t xml:space="preserve">from the 641 Arnold Property </w:t>
        </w:r>
      </w:ins>
      <w:ins w:id="1275" w:author="Matthew P. Dolan" w:date="2020-05-23T09:34:00Z">
        <w:r w:rsidRPr="00327B34">
          <w:rPr>
            <w:snapToGrid w:val="0"/>
            <w:sz w:val="14"/>
            <w:szCs w:val="16"/>
            <w:rPrChange w:id="1276" w:author="Dolan, Scott" w:date="2020-05-25T22:08:00Z">
              <w:rPr>
                <w:snapToGrid w:val="0"/>
              </w:rPr>
            </w:rPrChange>
          </w:rPr>
          <w:t xml:space="preserve">within 7 days. </w:t>
        </w:r>
      </w:ins>
    </w:p>
    <w:p w14:paraId="33CB3F24" w14:textId="5AD2E3BF" w:rsidR="007A732C" w:rsidRPr="00327B34" w:rsidRDefault="007A732C">
      <w:pPr>
        <w:pStyle w:val="ListParagraph"/>
        <w:keepNext/>
        <w:keepLines/>
        <w:numPr>
          <w:ilvl w:val="0"/>
          <w:numId w:val="24"/>
        </w:numPr>
        <w:spacing w:line="480" w:lineRule="auto"/>
        <w:rPr>
          <w:ins w:id="1277" w:author="Matthew P. Dolan" w:date="2020-05-23T09:41:00Z"/>
          <w:snapToGrid w:val="0"/>
          <w:sz w:val="14"/>
          <w:szCs w:val="16"/>
          <w:rPrChange w:id="1278" w:author="Dolan, Scott" w:date="2020-05-25T22:08:00Z">
            <w:rPr>
              <w:ins w:id="1279" w:author="Matthew P. Dolan" w:date="2020-05-23T09:41:00Z"/>
              <w:snapToGrid w:val="0"/>
            </w:rPr>
          </w:rPrChange>
        </w:rPr>
        <w:pPrChange w:id="1280" w:author="Dolan, Scott" w:date="2020-05-25T20:51:00Z">
          <w:pPr>
            <w:pStyle w:val="ListParagraph"/>
            <w:keepNext/>
            <w:keepLines/>
            <w:numPr>
              <w:numId w:val="34"/>
            </w:numPr>
            <w:spacing w:line="480" w:lineRule="auto"/>
            <w:ind w:left="0" w:firstLine="720"/>
          </w:pPr>
        </w:pPrChange>
      </w:pPr>
      <w:ins w:id="1281" w:author="Matthew P. Dolan" w:date="2020-05-23T09:37:00Z">
        <w:r w:rsidRPr="00327B34">
          <w:rPr>
            <w:snapToGrid w:val="0"/>
            <w:sz w:val="14"/>
            <w:szCs w:val="16"/>
            <w:rPrChange w:id="1282" w:author="Dolan, Scott" w:date="2020-05-25T22:08:00Z">
              <w:rPr>
                <w:snapToGrid w:val="0"/>
              </w:rPr>
            </w:rPrChange>
          </w:rPr>
          <w:t xml:space="preserve">Upon information and belief, on </w:t>
        </w:r>
      </w:ins>
      <w:ins w:id="1283" w:author="Matthew P. Dolan" w:date="2020-05-23T09:38:00Z">
        <w:r w:rsidRPr="00327B34">
          <w:rPr>
            <w:snapToGrid w:val="0"/>
            <w:sz w:val="14"/>
            <w:szCs w:val="16"/>
            <w:rPrChange w:id="1284" w:author="Dolan, Scott" w:date="2020-05-25T22:08:00Z">
              <w:rPr>
                <w:snapToGrid w:val="0"/>
              </w:rPr>
            </w:rPrChange>
          </w:rPr>
          <w:t xml:space="preserve">or about </w:t>
        </w:r>
      </w:ins>
      <w:ins w:id="1285" w:author="Matthew P. Dolan" w:date="2020-05-23T09:37:00Z">
        <w:r w:rsidRPr="00327B34">
          <w:rPr>
            <w:snapToGrid w:val="0"/>
            <w:sz w:val="14"/>
            <w:szCs w:val="16"/>
            <w:rPrChange w:id="1286" w:author="Dolan, Scott" w:date="2020-05-25T22:08:00Z">
              <w:rPr>
                <w:snapToGrid w:val="0"/>
              </w:rPr>
            </w:rPrChange>
          </w:rPr>
          <w:t xml:space="preserve">June 12, 2018, 641 Arnold obtained an updated title policy and a mortgage loan from Gibralter Bank </w:t>
        </w:r>
      </w:ins>
      <w:ins w:id="1287" w:author="Matthew P. Dolan" w:date="2020-05-23T10:30:00Z">
        <w:r w:rsidR="00CB13F8" w:rsidRPr="00327B34">
          <w:rPr>
            <w:snapToGrid w:val="0"/>
            <w:sz w:val="14"/>
            <w:szCs w:val="16"/>
            <w:rPrChange w:id="1288" w:author="Dolan, Scott" w:date="2020-05-25T22:08:00Z">
              <w:rPr>
                <w:snapToGrid w:val="0"/>
              </w:rPr>
            </w:rPrChange>
          </w:rPr>
          <w:t xml:space="preserve">again </w:t>
        </w:r>
      </w:ins>
      <w:ins w:id="1289" w:author="Matthew P. Dolan" w:date="2020-05-23T09:37:00Z">
        <w:r w:rsidRPr="00327B34">
          <w:rPr>
            <w:snapToGrid w:val="0"/>
            <w:sz w:val="14"/>
            <w:szCs w:val="16"/>
            <w:rPrChange w:id="1290" w:author="Dolan, Scott" w:date="2020-05-25T22:08:00Z">
              <w:rPr>
                <w:snapToGrid w:val="0"/>
              </w:rPr>
            </w:rPrChange>
          </w:rPr>
          <w:t>using the 1</w:t>
        </w:r>
        <w:r w:rsidRPr="00327B34">
          <w:rPr>
            <w:snapToGrid w:val="0"/>
            <w:sz w:val="14"/>
            <w:szCs w:val="16"/>
            <w:vertAlign w:val="superscript"/>
            <w:rPrChange w:id="1291" w:author="Dolan, Scott" w:date="2020-05-25T22:08:00Z">
              <w:rPr>
                <w:snapToGrid w:val="0"/>
              </w:rPr>
            </w:rPrChange>
          </w:rPr>
          <w:t>st</w:t>
        </w:r>
        <w:r w:rsidRPr="00327B34">
          <w:rPr>
            <w:snapToGrid w:val="0"/>
            <w:sz w:val="14"/>
            <w:szCs w:val="16"/>
            <w:rPrChange w:id="1292" w:author="Dolan, Scott" w:date="2020-05-25T22:08:00Z">
              <w:rPr>
                <w:snapToGrid w:val="0"/>
              </w:rPr>
            </w:rPrChange>
          </w:rPr>
          <w:t xml:space="preserve"> </w:t>
        </w:r>
      </w:ins>
      <w:ins w:id="1293" w:author="Matthew P. Dolan" w:date="2020-05-23T09:38:00Z">
        <w:r w:rsidRPr="00327B34">
          <w:rPr>
            <w:snapToGrid w:val="0"/>
            <w:sz w:val="14"/>
            <w:szCs w:val="16"/>
            <w:rPrChange w:id="1294" w:author="Dolan, Scott" w:date="2020-05-25T22:08:00Z">
              <w:rPr>
                <w:snapToGrid w:val="0"/>
              </w:rPr>
            </w:rPrChange>
          </w:rPr>
          <w:t xml:space="preserve">2017 </w:t>
        </w:r>
      </w:ins>
      <w:ins w:id="1295" w:author="Matthew P. Dolan" w:date="2020-05-23T09:37:00Z">
        <w:r w:rsidRPr="00327B34">
          <w:rPr>
            <w:snapToGrid w:val="0"/>
            <w:sz w:val="14"/>
            <w:szCs w:val="16"/>
            <w:rPrChange w:id="1296" w:author="Dolan, Scott" w:date="2020-05-25T22:08:00Z">
              <w:rPr>
                <w:snapToGrid w:val="0"/>
              </w:rPr>
            </w:rPrChange>
          </w:rPr>
          <w:t>R.C. Burdick Survey that obscured any encroachment or b</w:t>
        </w:r>
      </w:ins>
      <w:ins w:id="1297" w:author="Matthew P. Dolan" w:date="2020-05-23T09:38:00Z">
        <w:r w:rsidRPr="00327B34">
          <w:rPr>
            <w:snapToGrid w:val="0"/>
            <w:sz w:val="14"/>
            <w:szCs w:val="16"/>
            <w:rPrChange w:id="1298" w:author="Dolan, Scott" w:date="2020-05-25T22:08:00Z">
              <w:rPr>
                <w:snapToGrid w:val="0"/>
              </w:rPr>
            </w:rPrChange>
          </w:rPr>
          <w:t xml:space="preserve">oundary dispute. </w:t>
        </w:r>
      </w:ins>
    </w:p>
    <w:p w14:paraId="69D78B8E" w14:textId="1FF9A2D0" w:rsidR="007A732C" w:rsidRPr="00327B34" w:rsidRDefault="007A732C">
      <w:pPr>
        <w:pStyle w:val="ListParagraph"/>
        <w:keepNext/>
        <w:keepLines/>
        <w:numPr>
          <w:ilvl w:val="0"/>
          <w:numId w:val="24"/>
        </w:numPr>
        <w:spacing w:line="480" w:lineRule="auto"/>
        <w:rPr>
          <w:ins w:id="1299" w:author="Matthew P. Dolan" w:date="2020-05-23T09:39:00Z"/>
          <w:snapToGrid w:val="0"/>
          <w:sz w:val="14"/>
          <w:szCs w:val="16"/>
          <w:rPrChange w:id="1300" w:author="Dolan, Scott" w:date="2020-05-25T22:08:00Z">
            <w:rPr>
              <w:ins w:id="1301" w:author="Matthew P. Dolan" w:date="2020-05-23T09:39:00Z"/>
              <w:snapToGrid w:val="0"/>
            </w:rPr>
          </w:rPrChange>
        </w:rPr>
        <w:pPrChange w:id="1302" w:author="Dolan, Scott" w:date="2020-05-25T20:51:00Z">
          <w:pPr>
            <w:pStyle w:val="ListParagraph"/>
            <w:keepNext/>
            <w:keepLines/>
            <w:numPr>
              <w:numId w:val="34"/>
            </w:numPr>
            <w:spacing w:line="480" w:lineRule="auto"/>
            <w:ind w:left="0" w:firstLine="720"/>
          </w:pPr>
        </w:pPrChange>
      </w:pPr>
      <w:ins w:id="1303" w:author="Matthew P. Dolan" w:date="2020-05-23T09:41:00Z">
        <w:r w:rsidRPr="00327B34">
          <w:rPr>
            <w:snapToGrid w:val="0"/>
            <w:sz w:val="14"/>
            <w:szCs w:val="16"/>
            <w:rPrChange w:id="1304" w:author="Dolan, Scott" w:date="2020-05-25T22:08:00Z">
              <w:rPr>
                <w:snapToGrid w:val="0"/>
              </w:rPr>
            </w:rPrChange>
          </w:rPr>
          <w:t>Upon information and belief, 641 Arnold failed to disclose the conflicting 2014 R.C. Burdick Survey</w:t>
        </w:r>
      </w:ins>
      <w:ins w:id="1305" w:author="Matthew P. Dolan" w:date="2020-05-23T09:42:00Z">
        <w:r w:rsidRPr="00327B34">
          <w:rPr>
            <w:snapToGrid w:val="0"/>
            <w:sz w:val="14"/>
            <w:szCs w:val="16"/>
            <w:rPrChange w:id="1306" w:author="Dolan, Scott" w:date="2020-05-25T22:08:00Z">
              <w:rPr>
                <w:snapToGrid w:val="0"/>
              </w:rPr>
            </w:rPrChange>
          </w:rPr>
          <w:t>, the Morris Survey</w:t>
        </w:r>
      </w:ins>
      <w:ins w:id="1307" w:author="Matthew P. Dolan" w:date="2020-05-23T09:41:00Z">
        <w:r w:rsidRPr="00327B34">
          <w:rPr>
            <w:snapToGrid w:val="0"/>
            <w:sz w:val="14"/>
            <w:szCs w:val="16"/>
            <w:rPrChange w:id="1308" w:author="Dolan, Scott" w:date="2020-05-25T22:08:00Z">
              <w:rPr>
                <w:snapToGrid w:val="0"/>
              </w:rPr>
            </w:rPrChange>
          </w:rPr>
          <w:t xml:space="preserve"> and</w:t>
        </w:r>
      </w:ins>
      <w:ins w:id="1309" w:author="Matthew P. Dolan" w:date="2020-05-23T09:42:00Z">
        <w:r w:rsidRPr="00327B34">
          <w:rPr>
            <w:snapToGrid w:val="0"/>
            <w:sz w:val="14"/>
            <w:szCs w:val="16"/>
            <w:rPrChange w:id="1310" w:author="Dolan, Scott" w:date="2020-05-25T22:08:00Z">
              <w:rPr>
                <w:snapToGrid w:val="0"/>
              </w:rPr>
            </w:rPrChange>
          </w:rPr>
          <w:t xml:space="preserve"> the Morris &amp; Glasgow Surveys that 641 Arnold knew about to either its lender or title insurer. </w:t>
        </w:r>
      </w:ins>
    </w:p>
    <w:p w14:paraId="226838F0" w14:textId="14B3C776" w:rsidR="007A732C" w:rsidRPr="00327B34" w:rsidRDefault="007A732C">
      <w:pPr>
        <w:pStyle w:val="ListParagraph"/>
        <w:keepNext/>
        <w:keepLines/>
        <w:numPr>
          <w:ilvl w:val="0"/>
          <w:numId w:val="24"/>
        </w:numPr>
        <w:spacing w:line="480" w:lineRule="auto"/>
        <w:rPr>
          <w:ins w:id="1311" w:author="Matthew P. Dolan" w:date="2020-05-23T09:41:00Z"/>
          <w:snapToGrid w:val="0"/>
          <w:sz w:val="14"/>
          <w:szCs w:val="16"/>
          <w:rPrChange w:id="1312" w:author="Dolan, Scott" w:date="2020-05-25T22:08:00Z">
            <w:rPr>
              <w:ins w:id="1313" w:author="Matthew P. Dolan" w:date="2020-05-23T09:41:00Z"/>
              <w:snapToGrid w:val="0"/>
            </w:rPr>
          </w:rPrChange>
        </w:rPr>
        <w:pPrChange w:id="1314" w:author="Dolan, Scott" w:date="2020-05-25T20:51:00Z">
          <w:pPr>
            <w:pStyle w:val="ListParagraph"/>
            <w:keepNext/>
            <w:keepLines/>
            <w:numPr>
              <w:numId w:val="34"/>
            </w:numPr>
            <w:spacing w:line="480" w:lineRule="auto"/>
            <w:ind w:left="0" w:firstLine="720"/>
          </w:pPr>
        </w:pPrChange>
      </w:pPr>
      <w:ins w:id="1315" w:author="Matthew P. Dolan" w:date="2020-05-23T09:39:00Z">
        <w:r w:rsidRPr="00327B34">
          <w:rPr>
            <w:snapToGrid w:val="0"/>
            <w:sz w:val="14"/>
            <w:szCs w:val="16"/>
            <w:rPrChange w:id="1316" w:author="Dolan, Scott" w:date="2020-05-25T22:08:00Z">
              <w:rPr>
                <w:snapToGrid w:val="0"/>
              </w:rPr>
            </w:rPrChange>
          </w:rPr>
          <w:t>Sometime between June 12, 2018 and September 12, 2018, Mr. Carannante and/or Mr. Steu</w:t>
        </w:r>
      </w:ins>
      <w:ins w:id="1317" w:author="Matthew P. Dolan" w:date="2020-05-23T09:43:00Z">
        <w:r w:rsidRPr="00327B34">
          <w:rPr>
            <w:snapToGrid w:val="0"/>
            <w:sz w:val="14"/>
            <w:szCs w:val="16"/>
            <w:rPrChange w:id="1318" w:author="Dolan, Scott" w:date="2020-05-25T22:08:00Z">
              <w:rPr>
                <w:snapToGrid w:val="0"/>
              </w:rPr>
            </w:rPrChange>
          </w:rPr>
          <w:t>e</w:t>
        </w:r>
      </w:ins>
      <w:ins w:id="1319" w:author="Matthew P. Dolan" w:date="2020-05-23T09:39:00Z">
        <w:r w:rsidRPr="00327B34">
          <w:rPr>
            <w:snapToGrid w:val="0"/>
            <w:sz w:val="14"/>
            <w:szCs w:val="16"/>
            <w:rPrChange w:id="1320" w:author="Dolan, Scott" w:date="2020-05-25T22:08:00Z">
              <w:rPr>
                <w:snapToGrid w:val="0"/>
              </w:rPr>
            </w:rPrChange>
          </w:rPr>
          <w:t>rman obtained a revised version of the 1</w:t>
        </w:r>
      </w:ins>
      <w:ins w:id="1321" w:author="Matthew P. Dolan" w:date="2020-05-23T09:40:00Z">
        <w:r w:rsidRPr="00327B34">
          <w:rPr>
            <w:snapToGrid w:val="0"/>
            <w:sz w:val="14"/>
            <w:szCs w:val="16"/>
            <w:vertAlign w:val="superscript"/>
            <w:rPrChange w:id="1322" w:author="Dolan, Scott" w:date="2020-05-25T22:08:00Z">
              <w:rPr>
                <w:snapToGrid w:val="0"/>
              </w:rPr>
            </w:rPrChange>
          </w:rPr>
          <w:t>s</w:t>
        </w:r>
      </w:ins>
      <w:ins w:id="1323" w:author="Matthew P. Dolan" w:date="2020-05-23T09:39:00Z">
        <w:r w:rsidRPr="00327B34">
          <w:rPr>
            <w:snapToGrid w:val="0"/>
            <w:sz w:val="14"/>
            <w:szCs w:val="16"/>
            <w:vertAlign w:val="superscript"/>
            <w:rPrChange w:id="1324" w:author="Dolan, Scott" w:date="2020-05-25T22:08:00Z">
              <w:rPr>
                <w:snapToGrid w:val="0"/>
              </w:rPr>
            </w:rPrChange>
          </w:rPr>
          <w:t>t</w:t>
        </w:r>
        <w:r w:rsidRPr="00327B34">
          <w:rPr>
            <w:snapToGrid w:val="0"/>
            <w:sz w:val="14"/>
            <w:szCs w:val="16"/>
            <w:rPrChange w:id="1325" w:author="Dolan, Scott" w:date="2020-05-25T22:08:00Z">
              <w:rPr>
                <w:snapToGrid w:val="0"/>
              </w:rPr>
            </w:rPrChange>
          </w:rPr>
          <w:t xml:space="preserve"> 2017 R.C. Burdick Survey </w:t>
        </w:r>
      </w:ins>
      <w:ins w:id="1326" w:author="Matthew P. Dolan" w:date="2020-05-23T09:40:00Z">
        <w:r w:rsidRPr="00327B34">
          <w:rPr>
            <w:snapToGrid w:val="0"/>
            <w:sz w:val="14"/>
            <w:szCs w:val="16"/>
            <w:rPrChange w:id="1327" w:author="Dolan, Scott" w:date="2020-05-25T22:08:00Z">
              <w:rPr>
                <w:snapToGrid w:val="0"/>
              </w:rPr>
            </w:rPrChange>
          </w:rPr>
          <w:t>(the “</w:t>
        </w:r>
        <w:r w:rsidRPr="00327B34">
          <w:rPr>
            <w:b/>
            <w:bCs/>
            <w:snapToGrid w:val="0"/>
            <w:sz w:val="14"/>
            <w:szCs w:val="16"/>
            <w:rPrChange w:id="1328" w:author="Dolan, Scott" w:date="2020-05-25T22:08:00Z">
              <w:rPr>
                <w:b/>
                <w:bCs/>
                <w:snapToGrid w:val="0"/>
              </w:rPr>
            </w:rPrChange>
          </w:rPr>
          <w:t>2</w:t>
        </w:r>
        <w:r w:rsidRPr="00327B34">
          <w:rPr>
            <w:b/>
            <w:bCs/>
            <w:snapToGrid w:val="0"/>
            <w:sz w:val="14"/>
            <w:szCs w:val="16"/>
            <w:vertAlign w:val="superscript"/>
            <w:rPrChange w:id="1329" w:author="Dolan, Scott" w:date="2020-05-25T22:08:00Z">
              <w:rPr>
                <w:b/>
                <w:bCs/>
                <w:snapToGrid w:val="0"/>
              </w:rPr>
            </w:rPrChange>
          </w:rPr>
          <w:t>nd</w:t>
        </w:r>
        <w:r w:rsidRPr="00327B34">
          <w:rPr>
            <w:b/>
            <w:bCs/>
            <w:snapToGrid w:val="0"/>
            <w:sz w:val="14"/>
            <w:szCs w:val="16"/>
            <w:rPrChange w:id="1330" w:author="Dolan, Scott" w:date="2020-05-25T22:08:00Z">
              <w:rPr>
                <w:b/>
                <w:bCs/>
                <w:snapToGrid w:val="0"/>
              </w:rPr>
            </w:rPrChange>
          </w:rPr>
          <w:t xml:space="preserve"> 2017 R.C. Burdick Survey</w:t>
        </w:r>
        <w:r w:rsidRPr="00327B34">
          <w:rPr>
            <w:snapToGrid w:val="0"/>
            <w:sz w:val="14"/>
            <w:szCs w:val="16"/>
            <w:rPrChange w:id="1331" w:author="Dolan, Scott" w:date="2020-05-25T22:08:00Z">
              <w:rPr>
                <w:snapToGrid w:val="0"/>
              </w:rPr>
            </w:rPrChange>
          </w:rPr>
          <w:t xml:space="preserve">”) </w:t>
        </w:r>
      </w:ins>
      <w:ins w:id="1332" w:author="Matthew P. Dolan" w:date="2020-05-23T09:39:00Z">
        <w:r w:rsidRPr="00327B34">
          <w:rPr>
            <w:snapToGrid w:val="0"/>
            <w:sz w:val="14"/>
            <w:szCs w:val="16"/>
            <w:rPrChange w:id="1333" w:author="Dolan, Scott" w:date="2020-05-25T22:08:00Z">
              <w:rPr>
                <w:snapToGrid w:val="0"/>
              </w:rPr>
            </w:rPrChange>
          </w:rPr>
          <w:t>which</w:t>
        </w:r>
      </w:ins>
      <w:ins w:id="1334" w:author="Matthew P. Dolan" w:date="2020-05-23T09:42:00Z">
        <w:r w:rsidRPr="00327B34">
          <w:rPr>
            <w:snapToGrid w:val="0"/>
            <w:sz w:val="14"/>
            <w:szCs w:val="16"/>
            <w:rPrChange w:id="1335" w:author="Dolan, Scott" w:date="2020-05-25T22:08:00Z">
              <w:rPr>
                <w:snapToGrid w:val="0"/>
              </w:rPr>
            </w:rPrChange>
          </w:rPr>
          <w:t xml:space="preserve"> now</w:t>
        </w:r>
      </w:ins>
      <w:ins w:id="1336" w:author="Matthew P. Dolan" w:date="2020-05-23T09:39:00Z">
        <w:r w:rsidRPr="00327B34">
          <w:rPr>
            <w:snapToGrid w:val="0"/>
            <w:sz w:val="14"/>
            <w:szCs w:val="16"/>
            <w:rPrChange w:id="1337" w:author="Dolan, Scott" w:date="2020-05-25T22:08:00Z">
              <w:rPr>
                <w:snapToGrid w:val="0"/>
              </w:rPr>
            </w:rPrChange>
          </w:rPr>
          <w:t xml:space="preserve"> indicated an encroachment of “.5’” but was ambiguous as to which building was encroaching, the 641 </w:t>
        </w:r>
      </w:ins>
      <w:ins w:id="1338" w:author="Matthew P. Dolan" w:date="2020-05-23T09:40:00Z">
        <w:r w:rsidRPr="00327B34">
          <w:rPr>
            <w:snapToGrid w:val="0"/>
            <w:sz w:val="14"/>
            <w:szCs w:val="16"/>
            <w:rPrChange w:id="1339" w:author="Dolan, Scott" w:date="2020-05-25T22:08:00Z">
              <w:rPr>
                <w:snapToGrid w:val="0"/>
              </w:rPr>
            </w:rPrChange>
          </w:rPr>
          <w:t>Building or the 637 Building.</w:t>
        </w:r>
      </w:ins>
    </w:p>
    <w:p w14:paraId="2F4DD1EE" w14:textId="0E33FC0B" w:rsidR="007A732C" w:rsidRPr="00327B34" w:rsidRDefault="007A732C">
      <w:pPr>
        <w:pStyle w:val="ListParagraph"/>
        <w:keepNext/>
        <w:keepLines/>
        <w:numPr>
          <w:ilvl w:val="0"/>
          <w:numId w:val="24"/>
        </w:numPr>
        <w:spacing w:line="480" w:lineRule="auto"/>
        <w:rPr>
          <w:ins w:id="1340" w:author="Dolan, Scott" w:date="2020-05-23T22:00:00Z"/>
          <w:snapToGrid w:val="0"/>
          <w:sz w:val="14"/>
          <w:szCs w:val="16"/>
          <w:rPrChange w:id="1341" w:author="Dolan, Scott" w:date="2020-05-25T22:08:00Z">
            <w:rPr>
              <w:ins w:id="1342" w:author="Dolan, Scott" w:date="2020-05-23T22:00:00Z"/>
              <w:snapToGrid w:val="0"/>
              <w:color w:val="FF0000"/>
            </w:rPr>
          </w:rPrChange>
        </w:rPr>
        <w:pPrChange w:id="1343" w:author="Dolan, Scott" w:date="2020-05-25T20:51:00Z">
          <w:pPr>
            <w:pStyle w:val="ListParagraph"/>
            <w:numPr>
              <w:numId w:val="24"/>
            </w:numPr>
            <w:ind w:left="1800" w:hanging="720"/>
          </w:pPr>
        </w:pPrChange>
      </w:pPr>
      <w:ins w:id="1344" w:author="Matthew P. Dolan" w:date="2020-05-23T09:40:00Z">
        <w:r w:rsidRPr="00327B34">
          <w:rPr>
            <w:snapToGrid w:val="0"/>
            <w:sz w:val="14"/>
            <w:szCs w:val="16"/>
            <w:rPrChange w:id="1345" w:author="Dolan, Scott" w:date="2020-05-25T22:08:00Z">
              <w:rPr>
                <w:snapToGrid w:val="0"/>
              </w:rPr>
            </w:rPrChange>
          </w:rPr>
          <w:t>On September 12,2018 Mr. Steu</w:t>
        </w:r>
      </w:ins>
      <w:ins w:id="1346" w:author="Matthew P. Dolan" w:date="2020-05-23T09:43:00Z">
        <w:r w:rsidRPr="00327B34">
          <w:rPr>
            <w:snapToGrid w:val="0"/>
            <w:sz w:val="14"/>
            <w:szCs w:val="16"/>
            <w:rPrChange w:id="1347" w:author="Dolan, Scott" w:date="2020-05-25T22:08:00Z">
              <w:rPr>
                <w:snapToGrid w:val="0"/>
              </w:rPr>
            </w:rPrChange>
          </w:rPr>
          <w:t>e</w:t>
        </w:r>
      </w:ins>
      <w:ins w:id="1348" w:author="Matthew P. Dolan" w:date="2020-05-23T09:40:00Z">
        <w:r w:rsidRPr="00327B34">
          <w:rPr>
            <w:snapToGrid w:val="0"/>
            <w:sz w:val="14"/>
            <w:szCs w:val="16"/>
            <w:rPrChange w:id="1349" w:author="Dolan, Scott" w:date="2020-05-25T22:08:00Z">
              <w:rPr>
                <w:snapToGrid w:val="0"/>
              </w:rPr>
            </w:rPrChange>
          </w:rPr>
          <w:t>rman wrote to 637 Arn</w:t>
        </w:r>
      </w:ins>
      <w:ins w:id="1350" w:author="Matthew P. Dolan" w:date="2020-05-23T10:18:00Z">
        <w:r w:rsidR="000E7840" w:rsidRPr="00327B34">
          <w:rPr>
            <w:snapToGrid w:val="0"/>
            <w:sz w:val="14"/>
            <w:szCs w:val="16"/>
            <w:rPrChange w:id="1351" w:author="Dolan, Scott" w:date="2020-05-25T22:08:00Z">
              <w:rPr>
                <w:snapToGrid w:val="0"/>
              </w:rPr>
            </w:rPrChange>
          </w:rPr>
          <w:t>o</w:t>
        </w:r>
      </w:ins>
      <w:ins w:id="1352" w:author="Matthew P. Dolan" w:date="2020-05-23T09:40:00Z">
        <w:r w:rsidRPr="00327B34">
          <w:rPr>
            <w:snapToGrid w:val="0"/>
            <w:sz w:val="14"/>
            <w:szCs w:val="16"/>
            <w:rPrChange w:id="1353" w:author="Dolan, Scott" w:date="2020-05-25T22:08:00Z">
              <w:rPr>
                <w:snapToGrid w:val="0"/>
              </w:rPr>
            </w:rPrChange>
          </w:rPr>
          <w:t>ld alleging that the 2</w:t>
        </w:r>
        <w:r w:rsidRPr="00327B34">
          <w:rPr>
            <w:snapToGrid w:val="0"/>
            <w:sz w:val="14"/>
            <w:szCs w:val="16"/>
            <w:vertAlign w:val="superscript"/>
            <w:rPrChange w:id="1354" w:author="Dolan, Scott" w:date="2020-05-25T22:08:00Z">
              <w:rPr>
                <w:snapToGrid w:val="0"/>
              </w:rPr>
            </w:rPrChange>
          </w:rPr>
          <w:t>nd</w:t>
        </w:r>
        <w:r w:rsidRPr="00327B34">
          <w:rPr>
            <w:snapToGrid w:val="0"/>
            <w:sz w:val="14"/>
            <w:szCs w:val="16"/>
            <w:rPrChange w:id="1355" w:author="Dolan, Scott" w:date="2020-05-25T22:08:00Z">
              <w:rPr>
                <w:snapToGrid w:val="0"/>
              </w:rPr>
            </w:rPrChange>
          </w:rPr>
          <w:t xml:space="preserve"> 2017 R</w:t>
        </w:r>
      </w:ins>
      <w:ins w:id="1356" w:author="Matthew P. Dolan" w:date="2020-05-23T09:41:00Z">
        <w:r w:rsidRPr="00327B34">
          <w:rPr>
            <w:snapToGrid w:val="0"/>
            <w:sz w:val="14"/>
            <w:szCs w:val="16"/>
            <w:rPrChange w:id="1357" w:author="Dolan, Scott" w:date="2020-05-25T22:08:00Z">
              <w:rPr>
                <w:snapToGrid w:val="0"/>
              </w:rPr>
            </w:rPrChange>
          </w:rPr>
          <w:t xml:space="preserve">.C. Burdick Survey “shows a .5 encroachment by the ‘Beach Graffiti’ building onto” the 641 Arnold Property and that as a result of 637 Arnold’s remodeling work, “there is concern [that the] encroachment…needs to be reconciled without delay.” </w:t>
        </w:r>
      </w:ins>
      <w:ins w:id="1358" w:author="Dolan, Scott" w:date="2020-05-23T21:58:00Z">
        <w:r w:rsidR="009915E1" w:rsidRPr="00327B34">
          <w:rPr>
            <w:snapToGrid w:val="0"/>
            <w:sz w:val="14"/>
            <w:szCs w:val="16"/>
            <w:rPrChange w:id="1359" w:author="Dolan, Scott" w:date="2020-05-25T22:08:00Z">
              <w:rPr>
                <w:snapToGrid w:val="0"/>
              </w:rPr>
            </w:rPrChange>
          </w:rPr>
          <w:t xml:space="preserve"> </w:t>
        </w:r>
        <w:r w:rsidR="009915E1" w:rsidRPr="00327B34">
          <w:rPr>
            <w:snapToGrid w:val="0"/>
            <w:color w:val="FF0000"/>
            <w:sz w:val="14"/>
            <w:szCs w:val="16"/>
            <w:rPrChange w:id="1360" w:author="Dolan, Scott" w:date="2020-05-25T22:08:00Z">
              <w:rPr>
                <w:snapToGrid w:val="0"/>
              </w:rPr>
            </w:rPrChange>
          </w:rPr>
          <w:t xml:space="preserve">The </w:t>
        </w:r>
      </w:ins>
      <w:ins w:id="1361" w:author="Dolan, Scott" w:date="2020-05-23T21:59:00Z">
        <w:r w:rsidR="009915E1" w:rsidRPr="00327B34">
          <w:rPr>
            <w:snapToGrid w:val="0"/>
            <w:color w:val="FF0000"/>
            <w:sz w:val="14"/>
            <w:szCs w:val="16"/>
            <w:rPrChange w:id="1362" w:author="Dolan, Scott" w:date="2020-05-25T22:08:00Z">
              <w:rPr>
                <w:snapToGrid w:val="0"/>
              </w:rPr>
            </w:rPrChange>
          </w:rPr>
          <w:t xml:space="preserve">threatening expense litigation. </w:t>
        </w:r>
      </w:ins>
    </w:p>
    <w:p w14:paraId="7B58DCC7" w14:textId="58B5D0AE" w:rsidR="009915E1" w:rsidRPr="007A732C" w:rsidRDefault="009915E1">
      <w:pPr>
        <w:pStyle w:val="ListParagraph"/>
        <w:keepNext/>
        <w:keepLines/>
        <w:numPr>
          <w:ilvl w:val="0"/>
          <w:numId w:val="24"/>
        </w:numPr>
        <w:spacing w:line="480" w:lineRule="auto"/>
        <w:rPr>
          <w:ins w:id="1363" w:author="Matthew P. Dolan" w:date="2020-05-23T09:41:00Z"/>
          <w:snapToGrid w:val="0"/>
        </w:rPr>
        <w:pPrChange w:id="1364" w:author="Dolan, Scott" w:date="2020-05-25T20:51:00Z">
          <w:pPr>
            <w:pStyle w:val="ListParagraph"/>
            <w:numPr>
              <w:numId w:val="24"/>
            </w:numPr>
            <w:ind w:left="1800" w:hanging="720"/>
          </w:pPr>
        </w:pPrChange>
      </w:pPr>
      <w:ins w:id="1365" w:author="Dolan, Scott" w:date="2020-05-23T22:01:00Z">
        <w:r w:rsidRPr="00327B34">
          <w:rPr>
            <w:snapToGrid w:val="0"/>
            <w:sz w:val="14"/>
            <w:szCs w:val="16"/>
            <w:rPrChange w:id="1366" w:author="Dolan, Scott" w:date="2020-05-25T22:08:00Z">
              <w:rPr>
                <w:snapToGrid w:val="0"/>
              </w:rPr>
            </w:rPrChange>
          </w:rPr>
          <w:t xml:space="preserve"> On September 20,</w:t>
        </w:r>
      </w:ins>
      <w:ins w:id="1367" w:author="Dolan, Scott" w:date="2020-05-23T22:03:00Z">
        <w:r w:rsidRPr="00327B34">
          <w:rPr>
            <w:snapToGrid w:val="0"/>
            <w:sz w:val="14"/>
            <w:szCs w:val="16"/>
            <w:rPrChange w:id="1368" w:author="Dolan, Scott" w:date="2020-05-25T22:08:00Z">
              <w:rPr>
                <w:snapToGrid w:val="0"/>
              </w:rPr>
            </w:rPrChange>
          </w:rPr>
          <w:t xml:space="preserve"> </w:t>
        </w:r>
      </w:ins>
      <w:ins w:id="1369" w:author="Dolan, Scott" w:date="2020-05-23T22:01:00Z">
        <w:r w:rsidRPr="00327B34">
          <w:rPr>
            <w:snapToGrid w:val="0"/>
            <w:sz w:val="14"/>
            <w:szCs w:val="16"/>
            <w:rPrChange w:id="1370" w:author="Dolan, Scott" w:date="2020-05-25T22:08:00Z">
              <w:rPr>
                <w:snapToGrid w:val="0"/>
              </w:rPr>
            </w:rPrChange>
          </w:rPr>
          <w:t>2018</w:t>
        </w:r>
      </w:ins>
      <w:ins w:id="1371" w:author="Dolan, Scott" w:date="2020-05-23T22:05:00Z">
        <w:r w:rsidR="006F0EC3" w:rsidRPr="00327B34">
          <w:rPr>
            <w:snapToGrid w:val="0"/>
            <w:sz w:val="14"/>
            <w:szCs w:val="16"/>
            <w:rPrChange w:id="1372" w:author="Dolan, Scott" w:date="2020-05-25T22:08:00Z">
              <w:rPr>
                <w:snapToGrid w:val="0"/>
              </w:rPr>
            </w:rPrChange>
          </w:rPr>
          <w:t>,</w:t>
        </w:r>
      </w:ins>
      <w:ins w:id="1373" w:author="Dolan, Scott" w:date="2020-05-23T22:01:00Z">
        <w:r w:rsidRPr="00327B34">
          <w:rPr>
            <w:snapToGrid w:val="0"/>
            <w:sz w:val="14"/>
            <w:szCs w:val="16"/>
            <w:rPrChange w:id="1374" w:author="Dolan, Scott" w:date="2020-05-25T22:08:00Z">
              <w:rPr>
                <w:snapToGrid w:val="0"/>
              </w:rPr>
            </w:rPrChange>
          </w:rPr>
          <w:t xml:space="preserve"> 637 Arnold </w:t>
        </w:r>
      </w:ins>
      <w:ins w:id="1375" w:author="Dolan, Scott" w:date="2020-05-23T22:03:00Z">
        <w:r w:rsidRPr="00327B34">
          <w:rPr>
            <w:snapToGrid w:val="0"/>
            <w:sz w:val="14"/>
            <w:szCs w:val="16"/>
            <w:rPrChange w:id="1376" w:author="Dolan, Scott" w:date="2020-05-25T22:08:00Z">
              <w:rPr>
                <w:snapToGrid w:val="0"/>
              </w:rPr>
            </w:rPrChange>
          </w:rPr>
          <w:t xml:space="preserve">offer to meet with Steuerman to attempt to </w:t>
        </w:r>
      </w:ins>
      <w:ins w:id="1377" w:author="Dolan, Scott" w:date="2020-05-23T22:07:00Z">
        <w:r w:rsidR="006F0EC3" w:rsidRPr="00327B34">
          <w:rPr>
            <w:snapToGrid w:val="0"/>
            <w:sz w:val="14"/>
            <w:szCs w:val="16"/>
            <w:rPrChange w:id="1378" w:author="Dolan, Scott" w:date="2020-05-25T22:08:00Z">
              <w:rPr>
                <w:snapToGrid w:val="0"/>
              </w:rPr>
            </w:rPrChange>
          </w:rPr>
          <w:t>resolve</w:t>
        </w:r>
      </w:ins>
      <w:ins w:id="1379" w:author="Dolan, Scott" w:date="2020-05-23T22:03:00Z">
        <w:r w:rsidR="006F0EC3" w:rsidRPr="00327B34">
          <w:rPr>
            <w:snapToGrid w:val="0"/>
            <w:sz w:val="14"/>
            <w:szCs w:val="16"/>
            <w:rPrChange w:id="1380" w:author="Dolan, Scott" w:date="2020-05-25T22:08:00Z">
              <w:rPr>
                <w:snapToGrid w:val="0"/>
              </w:rPr>
            </w:rPrChange>
          </w:rPr>
          <w:t xml:space="preserve"> the matter.</w:t>
        </w:r>
      </w:ins>
      <w:ins w:id="1381" w:author="Dolan, Scott" w:date="2020-05-23T22:01:00Z">
        <w:r w:rsidRPr="00327B34">
          <w:rPr>
            <w:snapToGrid w:val="0"/>
            <w:sz w:val="14"/>
            <w:szCs w:val="16"/>
            <w:rPrChange w:id="1382" w:author="Dolan, Scott" w:date="2020-05-25T22:08:00Z">
              <w:rPr>
                <w:snapToGrid w:val="0"/>
              </w:rPr>
            </w:rPrChange>
          </w:rPr>
          <w:t xml:space="preserve">  </w:t>
        </w:r>
      </w:ins>
      <w:ins w:id="1383" w:author="Dolan, Scott" w:date="2020-05-23T22:04:00Z">
        <w:r w:rsidR="006F0EC3" w:rsidRPr="00327B34">
          <w:rPr>
            <w:snapToGrid w:val="0"/>
            <w:color w:val="FF0000"/>
            <w:sz w:val="14"/>
            <w:szCs w:val="16"/>
            <w:rPrChange w:id="1384" w:author="Dolan, Scott" w:date="2020-05-25T22:08:00Z">
              <w:rPr>
                <w:snapToGrid w:val="0"/>
                <w:color w:val="FF0000"/>
              </w:rPr>
            </w:rPrChange>
          </w:rPr>
          <w:t>We need to fix this</w:t>
        </w:r>
        <w:r w:rsidR="006F0EC3">
          <w:rPr>
            <w:snapToGrid w:val="0"/>
            <w:color w:val="FF0000"/>
          </w:rPr>
          <w:t xml:space="preserve">.  </w:t>
        </w:r>
      </w:ins>
    </w:p>
    <w:p w14:paraId="47765E0B" w14:textId="3676E7F1" w:rsidR="001E7F84" w:rsidRPr="000007BF" w:rsidDel="007A732C" w:rsidRDefault="003D1280">
      <w:pPr>
        <w:pStyle w:val="ListParagraph"/>
        <w:keepNext/>
        <w:keepLines/>
        <w:numPr>
          <w:ilvl w:val="0"/>
          <w:numId w:val="24"/>
        </w:numPr>
        <w:autoSpaceDE w:val="0"/>
        <w:autoSpaceDN w:val="0"/>
        <w:adjustRightInd w:val="0"/>
        <w:spacing w:line="480" w:lineRule="auto"/>
        <w:rPr>
          <w:del w:id="1385" w:author="Matthew P. Dolan" w:date="2020-05-23T09:43:00Z"/>
          <w:strike/>
          <w:snapToGrid w:val="0"/>
          <w:sz w:val="14"/>
          <w:rPrChange w:id="1386" w:author="Dolan, Scott" w:date="2020-05-26T00:56:00Z">
            <w:rPr>
              <w:del w:id="1387" w:author="Matthew P. Dolan" w:date="2020-05-23T09:43:00Z"/>
              <w:snapToGrid w:val="0"/>
            </w:rPr>
          </w:rPrChange>
        </w:rPr>
        <w:pPrChange w:id="1388" w:author="Dolan, Scott" w:date="2020-05-25T20:51:00Z">
          <w:pPr>
            <w:pStyle w:val="ListParagraph"/>
            <w:keepNext/>
            <w:keepLines/>
            <w:numPr>
              <w:numId w:val="34"/>
            </w:numPr>
            <w:autoSpaceDE w:val="0"/>
            <w:autoSpaceDN w:val="0"/>
            <w:adjustRightInd w:val="0"/>
            <w:spacing w:line="480" w:lineRule="auto"/>
            <w:ind w:left="0" w:firstLine="720"/>
          </w:pPr>
        </w:pPrChange>
      </w:pPr>
      <w:del w:id="1389" w:author="Matthew P. Dolan" w:date="2020-05-23T09:43:00Z">
        <w:r w:rsidRPr="000007BF" w:rsidDel="007A732C">
          <w:rPr>
            <w:strike/>
            <w:snapToGrid w:val="0"/>
            <w:sz w:val="14"/>
            <w:rPrChange w:id="1390" w:author="Dolan, Scott" w:date="2020-05-26T00:56:00Z">
              <w:rPr>
                <w:snapToGrid w:val="0"/>
              </w:rPr>
            </w:rPrChange>
          </w:rPr>
          <w:delText>On or about June 21,</w:delText>
        </w:r>
        <w:r w:rsidR="001E7F84" w:rsidRPr="000007BF" w:rsidDel="007A732C">
          <w:rPr>
            <w:strike/>
            <w:snapToGrid w:val="0"/>
            <w:sz w:val="14"/>
            <w:rPrChange w:id="1391" w:author="Dolan, Scott" w:date="2020-05-26T00:56:00Z">
              <w:rPr>
                <w:snapToGrid w:val="0"/>
              </w:rPr>
            </w:rPrChange>
          </w:rPr>
          <w:delText xml:space="preserve"> 2017, </w:delText>
        </w:r>
        <w:r w:rsidRPr="000007BF" w:rsidDel="007A732C">
          <w:rPr>
            <w:strike/>
            <w:snapToGrid w:val="0"/>
            <w:sz w:val="14"/>
            <w:rPrChange w:id="1392" w:author="Dolan, Scott" w:date="2020-05-26T00:56:00Z">
              <w:rPr>
                <w:snapToGrid w:val="0"/>
              </w:rPr>
            </w:rPrChange>
          </w:rPr>
          <w:delText>641 Arnold</w:delText>
        </w:r>
        <w:r w:rsidR="00995C7C" w:rsidRPr="000007BF" w:rsidDel="007A732C">
          <w:rPr>
            <w:strike/>
            <w:snapToGrid w:val="0"/>
            <w:sz w:val="14"/>
            <w:rPrChange w:id="1393" w:author="Dolan, Scott" w:date="2020-05-26T00:56:00Z">
              <w:rPr>
                <w:snapToGrid w:val="0"/>
              </w:rPr>
            </w:rPrChange>
          </w:rPr>
          <w:delText xml:space="preserve"> </w:delText>
        </w:r>
        <w:r w:rsidR="001E7F84" w:rsidRPr="000007BF" w:rsidDel="007A732C">
          <w:rPr>
            <w:strike/>
            <w:snapToGrid w:val="0"/>
            <w:sz w:val="14"/>
            <w:rPrChange w:id="1394" w:author="Dolan, Scott" w:date="2020-05-26T00:56:00Z">
              <w:rPr>
                <w:snapToGrid w:val="0"/>
              </w:rPr>
            </w:rPrChange>
          </w:rPr>
          <w:delText>purchase</w:delText>
        </w:r>
        <w:r w:rsidR="00995C7C" w:rsidRPr="000007BF" w:rsidDel="007A732C">
          <w:rPr>
            <w:strike/>
            <w:snapToGrid w:val="0"/>
            <w:sz w:val="14"/>
            <w:rPrChange w:id="1395" w:author="Dolan, Scott" w:date="2020-05-26T00:56:00Z">
              <w:rPr>
                <w:snapToGrid w:val="0"/>
              </w:rPr>
            </w:rPrChange>
          </w:rPr>
          <w:delText>d</w:delText>
        </w:r>
        <w:r w:rsidR="001E7F84" w:rsidRPr="000007BF" w:rsidDel="007A732C">
          <w:rPr>
            <w:strike/>
            <w:snapToGrid w:val="0"/>
            <w:sz w:val="14"/>
            <w:rPrChange w:id="1396" w:author="Dolan, Scott" w:date="2020-05-26T00:56:00Z">
              <w:rPr>
                <w:snapToGrid w:val="0"/>
              </w:rPr>
            </w:rPrChange>
          </w:rPr>
          <w:delText xml:space="preserve"> the 641 Arnold Property</w:delText>
        </w:r>
        <w:r w:rsidR="00995C7C" w:rsidRPr="000007BF" w:rsidDel="007A732C">
          <w:rPr>
            <w:strike/>
            <w:snapToGrid w:val="0"/>
            <w:sz w:val="14"/>
            <w:rPrChange w:id="1397" w:author="Dolan, Scott" w:date="2020-05-26T00:56:00Z">
              <w:rPr>
                <w:snapToGrid w:val="0"/>
              </w:rPr>
            </w:rPrChange>
          </w:rPr>
          <w:delText xml:space="preserve"> from the Schwebel Family Trust (the “</w:delText>
        </w:r>
        <w:r w:rsidR="00995C7C" w:rsidRPr="000007BF" w:rsidDel="007A732C">
          <w:rPr>
            <w:b/>
            <w:bCs/>
            <w:strike/>
            <w:snapToGrid w:val="0"/>
            <w:sz w:val="14"/>
            <w:rPrChange w:id="1398" w:author="Dolan, Scott" w:date="2020-05-26T00:56:00Z">
              <w:rPr>
                <w:b/>
                <w:bCs/>
                <w:snapToGrid w:val="0"/>
              </w:rPr>
            </w:rPrChange>
          </w:rPr>
          <w:delText>Trust</w:delText>
        </w:r>
        <w:r w:rsidR="00995C7C" w:rsidRPr="000007BF" w:rsidDel="007A732C">
          <w:rPr>
            <w:strike/>
            <w:snapToGrid w:val="0"/>
            <w:sz w:val="14"/>
            <w:rPrChange w:id="1399" w:author="Dolan, Scott" w:date="2020-05-26T00:56:00Z">
              <w:rPr>
                <w:snapToGrid w:val="0"/>
              </w:rPr>
            </w:rPrChange>
          </w:rPr>
          <w:delText>”)</w:delText>
        </w:r>
        <w:r w:rsidR="001E7F84" w:rsidRPr="000007BF" w:rsidDel="007A732C">
          <w:rPr>
            <w:strike/>
            <w:snapToGrid w:val="0"/>
            <w:sz w:val="14"/>
            <w:rPrChange w:id="1400" w:author="Dolan, Scott" w:date="2020-05-26T00:56:00Z">
              <w:rPr>
                <w:snapToGrid w:val="0"/>
              </w:rPr>
            </w:rPrChange>
          </w:rPr>
          <w:delText xml:space="preserve">. </w:delText>
        </w:r>
      </w:del>
    </w:p>
    <w:p w14:paraId="7242C3DE" w14:textId="16DB31B8" w:rsidR="00995C7C" w:rsidRPr="000007BF" w:rsidDel="007A732C" w:rsidRDefault="003D1280">
      <w:pPr>
        <w:pStyle w:val="ListParagraph"/>
        <w:keepNext/>
        <w:keepLines/>
        <w:numPr>
          <w:ilvl w:val="0"/>
          <w:numId w:val="24"/>
        </w:numPr>
        <w:autoSpaceDE w:val="0"/>
        <w:autoSpaceDN w:val="0"/>
        <w:adjustRightInd w:val="0"/>
        <w:spacing w:line="480" w:lineRule="auto"/>
        <w:rPr>
          <w:del w:id="1401" w:author="Matthew P. Dolan" w:date="2020-05-23T09:43:00Z"/>
          <w:strike/>
          <w:snapToGrid w:val="0"/>
          <w:sz w:val="14"/>
          <w:rPrChange w:id="1402" w:author="Dolan, Scott" w:date="2020-05-26T00:56:00Z">
            <w:rPr>
              <w:del w:id="1403" w:author="Matthew P. Dolan" w:date="2020-05-23T09:43:00Z"/>
              <w:snapToGrid w:val="0"/>
            </w:rPr>
          </w:rPrChange>
        </w:rPr>
        <w:pPrChange w:id="1404" w:author="Dolan, Scott" w:date="2020-05-25T20:51:00Z">
          <w:pPr>
            <w:pStyle w:val="ListParagraph"/>
            <w:keepNext/>
            <w:keepLines/>
            <w:numPr>
              <w:numId w:val="34"/>
            </w:numPr>
            <w:autoSpaceDE w:val="0"/>
            <w:autoSpaceDN w:val="0"/>
            <w:adjustRightInd w:val="0"/>
            <w:spacing w:line="480" w:lineRule="auto"/>
            <w:ind w:left="0" w:firstLine="720"/>
          </w:pPr>
        </w:pPrChange>
      </w:pPr>
      <w:del w:id="1405" w:author="Matthew P. Dolan" w:date="2020-05-23T09:43:00Z">
        <w:r w:rsidRPr="000007BF" w:rsidDel="007A732C">
          <w:rPr>
            <w:strike/>
            <w:snapToGrid w:val="0"/>
            <w:sz w:val="14"/>
            <w:rPrChange w:id="1406" w:author="Dolan, Scott" w:date="2020-05-26T00:56:00Z">
              <w:rPr>
                <w:snapToGrid w:val="0"/>
              </w:rPr>
            </w:rPrChange>
          </w:rPr>
          <w:delText>Giuseppe “Joe”</w:delText>
        </w:r>
        <w:r w:rsidR="00995C7C" w:rsidRPr="000007BF" w:rsidDel="007A732C">
          <w:rPr>
            <w:strike/>
            <w:snapToGrid w:val="0"/>
            <w:sz w:val="14"/>
            <w:rPrChange w:id="1407" w:author="Dolan, Scott" w:date="2020-05-26T00:56:00Z">
              <w:rPr>
                <w:snapToGrid w:val="0"/>
              </w:rPr>
            </w:rPrChange>
          </w:rPr>
          <w:delText xml:space="preserve"> Carannante </w:delText>
        </w:r>
        <w:r w:rsidRPr="000007BF" w:rsidDel="007A732C">
          <w:rPr>
            <w:strike/>
            <w:snapToGrid w:val="0"/>
            <w:sz w:val="14"/>
            <w:rPrChange w:id="1408" w:author="Dolan, Scott" w:date="2020-05-26T00:56:00Z">
              <w:rPr>
                <w:snapToGrid w:val="0"/>
              </w:rPr>
            </w:rPrChange>
          </w:rPr>
          <w:delText>(“</w:delText>
        </w:r>
        <w:r w:rsidRPr="000007BF" w:rsidDel="007A732C">
          <w:rPr>
            <w:b/>
            <w:bCs/>
            <w:strike/>
            <w:snapToGrid w:val="0"/>
            <w:sz w:val="14"/>
            <w:rPrChange w:id="1409" w:author="Dolan, Scott" w:date="2020-05-26T00:56:00Z">
              <w:rPr>
                <w:b/>
                <w:bCs/>
                <w:snapToGrid w:val="0"/>
              </w:rPr>
            </w:rPrChange>
          </w:rPr>
          <w:delText>Mr. Carannante</w:delText>
        </w:r>
        <w:r w:rsidRPr="000007BF" w:rsidDel="007A732C">
          <w:rPr>
            <w:strike/>
            <w:snapToGrid w:val="0"/>
            <w:sz w:val="14"/>
            <w:rPrChange w:id="1410" w:author="Dolan, Scott" w:date="2020-05-26T00:56:00Z">
              <w:rPr>
                <w:snapToGrid w:val="0"/>
              </w:rPr>
            </w:rPrChange>
          </w:rPr>
          <w:delText xml:space="preserve">”) </w:delText>
        </w:r>
        <w:r w:rsidR="00995C7C" w:rsidRPr="000007BF" w:rsidDel="007A732C">
          <w:rPr>
            <w:strike/>
            <w:snapToGrid w:val="0"/>
            <w:sz w:val="14"/>
            <w:rPrChange w:id="1411" w:author="Dolan, Scott" w:date="2020-05-26T00:56:00Z">
              <w:rPr>
                <w:snapToGrid w:val="0"/>
              </w:rPr>
            </w:rPrChange>
          </w:rPr>
          <w:delText xml:space="preserve">is the managing member of 641 Arnold. </w:delText>
        </w:r>
      </w:del>
    </w:p>
    <w:p w14:paraId="3EC63BB5" w14:textId="3A969B72" w:rsidR="001E7F84" w:rsidRPr="000007BF" w:rsidDel="007A732C" w:rsidRDefault="001E7F84">
      <w:pPr>
        <w:pStyle w:val="ListParagraph"/>
        <w:keepNext/>
        <w:keepLines/>
        <w:numPr>
          <w:ilvl w:val="0"/>
          <w:numId w:val="24"/>
        </w:numPr>
        <w:autoSpaceDE w:val="0"/>
        <w:autoSpaceDN w:val="0"/>
        <w:adjustRightInd w:val="0"/>
        <w:spacing w:line="480" w:lineRule="auto"/>
        <w:rPr>
          <w:del w:id="1412" w:author="Matthew P. Dolan" w:date="2020-05-23T09:43:00Z"/>
          <w:strike/>
          <w:snapToGrid w:val="0"/>
          <w:sz w:val="14"/>
          <w:rPrChange w:id="1413" w:author="Dolan, Scott" w:date="2020-05-26T00:56:00Z">
            <w:rPr>
              <w:del w:id="1414" w:author="Matthew P. Dolan" w:date="2020-05-23T09:43:00Z"/>
              <w:snapToGrid w:val="0"/>
            </w:rPr>
          </w:rPrChange>
        </w:rPr>
        <w:pPrChange w:id="1415" w:author="Dolan, Scott" w:date="2020-05-25T20:51:00Z">
          <w:pPr>
            <w:pStyle w:val="ListParagraph"/>
            <w:keepNext/>
            <w:keepLines/>
            <w:numPr>
              <w:numId w:val="34"/>
            </w:numPr>
            <w:autoSpaceDE w:val="0"/>
            <w:autoSpaceDN w:val="0"/>
            <w:adjustRightInd w:val="0"/>
            <w:spacing w:line="480" w:lineRule="auto"/>
            <w:ind w:left="0" w:firstLine="720"/>
          </w:pPr>
        </w:pPrChange>
      </w:pPr>
      <w:del w:id="1416" w:author="Matthew P. Dolan" w:date="2020-05-23T09:43:00Z">
        <w:r w:rsidRPr="000007BF" w:rsidDel="007A732C">
          <w:rPr>
            <w:strike/>
            <w:snapToGrid w:val="0"/>
            <w:sz w:val="14"/>
            <w:rPrChange w:id="1417" w:author="Dolan, Scott" w:date="2020-05-26T00:56:00Z">
              <w:rPr>
                <w:snapToGrid w:val="0"/>
              </w:rPr>
            </w:rPrChange>
          </w:rPr>
          <w:delText xml:space="preserve">Prior to 641 Arnold’s purchase of the 641 Arnold Property </w:delText>
        </w:r>
        <w:r w:rsidR="000B59B7" w:rsidRPr="000007BF" w:rsidDel="007A732C">
          <w:rPr>
            <w:strike/>
            <w:snapToGrid w:val="0"/>
            <w:sz w:val="14"/>
            <w:rPrChange w:id="1418" w:author="Dolan, Scott" w:date="2020-05-26T00:56:00Z">
              <w:rPr>
                <w:snapToGrid w:val="0"/>
              </w:rPr>
            </w:rPrChange>
          </w:rPr>
          <w:delText xml:space="preserve">S. Dolan told Mr. Carannante that </w:delText>
        </w:r>
        <w:r w:rsidRPr="000007BF" w:rsidDel="007A732C">
          <w:rPr>
            <w:strike/>
            <w:snapToGrid w:val="0"/>
            <w:sz w:val="14"/>
            <w:rPrChange w:id="1419" w:author="Dolan, Scott" w:date="2020-05-26T00:56:00Z">
              <w:rPr>
                <w:snapToGrid w:val="0"/>
              </w:rPr>
            </w:rPrChange>
          </w:rPr>
          <w:delText xml:space="preserve">the </w:delText>
        </w:r>
        <w:r w:rsidR="00995C7C" w:rsidRPr="000007BF" w:rsidDel="007A732C">
          <w:rPr>
            <w:strike/>
            <w:snapToGrid w:val="0"/>
            <w:sz w:val="14"/>
            <w:rPrChange w:id="1420" w:author="Dolan, Scott" w:date="2020-05-26T00:56:00Z">
              <w:rPr>
                <w:snapToGrid w:val="0"/>
              </w:rPr>
            </w:rPrChange>
          </w:rPr>
          <w:delText>M</w:delText>
        </w:r>
        <w:r w:rsidRPr="000007BF" w:rsidDel="007A732C">
          <w:rPr>
            <w:strike/>
            <w:snapToGrid w:val="0"/>
            <w:sz w:val="14"/>
            <w:rPrChange w:id="1421" w:author="Dolan, Scott" w:date="2020-05-26T00:56:00Z">
              <w:rPr>
                <w:snapToGrid w:val="0"/>
              </w:rPr>
            </w:rPrChange>
          </w:rPr>
          <w:delText>orris &amp; Glasgow Survey, the 2014 R.C. Burdick Survey and the R. Morris Survey</w:delText>
        </w:r>
        <w:r w:rsidR="000B59B7" w:rsidRPr="000007BF" w:rsidDel="007A732C">
          <w:rPr>
            <w:strike/>
            <w:snapToGrid w:val="0"/>
            <w:sz w:val="14"/>
            <w:rPrChange w:id="1422" w:author="Dolan, Scott" w:date="2020-05-26T00:56:00Z">
              <w:rPr>
                <w:snapToGrid w:val="0"/>
              </w:rPr>
            </w:rPrChange>
          </w:rPr>
          <w:delText xml:space="preserve"> showed the</w:delText>
        </w:r>
        <w:r w:rsidRPr="000007BF" w:rsidDel="007A732C">
          <w:rPr>
            <w:strike/>
            <w:snapToGrid w:val="0"/>
            <w:sz w:val="14"/>
            <w:rPrChange w:id="1423" w:author="Dolan, Scott" w:date="2020-05-26T00:56:00Z">
              <w:rPr>
                <w:snapToGrid w:val="0"/>
              </w:rPr>
            </w:rPrChange>
          </w:rPr>
          <w:delText xml:space="preserve"> 641 Building encroached upon the 637 Arnold Property. </w:delText>
        </w:r>
      </w:del>
    </w:p>
    <w:p w14:paraId="0E57B023" w14:textId="048F5885" w:rsidR="00995C7C" w:rsidRPr="000007BF" w:rsidDel="007A732C" w:rsidRDefault="00520CA3">
      <w:pPr>
        <w:pStyle w:val="ListParagraph"/>
        <w:keepNext/>
        <w:keepLines/>
        <w:numPr>
          <w:ilvl w:val="0"/>
          <w:numId w:val="24"/>
        </w:numPr>
        <w:autoSpaceDE w:val="0"/>
        <w:autoSpaceDN w:val="0"/>
        <w:adjustRightInd w:val="0"/>
        <w:spacing w:line="480" w:lineRule="auto"/>
        <w:rPr>
          <w:del w:id="1424" w:author="Matthew P. Dolan" w:date="2020-05-23T09:43:00Z"/>
          <w:strike/>
          <w:snapToGrid w:val="0"/>
          <w:sz w:val="14"/>
          <w:rPrChange w:id="1425" w:author="Dolan, Scott" w:date="2020-05-26T00:56:00Z">
            <w:rPr>
              <w:del w:id="1426" w:author="Matthew P. Dolan" w:date="2020-05-23T09:43:00Z"/>
              <w:snapToGrid w:val="0"/>
            </w:rPr>
          </w:rPrChange>
        </w:rPr>
        <w:pPrChange w:id="1427" w:author="Dolan, Scott" w:date="2020-05-25T20:51:00Z">
          <w:pPr>
            <w:pStyle w:val="ListParagraph"/>
            <w:keepNext/>
            <w:keepLines/>
            <w:numPr>
              <w:numId w:val="34"/>
            </w:numPr>
            <w:autoSpaceDE w:val="0"/>
            <w:autoSpaceDN w:val="0"/>
            <w:adjustRightInd w:val="0"/>
            <w:spacing w:line="480" w:lineRule="auto"/>
            <w:ind w:left="0" w:firstLine="720"/>
          </w:pPr>
        </w:pPrChange>
      </w:pPr>
      <w:del w:id="1428" w:author="Matthew P. Dolan" w:date="2020-05-23T09:43:00Z">
        <w:r w:rsidRPr="000007BF" w:rsidDel="007A732C">
          <w:rPr>
            <w:strike/>
            <w:snapToGrid w:val="0"/>
            <w:sz w:val="14"/>
            <w:rPrChange w:id="1429" w:author="Dolan, Scott" w:date="2020-05-26T00:56:00Z">
              <w:rPr>
                <w:snapToGrid w:val="0"/>
              </w:rPr>
            </w:rPrChange>
          </w:rPr>
          <w:delText>Moreover, as a result of the</w:delText>
        </w:r>
        <w:r w:rsidR="00CB4E69" w:rsidRPr="000007BF" w:rsidDel="007A732C">
          <w:rPr>
            <w:strike/>
            <w:snapToGrid w:val="0"/>
            <w:sz w:val="14"/>
            <w:rPrChange w:id="1430" w:author="Dolan, Scott" w:date="2020-05-26T00:56:00Z">
              <w:rPr>
                <w:snapToGrid w:val="0"/>
              </w:rPr>
            </w:rPrChange>
          </w:rPr>
          <w:delText xml:space="preserve"> fact that the</w:delText>
        </w:r>
        <w:r w:rsidRPr="000007BF" w:rsidDel="007A732C">
          <w:rPr>
            <w:strike/>
            <w:snapToGrid w:val="0"/>
            <w:sz w:val="14"/>
            <w:rPrChange w:id="1431" w:author="Dolan, Scott" w:date="2020-05-26T00:56:00Z">
              <w:rPr>
                <w:snapToGrid w:val="0"/>
              </w:rPr>
            </w:rPrChange>
          </w:rPr>
          <w:delText xml:space="preserve"> 641 Arnold Building </w:delText>
        </w:r>
        <w:r w:rsidR="00CB4E69" w:rsidRPr="000007BF" w:rsidDel="007A732C">
          <w:rPr>
            <w:strike/>
            <w:snapToGrid w:val="0"/>
            <w:sz w:val="14"/>
            <w:rPrChange w:id="1432" w:author="Dolan, Scott" w:date="2020-05-26T00:56:00Z">
              <w:rPr>
                <w:snapToGrid w:val="0"/>
              </w:rPr>
            </w:rPrChange>
          </w:rPr>
          <w:delText>encroached</w:delText>
        </w:r>
        <w:r w:rsidRPr="000007BF" w:rsidDel="007A732C">
          <w:rPr>
            <w:strike/>
            <w:snapToGrid w:val="0"/>
            <w:sz w:val="14"/>
            <w:rPrChange w:id="1433" w:author="Dolan, Scott" w:date="2020-05-26T00:56:00Z">
              <w:rPr>
                <w:snapToGrid w:val="0"/>
              </w:rPr>
            </w:rPrChange>
          </w:rPr>
          <w:delText xml:space="preserve"> upon the 637 Arnold Property, Mr. Carannante told S. Dolan that he was attempting to negotiate a better price on the 641 Arnold Property.  </w:delText>
        </w:r>
      </w:del>
    </w:p>
    <w:p w14:paraId="150E564C" w14:textId="54F05159" w:rsidR="001E7F84" w:rsidRPr="000007BF" w:rsidDel="007A732C" w:rsidRDefault="001E7F84">
      <w:pPr>
        <w:pStyle w:val="ListParagraph"/>
        <w:keepNext/>
        <w:keepLines/>
        <w:numPr>
          <w:ilvl w:val="0"/>
          <w:numId w:val="24"/>
        </w:numPr>
        <w:autoSpaceDE w:val="0"/>
        <w:autoSpaceDN w:val="0"/>
        <w:adjustRightInd w:val="0"/>
        <w:spacing w:line="480" w:lineRule="auto"/>
        <w:rPr>
          <w:del w:id="1434" w:author="Matthew P. Dolan" w:date="2020-05-23T09:43:00Z"/>
          <w:strike/>
          <w:snapToGrid w:val="0"/>
          <w:sz w:val="14"/>
          <w:rPrChange w:id="1435" w:author="Dolan, Scott" w:date="2020-05-26T00:56:00Z">
            <w:rPr>
              <w:del w:id="1436" w:author="Matthew P. Dolan" w:date="2020-05-23T09:43:00Z"/>
              <w:snapToGrid w:val="0"/>
            </w:rPr>
          </w:rPrChange>
        </w:rPr>
        <w:pPrChange w:id="1437" w:author="Dolan, Scott" w:date="2020-05-25T20:51:00Z">
          <w:pPr>
            <w:pStyle w:val="ListParagraph"/>
            <w:keepNext/>
            <w:keepLines/>
            <w:numPr>
              <w:numId w:val="34"/>
            </w:numPr>
            <w:autoSpaceDE w:val="0"/>
            <w:autoSpaceDN w:val="0"/>
            <w:adjustRightInd w:val="0"/>
            <w:spacing w:line="480" w:lineRule="auto"/>
            <w:ind w:left="0" w:firstLine="720"/>
          </w:pPr>
        </w:pPrChange>
      </w:pPr>
      <w:del w:id="1438" w:author="Matthew P. Dolan" w:date="2020-05-23T09:43:00Z">
        <w:r w:rsidRPr="000007BF" w:rsidDel="007A732C">
          <w:rPr>
            <w:strike/>
            <w:snapToGrid w:val="0"/>
            <w:sz w:val="14"/>
            <w:rPrChange w:id="1439" w:author="Dolan, Scott" w:date="2020-05-26T00:56:00Z">
              <w:rPr>
                <w:snapToGrid w:val="0"/>
              </w:rPr>
            </w:rPrChange>
          </w:rPr>
          <w:delText xml:space="preserve">Shortly after 641 Arnold purchased the 641 Arnold Property, </w:delText>
        </w:r>
        <w:r w:rsidR="003D1280" w:rsidRPr="000007BF" w:rsidDel="007A732C">
          <w:rPr>
            <w:strike/>
            <w:snapToGrid w:val="0"/>
            <w:sz w:val="14"/>
            <w:rPrChange w:id="1440" w:author="Dolan, Scott" w:date="2020-05-26T00:56:00Z">
              <w:rPr>
                <w:snapToGrid w:val="0"/>
              </w:rPr>
            </w:rPrChange>
          </w:rPr>
          <w:delText>Mr. Carrannte</w:delText>
        </w:r>
        <w:r w:rsidRPr="000007BF" w:rsidDel="007A732C">
          <w:rPr>
            <w:strike/>
            <w:snapToGrid w:val="0"/>
            <w:sz w:val="14"/>
            <w:rPrChange w:id="1441" w:author="Dolan, Scott" w:date="2020-05-26T00:56:00Z">
              <w:rPr>
                <w:snapToGrid w:val="0"/>
              </w:rPr>
            </w:rPrChange>
          </w:rPr>
          <w:delText xml:space="preserve">, approached S. Dolan and </w:delText>
        </w:r>
        <w:r w:rsidR="000B59B7" w:rsidRPr="000007BF" w:rsidDel="007A732C">
          <w:rPr>
            <w:strike/>
            <w:snapToGrid w:val="0"/>
            <w:sz w:val="14"/>
            <w:rPrChange w:id="1442" w:author="Dolan, Scott" w:date="2020-05-26T00:56:00Z">
              <w:rPr>
                <w:snapToGrid w:val="0"/>
              </w:rPr>
            </w:rPrChange>
          </w:rPr>
          <w:delText xml:space="preserve">claimed </w:delText>
        </w:r>
        <w:r w:rsidRPr="000007BF" w:rsidDel="007A732C">
          <w:rPr>
            <w:strike/>
            <w:snapToGrid w:val="0"/>
            <w:sz w:val="14"/>
            <w:rPrChange w:id="1443" w:author="Dolan, Scott" w:date="2020-05-26T00:56:00Z">
              <w:rPr>
                <w:snapToGrid w:val="0"/>
              </w:rPr>
            </w:rPrChange>
          </w:rPr>
          <w:delText xml:space="preserve">that the building situated on the 637 Arnold Property </w:delText>
        </w:r>
        <w:r w:rsidR="004D1FFD" w:rsidRPr="000007BF" w:rsidDel="007A732C">
          <w:rPr>
            <w:strike/>
            <w:snapToGrid w:val="0"/>
            <w:sz w:val="14"/>
            <w:rPrChange w:id="1444" w:author="Dolan, Scott" w:date="2020-05-26T00:56:00Z">
              <w:rPr>
                <w:snapToGrid w:val="0"/>
              </w:rPr>
            </w:rPrChange>
          </w:rPr>
          <w:delText xml:space="preserve">and </w:delText>
        </w:r>
        <w:r w:rsidRPr="000007BF" w:rsidDel="007A732C">
          <w:rPr>
            <w:strike/>
            <w:snapToGrid w:val="0"/>
            <w:sz w:val="14"/>
            <w:rPrChange w:id="1445" w:author="Dolan, Scott" w:date="2020-05-26T00:56:00Z">
              <w:rPr>
                <w:snapToGrid w:val="0"/>
              </w:rPr>
            </w:rPrChange>
          </w:rPr>
          <w:delText xml:space="preserve">colloquially referred to as the “Beach </w:delText>
        </w:r>
        <w:r w:rsidR="0042416F" w:rsidRPr="000007BF" w:rsidDel="007A732C">
          <w:rPr>
            <w:strike/>
            <w:snapToGrid w:val="0"/>
            <w:sz w:val="14"/>
            <w:rPrChange w:id="1446" w:author="Dolan, Scott" w:date="2020-05-26T00:56:00Z">
              <w:rPr>
                <w:snapToGrid w:val="0"/>
              </w:rPr>
            </w:rPrChange>
          </w:rPr>
          <w:delText>Graffiti</w:delText>
        </w:r>
        <w:r w:rsidRPr="000007BF" w:rsidDel="007A732C">
          <w:rPr>
            <w:strike/>
            <w:snapToGrid w:val="0"/>
            <w:sz w:val="14"/>
            <w:rPrChange w:id="1447" w:author="Dolan, Scott" w:date="2020-05-26T00:56:00Z">
              <w:rPr>
                <w:snapToGrid w:val="0"/>
              </w:rPr>
            </w:rPrChange>
          </w:rPr>
          <w:delText xml:space="preserve"> Building” (the “</w:delText>
        </w:r>
        <w:r w:rsidRPr="000007BF" w:rsidDel="007A732C">
          <w:rPr>
            <w:b/>
            <w:bCs/>
            <w:strike/>
            <w:snapToGrid w:val="0"/>
            <w:sz w:val="14"/>
            <w:rPrChange w:id="1448" w:author="Dolan, Scott" w:date="2020-05-26T00:56:00Z">
              <w:rPr>
                <w:b/>
                <w:bCs/>
                <w:snapToGrid w:val="0"/>
              </w:rPr>
            </w:rPrChange>
          </w:rPr>
          <w:delText>637 Arnold Building</w:delText>
        </w:r>
        <w:r w:rsidRPr="000007BF" w:rsidDel="007A732C">
          <w:rPr>
            <w:strike/>
            <w:snapToGrid w:val="0"/>
            <w:sz w:val="14"/>
            <w:rPrChange w:id="1449" w:author="Dolan, Scott" w:date="2020-05-26T00:56:00Z">
              <w:rPr>
                <w:snapToGrid w:val="0"/>
              </w:rPr>
            </w:rPrChange>
          </w:rPr>
          <w:delText xml:space="preserve">”) was </w:delText>
        </w:r>
        <w:r w:rsidR="000B59B7" w:rsidRPr="000007BF" w:rsidDel="007A732C">
          <w:rPr>
            <w:strike/>
            <w:snapToGrid w:val="0"/>
            <w:sz w:val="14"/>
            <w:rPrChange w:id="1450" w:author="Dolan, Scott" w:date="2020-05-26T00:56:00Z">
              <w:rPr>
                <w:snapToGrid w:val="0"/>
              </w:rPr>
            </w:rPrChange>
          </w:rPr>
          <w:delText xml:space="preserve">actually </w:delText>
        </w:r>
        <w:r w:rsidRPr="000007BF" w:rsidDel="007A732C">
          <w:rPr>
            <w:strike/>
            <w:snapToGrid w:val="0"/>
            <w:sz w:val="14"/>
            <w:rPrChange w:id="1451" w:author="Dolan, Scott" w:date="2020-05-26T00:56:00Z">
              <w:rPr>
                <w:snapToGrid w:val="0"/>
              </w:rPr>
            </w:rPrChange>
          </w:rPr>
          <w:delText>encroaching upon the 641 Arnold Property.</w:delText>
        </w:r>
      </w:del>
    </w:p>
    <w:p w14:paraId="6EE5DD64" w14:textId="5E411213" w:rsidR="001E7F84" w:rsidRPr="000007BF" w:rsidDel="007A732C" w:rsidRDefault="001E7F84">
      <w:pPr>
        <w:pStyle w:val="ListParagraph"/>
        <w:keepNext/>
        <w:keepLines/>
        <w:numPr>
          <w:ilvl w:val="0"/>
          <w:numId w:val="24"/>
        </w:numPr>
        <w:autoSpaceDE w:val="0"/>
        <w:autoSpaceDN w:val="0"/>
        <w:adjustRightInd w:val="0"/>
        <w:spacing w:line="480" w:lineRule="auto"/>
        <w:rPr>
          <w:del w:id="1452" w:author="Matthew P. Dolan" w:date="2020-05-23T09:43:00Z"/>
          <w:strike/>
          <w:snapToGrid w:val="0"/>
          <w:sz w:val="14"/>
          <w:rPrChange w:id="1453" w:author="Dolan, Scott" w:date="2020-05-26T00:56:00Z">
            <w:rPr>
              <w:del w:id="1454" w:author="Matthew P. Dolan" w:date="2020-05-23T09:43:00Z"/>
              <w:snapToGrid w:val="0"/>
            </w:rPr>
          </w:rPrChange>
        </w:rPr>
        <w:pPrChange w:id="1455" w:author="Dolan, Scott" w:date="2020-05-25T20:51:00Z">
          <w:pPr>
            <w:pStyle w:val="ListParagraph"/>
            <w:keepNext/>
            <w:keepLines/>
            <w:numPr>
              <w:numId w:val="34"/>
            </w:numPr>
            <w:autoSpaceDE w:val="0"/>
            <w:autoSpaceDN w:val="0"/>
            <w:adjustRightInd w:val="0"/>
            <w:spacing w:line="480" w:lineRule="auto"/>
            <w:ind w:left="0" w:firstLine="720"/>
          </w:pPr>
        </w:pPrChange>
      </w:pPr>
      <w:del w:id="1456" w:author="Matthew P. Dolan" w:date="2020-05-23T09:43:00Z">
        <w:r w:rsidRPr="000007BF" w:rsidDel="007A732C">
          <w:rPr>
            <w:strike/>
            <w:snapToGrid w:val="0"/>
            <w:sz w:val="14"/>
            <w:rPrChange w:id="1457" w:author="Dolan, Scott" w:date="2020-05-26T00:56:00Z">
              <w:rPr>
                <w:snapToGrid w:val="0"/>
              </w:rPr>
            </w:rPrChange>
          </w:rPr>
          <w:delText xml:space="preserve">Upon information and belief, Mr. Carannante made this claim in order to coerce and pressure S. Dolan into paying the costs of disconnecting the 637 Arnold Building from the 641 Arnold Building. </w:delText>
        </w:r>
      </w:del>
    </w:p>
    <w:p w14:paraId="7A6D3939" w14:textId="55BEB2DA" w:rsidR="001E7F84" w:rsidRPr="000007BF" w:rsidDel="007A732C" w:rsidRDefault="001E7F84">
      <w:pPr>
        <w:pStyle w:val="ListParagraph"/>
        <w:keepNext/>
        <w:keepLines/>
        <w:numPr>
          <w:ilvl w:val="0"/>
          <w:numId w:val="24"/>
        </w:numPr>
        <w:autoSpaceDE w:val="0"/>
        <w:autoSpaceDN w:val="0"/>
        <w:adjustRightInd w:val="0"/>
        <w:spacing w:line="480" w:lineRule="auto"/>
        <w:rPr>
          <w:del w:id="1458" w:author="Matthew P. Dolan" w:date="2020-05-23T09:43:00Z"/>
          <w:strike/>
          <w:snapToGrid w:val="0"/>
          <w:sz w:val="14"/>
          <w:rPrChange w:id="1459" w:author="Dolan, Scott" w:date="2020-05-26T00:56:00Z">
            <w:rPr>
              <w:del w:id="1460" w:author="Matthew P. Dolan" w:date="2020-05-23T09:43:00Z"/>
              <w:snapToGrid w:val="0"/>
            </w:rPr>
          </w:rPrChange>
        </w:rPr>
        <w:pPrChange w:id="1461" w:author="Dolan, Scott" w:date="2020-05-25T20:51:00Z">
          <w:pPr>
            <w:pStyle w:val="ListParagraph"/>
            <w:keepNext/>
            <w:keepLines/>
            <w:numPr>
              <w:numId w:val="34"/>
            </w:numPr>
            <w:autoSpaceDE w:val="0"/>
            <w:autoSpaceDN w:val="0"/>
            <w:adjustRightInd w:val="0"/>
            <w:spacing w:line="480" w:lineRule="auto"/>
            <w:ind w:left="0" w:firstLine="720"/>
          </w:pPr>
        </w:pPrChange>
      </w:pPr>
      <w:del w:id="1462" w:author="Matthew P. Dolan" w:date="2020-05-23T09:43:00Z">
        <w:r w:rsidRPr="000007BF" w:rsidDel="007A732C">
          <w:rPr>
            <w:strike/>
            <w:snapToGrid w:val="0"/>
            <w:sz w:val="14"/>
            <w:rPrChange w:id="1463" w:author="Dolan, Scott" w:date="2020-05-26T00:56:00Z">
              <w:rPr>
                <w:snapToGrid w:val="0"/>
              </w:rPr>
            </w:rPrChange>
          </w:rPr>
          <w:delText>On or about June 22, 2017, Counsel for 641 Arnold, Adam L. Steuerman, Esq., sent correspondence to S. Dolan formally alleging</w:delText>
        </w:r>
        <w:r w:rsidR="000B59B7" w:rsidRPr="000007BF" w:rsidDel="007A732C">
          <w:rPr>
            <w:strike/>
            <w:snapToGrid w:val="0"/>
            <w:sz w:val="14"/>
            <w:rPrChange w:id="1464" w:author="Dolan, Scott" w:date="2020-05-26T00:56:00Z">
              <w:rPr>
                <w:snapToGrid w:val="0"/>
              </w:rPr>
            </w:rPrChange>
          </w:rPr>
          <w:delText xml:space="preserve"> </w:delText>
        </w:r>
        <w:r w:rsidRPr="000007BF" w:rsidDel="007A732C">
          <w:rPr>
            <w:strike/>
            <w:snapToGrid w:val="0"/>
            <w:sz w:val="14"/>
            <w:rPrChange w:id="1465" w:author="Dolan, Scott" w:date="2020-05-26T00:56:00Z">
              <w:rPr>
                <w:snapToGrid w:val="0"/>
              </w:rPr>
            </w:rPrChange>
          </w:rPr>
          <w:delText xml:space="preserve">that the 637 Arnold Building encroached upon the 641 Arnold Property. </w:delText>
        </w:r>
      </w:del>
    </w:p>
    <w:p w14:paraId="2AE5BC07" w14:textId="2947DD9D" w:rsidR="003D1280" w:rsidRPr="000007BF" w:rsidDel="007A732C" w:rsidRDefault="001E7F84">
      <w:pPr>
        <w:pStyle w:val="ListParagraph"/>
        <w:keepNext/>
        <w:keepLines/>
        <w:numPr>
          <w:ilvl w:val="0"/>
          <w:numId w:val="24"/>
        </w:numPr>
        <w:autoSpaceDE w:val="0"/>
        <w:autoSpaceDN w:val="0"/>
        <w:adjustRightInd w:val="0"/>
        <w:spacing w:line="480" w:lineRule="auto"/>
        <w:rPr>
          <w:del w:id="1466" w:author="Matthew P. Dolan" w:date="2020-05-23T09:43:00Z"/>
          <w:strike/>
          <w:snapToGrid w:val="0"/>
          <w:sz w:val="14"/>
          <w:rPrChange w:id="1467" w:author="Dolan, Scott" w:date="2020-05-26T00:56:00Z">
            <w:rPr>
              <w:del w:id="1468" w:author="Matthew P. Dolan" w:date="2020-05-23T09:43:00Z"/>
              <w:snapToGrid w:val="0"/>
            </w:rPr>
          </w:rPrChange>
        </w:rPr>
        <w:pPrChange w:id="1469" w:author="Dolan, Scott" w:date="2020-05-25T20:51:00Z">
          <w:pPr>
            <w:pStyle w:val="ListParagraph"/>
            <w:keepNext/>
            <w:keepLines/>
            <w:numPr>
              <w:numId w:val="34"/>
            </w:numPr>
            <w:autoSpaceDE w:val="0"/>
            <w:autoSpaceDN w:val="0"/>
            <w:adjustRightInd w:val="0"/>
            <w:spacing w:line="480" w:lineRule="auto"/>
            <w:ind w:left="0" w:firstLine="720"/>
          </w:pPr>
        </w:pPrChange>
      </w:pPr>
      <w:del w:id="1470" w:author="Matthew P. Dolan" w:date="2020-05-23T09:43:00Z">
        <w:r w:rsidRPr="000007BF" w:rsidDel="007A732C">
          <w:rPr>
            <w:strike/>
            <w:snapToGrid w:val="0"/>
            <w:sz w:val="14"/>
            <w:rPrChange w:id="1471" w:author="Dolan, Scott" w:date="2020-05-26T00:56:00Z">
              <w:rPr>
                <w:snapToGrid w:val="0"/>
              </w:rPr>
            </w:rPrChange>
          </w:rPr>
          <w:delText xml:space="preserve">Thereafter, 637 Arnold continued with its plans to renovate and remodel the 637 Arnold Building as approved in the Site Plan application. </w:delText>
        </w:r>
      </w:del>
    </w:p>
    <w:p w14:paraId="0020F7C6" w14:textId="23E69519" w:rsidR="003D1280" w:rsidRPr="000007BF" w:rsidDel="007A732C" w:rsidRDefault="001E7F84">
      <w:pPr>
        <w:pStyle w:val="ListParagraph"/>
        <w:keepNext/>
        <w:keepLines/>
        <w:numPr>
          <w:ilvl w:val="0"/>
          <w:numId w:val="24"/>
        </w:numPr>
        <w:autoSpaceDE w:val="0"/>
        <w:autoSpaceDN w:val="0"/>
        <w:adjustRightInd w:val="0"/>
        <w:spacing w:line="480" w:lineRule="auto"/>
        <w:rPr>
          <w:del w:id="1472" w:author="Matthew P. Dolan" w:date="2020-05-23T09:43:00Z"/>
          <w:strike/>
          <w:snapToGrid w:val="0"/>
          <w:sz w:val="14"/>
          <w:rPrChange w:id="1473" w:author="Dolan, Scott" w:date="2020-05-26T00:56:00Z">
            <w:rPr>
              <w:del w:id="1474" w:author="Matthew P. Dolan" w:date="2020-05-23T09:43:00Z"/>
              <w:snapToGrid w:val="0"/>
            </w:rPr>
          </w:rPrChange>
        </w:rPr>
        <w:pPrChange w:id="1475" w:author="Dolan, Scott" w:date="2020-05-25T20:51:00Z">
          <w:pPr>
            <w:pStyle w:val="ListParagraph"/>
            <w:keepNext/>
            <w:keepLines/>
            <w:numPr>
              <w:numId w:val="34"/>
            </w:numPr>
            <w:autoSpaceDE w:val="0"/>
            <w:autoSpaceDN w:val="0"/>
            <w:adjustRightInd w:val="0"/>
            <w:spacing w:line="480" w:lineRule="auto"/>
            <w:ind w:left="0" w:firstLine="720"/>
          </w:pPr>
        </w:pPrChange>
      </w:pPr>
      <w:del w:id="1476" w:author="Matthew P. Dolan" w:date="2020-05-23T09:43:00Z">
        <w:r w:rsidRPr="000007BF" w:rsidDel="007A732C">
          <w:rPr>
            <w:strike/>
            <w:snapToGrid w:val="0"/>
            <w:sz w:val="14"/>
            <w:rPrChange w:id="1477" w:author="Dolan, Scott" w:date="2020-05-26T00:56:00Z">
              <w:rPr>
                <w:snapToGrid w:val="0"/>
              </w:rPr>
            </w:rPrChange>
          </w:rPr>
          <w:delText>On September 12, 2018, Mr. St</w:delText>
        </w:r>
        <w:r w:rsidR="004D1FFD" w:rsidRPr="000007BF" w:rsidDel="007A732C">
          <w:rPr>
            <w:strike/>
            <w:snapToGrid w:val="0"/>
            <w:sz w:val="14"/>
            <w:rPrChange w:id="1478" w:author="Dolan, Scott" w:date="2020-05-26T00:56:00Z">
              <w:rPr>
                <w:snapToGrid w:val="0"/>
              </w:rPr>
            </w:rPrChange>
          </w:rPr>
          <w:delText>e</w:delText>
        </w:r>
        <w:r w:rsidRPr="000007BF" w:rsidDel="007A732C">
          <w:rPr>
            <w:strike/>
            <w:snapToGrid w:val="0"/>
            <w:sz w:val="14"/>
            <w:rPrChange w:id="1479" w:author="Dolan, Scott" w:date="2020-05-26T00:56:00Z">
              <w:rPr>
                <w:snapToGrid w:val="0"/>
              </w:rPr>
            </w:rPrChange>
          </w:rPr>
          <w:delText>u</w:delText>
        </w:r>
        <w:r w:rsidR="003D1280" w:rsidRPr="000007BF" w:rsidDel="007A732C">
          <w:rPr>
            <w:strike/>
            <w:snapToGrid w:val="0"/>
            <w:sz w:val="14"/>
            <w:rPrChange w:id="1480" w:author="Dolan, Scott" w:date="2020-05-26T00:56:00Z">
              <w:rPr>
                <w:snapToGrid w:val="0"/>
              </w:rPr>
            </w:rPrChange>
          </w:rPr>
          <w:delText>e</w:delText>
        </w:r>
        <w:r w:rsidRPr="000007BF" w:rsidDel="007A732C">
          <w:rPr>
            <w:strike/>
            <w:snapToGrid w:val="0"/>
            <w:sz w:val="14"/>
            <w:rPrChange w:id="1481" w:author="Dolan, Scott" w:date="2020-05-26T00:56:00Z">
              <w:rPr>
                <w:snapToGrid w:val="0"/>
              </w:rPr>
            </w:rPrChange>
          </w:rPr>
          <w:delText>rman wrote to 637 Arnold alleging that</w:delText>
        </w:r>
        <w:r w:rsidR="003D1280" w:rsidRPr="000007BF" w:rsidDel="007A732C">
          <w:rPr>
            <w:strike/>
            <w:snapToGrid w:val="0"/>
            <w:sz w:val="14"/>
            <w:rPrChange w:id="1482" w:author="Dolan, Scott" w:date="2020-05-26T00:56:00Z">
              <w:rPr>
                <w:snapToGrid w:val="0"/>
              </w:rPr>
            </w:rPrChange>
          </w:rPr>
          <w:delText xml:space="preserve"> a certain June 2, 2017 survey </w:delText>
        </w:r>
        <w:r w:rsidRPr="000007BF" w:rsidDel="007A732C">
          <w:rPr>
            <w:strike/>
            <w:snapToGrid w:val="0"/>
            <w:sz w:val="14"/>
            <w:rPrChange w:id="1483" w:author="Dolan, Scott" w:date="2020-05-26T00:56:00Z">
              <w:rPr>
                <w:snapToGrid w:val="0"/>
              </w:rPr>
            </w:rPrChange>
          </w:rPr>
          <w:delText xml:space="preserve"> </w:delText>
        </w:r>
        <w:r w:rsidR="003D1280" w:rsidRPr="000007BF" w:rsidDel="007A732C">
          <w:rPr>
            <w:strike/>
            <w:snapToGrid w:val="0"/>
            <w:sz w:val="14"/>
            <w:rPrChange w:id="1484" w:author="Dolan, Scott" w:date="2020-05-26T00:56:00Z">
              <w:rPr>
                <w:snapToGrid w:val="0"/>
              </w:rPr>
            </w:rPrChange>
          </w:rPr>
          <w:delText>prepared by Hans and R.C. Burdick (the “</w:delText>
        </w:r>
        <w:r w:rsidR="003D1280" w:rsidRPr="000007BF" w:rsidDel="007A732C">
          <w:rPr>
            <w:b/>
            <w:bCs/>
            <w:strike/>
            <w:snapToGrid w:val="0"/>
            <w:sz w:val="14"/>
            <w:rPrChange w:id="1485" w:author="Dolan, Scott" w:date="2020-05-26T00:56:00Z">
              <w:rPr>
                <w:b/>
                <w:bCs/>
                <w:snapToGrid w:val="0"/>
              </w:rPr>
            </w:rPrChange>
          </w:rPr>
          <w:delText>1st 2017 R.C. Burdick Survey</w:delText>
        </w:r>
        <w:r w:rsidR="003D1280" w:rsidRPr="000007BF" w:rsidDel="007A732C">
          <w:rPr>
            <w:strike/>
            <w:snapToGrid w:val="0"/>
            <w:sz w:val="14"/>
            <w:rPrChange w:id="1486" w:author="Dolan, Scott" w:date="2020-05-26T00:56:00Z">
              <w:rPr>
                <w:snapToGrid w:val="0"/>
              </w:rPr>
            </w:rPrChange>
          </w:rPr>
          <w:delText>”)</w:delText>
        </w:r>
        <w:r w:rsidRPr="000007BF" w:rsidDel="007A732C">
          <w:rPr>
            <w:strike/>
            <w:snapToGrid w:val="0"/>
            <w:sz w:val="14"/>
            <w:rPrChange w:id="1487" w:author="Dolan, Scott" w:date="2020-05-26T00:56:00Z">
              <w:rPr>
                <w:snapToGrid w:val="0"/>
              </w:rPr>
            </w:rPrChange>
          </w:rPr>
          <w:delText xml:space="preserve"> “shows a .5 encroachment by the ‘Beach Graffiti’ building onto” the 641 Arnold Property and that as a result of 637 Arnold’s remodeling work, “there is concern [that the] encroachment…needs to be reconciled without delay.” </w:delText>
        </w:r>
      </w:del>
    </w:p>
    <w:p w14:paraId="03D889B9" w14:textId="710BD4AA" w:rsidR="005A26BE" w:rsidRPr="000007BF" w:rsidRDefault="001E7F84">
      <w:pPr>
        <w:pStyle w:val="ListParagraph"/>
        <w:keepNext/>
        <w:keepLines/>
        <w:numPr>
          <w:ilvl w:val="0"/>
          <w:numId w:val="24"/>
        </w:numPr>
        <w:autoSpaceDE w:val="0"/>
        <w:autoSpaceDN w:val="0"/>
        <w:adjustRightInd w:val="0"/>
        <w:spacing w:line="480" w:lineRule="auto"/>
        <w:rPr>
          <w:snapToGrid w:val="0"/>
          <w:sz w:val="14"/>
          <w:rPrChange w:id="1488" w:author="Dolan, Scott" w:date="2020-05-26T00:56:00Z">
            <w:rPr>
              <w:snapToGrid w:val="0"/>
            </w:rPr>
          </w:rPrChange>
        </w:rPr>
        <w:pPrChange w:id="1489" w:author="Dolan, Scott" w:date="2020-05-25T20:51:00Z">
          <w:pPr>
            <w:pStyle w:val="ListParagraph"/>
            <w:keepNext/>
            <w:keepLines/>
            <w:numPr>
              <w:numId w:val="34"/>
            </w:numPr>
            <w:autoSpaceDE w:val="0"/>
            <w:autoSpaceDN w:val="0"/>
            <w:adjustRightInd w:val="0"/>
            <w:spacing w:line="480" w:lineRule="auto"/>
            <w:ind w:left="0" w:firstLine="720"/>
          </w:pPr>
        </w:pPrChange>
      </w:pPr>
      <w:del w:id="1490" w:author="Matthew P. Dolan" w:date="2020-05-23T09:43:00Z">
        <w:r w:rsidRPr="000007BF" w:rsidDel="007A732C">
          <w:rPr>
            <w:strike/>
            <w:snapToGrid w:val="0"/>
            <w:sz w:val="14"/>
            <w:rPrChange w:id="1491" w:author="Dolan, Scott" w:date="2020-05-26T00:56:00Z">
              <w:rPr>
                <w:snapToGrid w:val="0"/>
              </w:rPr>
            </w:rPrChange>
          </w:rPr>
          <w:delText xml:space="preserve"> </w:delText>
        </w:r>
      </w:del>
      <w:r w:rsidR="00995C7C" w:rsidRPr="000007BF">
        <w:rPr>
          <w:strike/>
          <w:snapToGrid w:val="0"/>
          <w:sz w:val="14"/>
          <w:rPrChange w:id="1492" w:author="Dolan, Scott" w:date="2020-05-26T00:56:00Z">
            <w:rPr>
              <w:snapToGrid w:val="0"/>
            </w:rPr>
          </w:rPrChange>
        </w:rPr>
        <w:t>Almost</w:t>
      </w:r>
      <w:r w:rsidRPr="000007BF">
        <w:rPr>
          <w:strike/>
          <w:snapToGrid w:val="0"/>
          <w:sz w:val="14"/>
          <w:rPrChange w:id="1493" w:author="Dolan, Scott" w:date="2020-05-26T00:56:00Z">
            <w:rPr>
              <w:snapToGrid w:val="0"/>
            </w:rPr>
          </w:rPrChange>
        </w:rPr>
        <w:t xml:space="preserve"> two weeks later</w:t>
      </w:r>
      <w:r w:rsidR="00995C7C" w:rsidRPr="000007BF">
        <w:rPr>
          <w:strike/>
          <w:snapToGrid w:val="0"/>
          <w:sz w:val="14"/>
          <w:rPrChange w:id="1494" w:author="Dolan, Scott" w:date="2020-05-26T00:56:00Z">
            <w:rPr>
              <w:snapToGrid w:val="0"/>
            </w:rPr>
          </w:rPrChange>
        </w:rPr>
        <w:t>,</w:t>
      </w:r>
      <w:r w:rsidR="00995C7C" w:rsidRPr="000007BF">
        <w:rPr>
          <w:snapToGrid w:val="0"/>
          <w:sz w:val="14"/>
          <w:rPrChange w:id="1495" w:author="Dolan, Scott" w:date="2020-05-26T00:56:00Z">
            <w:rPr>
              <w:snapToGrid w:val="0"/>
            </w:rPr>
          </w:rPrChange>
        </w:rPr>
        <w:t xml:space="preserve"> on</w:t>
      </w:r>
      <w:r w:rsidR="005A26BE" w:rsidRPr="000007BF">
        <w:rPr>
          <w:snapToGrid w:val="0"/>
          <w:sz w:val="14"/>
          <w:rPrChange w:id="1496" w:author="Dolan, Scott" w:date="2020-05-26T00:56:00Z">
            <w:rPr>
              <w:snapToGrid w:val="0"/>
            </w:rPr>
          </w:rPrChange>
        </w:rPr>
        <w:t xml:space="preserve"> or about September 25, 2018, </w:t>
      </w:r>
      <w:r w:rsidR="00290B49" w:rsidRPr="000007BF">
        <w:rPr>
          <w:snapToGrid w:val="0"/>
          <w:sz w:val="14"/>
          <w:rPrChange w:id="1497" w:author="Dolan, Scott" w:date="2020-05-26T00:56:00Z">
            <w:rPr>
              <w:snapToGrid w:val="0"/>
            </w:rPr>
          </w:rPrChange>
        </w:rPr>
        <w:t>641 Arnold filed a Complaint (the “</w:t>
      </w:r>
      <w:r w:rsidR="00290B49" w:rsidRPr="000007BF">
        <w:rPr>
          <w:b/>
          <w:bCs/>
          <w:snapToGrid w:val="0"/>
          <w:sz w:val="14"/>
          <w:rPrChange w:id="1498" w:author="Dolan, Scott" w:date="2020-05-26T00:56:00Z">
            <w:rPr>
              <w:b/>
              <w:bCs/>
              <w:snapToGrid w:val="0"/>
            </w:rPr>
          </w:rPrChange>
        </w:rPr>
        <w:t>Complaint</w:t>
      </w:r>
      <w:r w:rsidR="00290B49" w:rsidRPr="000007BF">
        <w:rPr>
          <w:snapToGrid w:val="0"/>
          <w:sz w:val="14"/>
          <w:rPrChange w:id="1499" w:author="Dolan, Scott" w:date="2020-05-26T00:56:00Z">
            <w:rPr>
              <w:snapToGrid w:val="0"/>
            </w:rPr>
          </w:rPrChange>
        </w:rPr>
        <w:t>”)</w:t>
      </w:r>
      <w:r w:rsidR="003D1280" w:rsidRPr="000007BF">
        <w:rPr>
          <w:snapToGrid w:val="0"/>
          <w:sz w:val="14"/>
          <w:rPrChange w:id="1500" w:author="Dolan, Scott" w:date="2020-05-26T00:56:00Z">
            <w:rPr>
              <w:snapToGrid w:val="0"/>
            </w:rPr>
          </w:rPrChange>
        </w:rPr>
        <w:t xml:space="preserve"> in the within action (the “</w:t>
      </w:r>
      <w:r w:rsidR="003D1280" w:rsidRPr="000007BF">
        <w:rPr>
          <w:b/>
          <w:bCs/>
          <w:snapToGrid w:val="0"/>
          <w:sz w:val="14"/>
          <w:rPrChange w:id="1501" w:author="Dolan, Scott" w:date="2020-05-26T00:56:00Z">
            <w:rPr>
              <w:b/>
              <w:bCs/>
              <w:snapToGrid w:val="0"/>
            </w:rPr>
          </w:rPrChange>
        </w:rPr>
        <w:t>Action</w:t>
      </w:r>
      <w:r w:rsidR="003D1280" w:rsidRPr="000007BF">
        <w:rPr>
          <w:snapToGrid w:val="0"/>
          <w:sz w:val="14"/>
          <w:rPrChange w:id="1502" w:author="Dolan, Scott" w:date="2020-05-26T00:56:00Z">
            <w:rPr>
              <w:snapToGrid w:val="0"/>
            </w:rPr>
          </w:rPrChange>
        </w:rPr>
        <w:t>”)</w:t>
      </w:r>
      <w:r w:rsidR="00290B49" w:rsidRPr="000007BF">
        <w:rPr>
          <w:snapToGrid w:val="0"/>
          <w:sz w:val="14"/>
          <w:rPrChange w:id="1503" w:author="Dolan, Scott" w:date="2020-05-26T00:56:00Z">
            <w:rPr>
              <w:snapToGrid w:val="0"/>
            </w:rPr>
          </w:rPrChange>
        </w:rPr>
        <w:t xml:space="preserve"> alleging, among other things, that the 637 Arnold Property encroached upon the 641 Arnold Property.</w:t>
      </w:r>
    </w:p>
    <w:p w14:paraId="28DE5ABF" w14:textId="67FF2B21" w:rsidR="00345A2B" w:rsidRPr="000007BF" w:rsidRDefault="00995C7C">
      <w:pPr>
        <w:pStyle w:val="ListParagraph"/>
        <w:keepNext/>
        <w:keepLines/>
        <w:numPr>
          <w:ilvl w:val="0"/>
          <w:numId w:val="24"/>
        </w:numPr>
        <w:autoSpaceDE w:val="0"/>
        <w:autoSpaceDN w:val="0"/>
        <w:adjustRightInd w:val="0"/>
        <w:spacing w:line="480" w:lineRule="auto"/>
        <w:rPr>
          <w:snapToGrid w:val="0"/>
          <w:sz w:val="14"/>
          <w:rPrChange w:id="1504" w:author="Dolan, Scott" w:date="2020-05-26T00:56:00Z">
            <w:rPr>
              <w:snapToGrid w:val="0"/>
            </w:rPr>
          </w:rPrChange>
        </w:rPr>
        <w:pPrChange w:id="1505"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506" w:author="Dolan, Scott" w:date="2020-05-26T00:56:00Z">
            <w:rPr>
              <w:snapToGrid w:val="0"/>
            </w:rPr>
          </w:rPrChange>
        </w:rPr>
        <w:lastRenderedPageBreak/>
        <w:t>Attached in support of the</w:t>
      </w:r>
      <w:r w:rsidR="00345A2B" w:rsidRPr="000007BF">
        <w:rPr>
          <w:snapToGrid w:val="0"/>
          <w:sz w:val="14"/>
          <w:rPrChange w:id="1507" w:author="Dolan, Scott" w:date="2020-05-26T00:56:00Z">
            <w:rPr>
              <w:snapToGrid w:val="0"/>
            </w:rPr>
          </w:rPrChange>
        </w:rPr>
        <w:t xml:space="preserve"> Complaint was the</w:t>
      </w:r>
      <w:r w:rsidR="00345A2B" w:rsidRPr="000007BF">
        <w:rPr>
          <w:strike/>
          <w:snapToGrid w:val="0"/>
          <w:sz w:val="14"/>
          <w:rPrChange w:id="1508" w:author="Dolan, Scott" w:date="2020-05-26T00:56:00Z">
            <w:rPr>
              <w:snapToGrid w:val="0"/>
            </w:rPr>
          </w:rPrChange>
        </w:rPr>
        <w:t xml:space="preserve"> 1</w:t>
      </w:r>
      <w:r w:rsidR="00345A2B" w:rsidRPr="000007BF">
        <w:rPr>
          <w:strike/>
          <w:snapToGrid w:val="0"/>
          <w:sz w:val="14"/>
          <w:vertAlign w:val="superscript"/>
          <w:rPrChange w:id="1509" w:author="Dolan, Scott" w:date="2020-05-26T00:56:00Z">
            <w:rPr>
              <w:snapToGrid w:val="0"/>
              <w:vertAlign w:val="superscript"/>
            </w:rPr>
          </w:rPrChange>
        </w:rPr>
        <w:t>st</w:t>
      </w:r>
      <w:r w:rsidR="00345A2B" w:rsidRPr="000007BF">
        <w:rPr>
          <w:snapToGrid w:val="0"/>
          <w:sz w:val="14"/>
          <w:rPrChange w:id="1510" w:author="Dolan, Scott" w:date="2020-05-26T00:56:00Z">
            <w:rPr>
              <w:snapToGrid w:val="0"/>
            </w:rPr>
          </w:rPrChange>
        </w:rPr>
        <w:t xml:space="preserve"> </w:t>
      </w:r>
      <w:ins w:id="1511" w:author="Dolan, Scott" w:date="2020-05-23T22:07:00Z">
        <w:r w:rsidR="006F0EC3" w:rsidRPr="000007BF">
          <w:rPr>
            <w:snapToGrid w:val="0"/>
            <w:sz w:val="14"/>
            <w:rPrChange w:id="1512" w:author="Dolan, Scott" w:date="2020-05-26T00:56:00Z">
              <w:rPr>
                <w:snapToGrid w:val="0"/>
              </w:rPr>
            </w:rPrChange>
          </w:rPr>
          <w:t xml:space="preserve"> </w:t>
        </w:r>
        <w:r w:rsidR="006F0EC3" w:rsidRPr="000007BF">
          <w:rPr>
            <w:snapToGrid w:val="0"/>
            <w:color w:val="FF0000"/>
            <w:sz w:val="14"/>
            <w:rPrChange w:id="1513" w:author="Dolan, Scott" w:date="2020-05-26T00:56:00Z">
              <w:rPr>
                <w:snapToGrid w:val="0"/>
              </w:rPr>
            </w:rPrChange>
          </w:rPr>
          <w:t>2</w:t>
        </w:r>
        <w:r w:rsidR="006F0EC3" w:rsidRPr="000007BF">
          <w:rPr>
            <w:snapToGrid w:val="0"/>
            <w:color w:val="FF0000"/>
            <w:sz w:val="14"/>
            <w:vertAlign w:val="superscript"/>
            <w:rPrChange w:id="1514" w:author="Dolan, Scott" w:date="2020-05-26T00:56:00Z">
              <w:rPr>
                <w:snapToGrid w:val="0"/>
              </w:rPr>
            </w:rPrChange>
          </w:rPr>
          <w:t>nd</w:t>
        </w:r>
        <w:r w:rsidR="006F0EC3" w:rsidRPr="000007BF">
          <w:rPr>
            <w:snapToGrid w:val="0"/>
            <w:color w:val="FF0000"/>
            <w:sz w:val="14"/>
            <w:rPrChange w:id="1515" w:author="Dolan, Scott" w:date="2020-05-26T00:56:00Z">
              <w:rPr>
                <w:snapToGrid w:val="0"/>
              </w:rPr>
            </w:rPrChange>
          </w:rPr>
          <w:t xml:space="preserve"> </w:t>
        </w:r>
      </w:ins>
      <w:r w:rsidR="00345A2B" w:rsidRPr="000007BF">
        <w:rPr>
          <w:snapToGrid w:val="0"/>
          <w:sz w:val="14"/>
          <w:rPrChange w:id="1516" w:author="Dolan, Scott" w:date="2020-05-26T00:56:00Z">
            <w:rPr>
              <w:snapToGrid w:val="0"/>
            </w:rPr>
          </w:rPrChange>
        </w:rPr>
        <w:t>2017 R.C. Burdick Survey.</w:t>
      </w:r>
    </w:p>
    <w:p w14:paraId="6DB294E5" w14:textId="3C934E5A" w:rsidR="00345A2B" w:rsidRPr="000007BF" w:rsidRDefault="00995C7C">
      <w:pPr>
        <w:pStyle w:val="ListParagraph"/>
        <w:keepNext/>
        <w:keepLines/>
        <w:numPr>
          <w:ilvl w:val="0"/>
          <w:numId w:val="24"/>
        </w:numPr>
        <w:autoSpaceDE w:val="0"/>
        <w:autoSpaceDN w:val="0"/>
        <w:adjustRightInd w:val="0"/>
        <w:spacing w:line="480" w:lineRule="auto"/>
        <w:rPr>
          <w:ins w:id="1517" w:author="Dolan, Scott" w:date="2020-05-23T22:09:00Z"/>
          <w:snapToGrid w:val="0"/>
          <w:sz w:val="14"/>
          <w:rPrChange w:id="1518" w:author="Dolan, Scott" w:date="2020-05-26T00:56:00Z">
            <w:rPr>
              <w:ins w:id="1519" w:author="Dolan, Scott" w:date="2020-05-23T22:09:00Z"/>
              <w:snapToGrid w:val="0"/>
            </w:rPr>
          </w:rPrChange>
        </w:rPr>
        <w:pPrChange w:id="1520" w:author="Dolan, Scott" w:date="2020-05-25T20:51:00Z">
          <w:pPr>
            <w:pStyle w:val="ListParagraph"/>
            <w:keepNext/>
            <w:keepLines/>
            <w:numPr>
              <w:numId w:val="34"/>
            </w:numPr>
            <w:autoSpaceDE w:val="0"/>
            <w:autoSpaceDN w:val="0"/>
            <w:adjustRightInd w:val="0"/>
            <w:spacing w:line="480" w:lineRule="auto"/>
            <w:ind w:left="0" w:firstLine="720"/>
          </w:pPr>
        </w:pPrChange>
      </w:pPr>
      <w:del w:id="1521" w:author="Matthew P. Dolan" w:date="2020-05-23T10:31:00Z">
        <w:r w:rsidRPr="000007BF" w:rsidDel="00CB13F8">
          <w:rPr>
            <w:snapToGrid w:val="0"/>
            <w:sz w:val="14"/>
            <w:rPrChange w:id="1522" w:author="Dolan, Scott" w:date="2020-05-26T00:56:00Z">
              <w:rPr>
                <w:snapToGrid w:val="0"/>
              </w:rPr>
            </w:rPrChange>
          </w:rPr>
          <w:delText>Notably</w:delText>
        </w:r>
      </w:del>
      <w:ins w:id="1523" w:author="Matthew P. Dolan" w:date="2020-05-23T10:31:00Z">
        <w:r w:rsidR="00CB13F8" w:rsidRPr="000007BF">
          <w:rPr>
            <w:snapToGrid w:val="0"/>
            <w:sz w:val="14"/>
            <w:rPrChange w:id="1524" w:author="Dolan, Scott" w:date="2020-05-26T00:56:00Z">
              <w:rPr>
                <w:snapToGrid w:val="0"/>
              </w:rPr>
            </w:rPrChange>
          </w:rPr>
          <w:t>As aforementioned</w:t>
        </w:r>
      </w:ins>
      <w:r w:rsidRPr="000007BF">
        <w:rPr>
          <w:snapToGrid w:val="0"/>
          <w:sz w:val="14"/>
          <w:rPrChange w:id="1525" w:author="Dolan, Scott" w:date="2020-05-26T00:56:00Z">
            <w:rPr>
              <w:snapToGrid w:val="0"/>
            </w:rPr>
          </w:rPrChange>
        </w:rPr>
        <w:t>, the</w:t>
      </w:r>
      <w:r w:rsidR="00345A2B" w:rsidRPr="000007BF">
        <w:rPr>
          <w:snapToGrid w:val="0"/>
          <w:sz w:val="14"/>
          <w:rPrChange w:id="1526" w:author="Dolan, Scott" w:date="2020-05-26T00:56:00Z">
            <w:rPr>
              <w:snapToGrid w:val="0"/>
            </w:rPr>
          </w:rPrChange>
        </w:rPr>
        <w:t xml:space="preserve"> 1</w:t>
      </w:r>
      <w:r w:rsidR="00345A2B" w:rsidRPr="000007BF">
        <w:rPr>
          <w:snapToGrid w:val="0"/>
          <w:sz w:val="14"/>
          <w:vertAlign w:val="superscript"/>
          <w:rPrChange w:id="1527" w:author="Dolan, Scott" w:date="2020-05-26T00:56:00Z">
            <w:rPr>
              <w:snapToGrid w:val="0"/>
              <w:vertAlign w:val="superscript"/>
            </w:rPr>
          </w:rPrChange>
        </w:rPr>
        <w:t>st</w:t>
      </w:r>
      <w:r w:rsidR="00345A2B" w:rsidRPr="000007BF">
        <w:rPr>
          <w:snapToGrid w:val="0"/>
          <w:sz w:val="14"/>
          <w:rPrChange w:id="1528" w:author="Dolan, Scott" w:date="2020-05-26T00:56:00Z">
            <w:rPr>
              <w:snapToGrid w:val="0"/>
            </w:rPr>
          </w:rPrChange>
        </w:rPr>
        <w:t xml:space="preserve"> 2017 R.C. Burdick Survey conflicted with the 2014 R.C. Burdick Survey as it removed any indication that the 641 Arnold Building was encroaching upon the 637 Arnold Property. </w:t>
      </w:r>
    </w:p>
    <w:p w14:paraId="7A31A843" w14:textId="503A18AA" w:rsidR="006F0EC3" w:rsidRPr="000007BF" w:rsidRDefault="006F0EC3">
      <w:pPr>
        <w:pStyle w:val="ListParagraph"/>
        <w:keepNext/>
        <w:keepLines/>
        <w:numPr>
          <w:ilvl w:val="0"/>
          <w:numId w:val="24"/>
        </w:numPr>
        <w:autoSpaceDE w:val="0"/>
        <w:autoSpaceDN w:val="0"/>
        <w:adjustRightInd w:val="0"/>
        <w:spacing w:line="480" w:lineRule="auto"/>
        <w:rPr>
          <w:snapToGrid w:val="0"/>
          <w:sz w:val="14"/>
          <w:rPrChange w:id="1529" w:author="Dolan, Scott" w:date="2020-05-26T00:56:00Z">
            <w:rPr>
              <w:snapToGrid w:val="0"/>
            </w:rPr>
          </w:rPrChange>
        </w:rPr>
        <w:pPrChange w:id="1530" w:author="Dolan, Scott" w:date="2020-05-25T20:51:00Z">
          <w:pPr>
            <w:pStyle w:val="ListParagraph"/>
            <w:keepNext/>
            <w:keepLines/>
            <w:numPr>
              <w:numId w:val="34"/>
            </w:numPr>
            <w:autoSpaceDE w:val="0"/>
            <w:autoSpaceDN w:val="0"/>
            <w:adjustRightInd w:val="0"/>
            <w:spacing w:line="480" w:lineRule="auto"/>
            <w:ind w:left="0" w:firstLine="720"/>
          </w:pPr>
        </w:pPrChange>
      </w:pPr>
      <w:ins w:id="1531" w:author="Dolan, Scott" w:date="2020-05-23T22:09:00Z">
        <w:r w:rsidRPr="000007BF">
          <w:rPr>
            <w:snapToGrid w:val="0"/>
            <w:sz w:val="14"/>
            <w:rPrChange w:id="1532" w:author="Dolan, Scott" w:date="2020-05-26T00:56:00Z">
              <w:rPr>
                <w:snapToGrid w:val="0"/>
              </w:rPr>
            </w:rPrChange>
          </w:rPr>
          <w:t>As aforementioned, the 1</w:t>
        </w:r>
        <w:r w:rsidRPr="000007BF">
          <w:rPr>
            <w:snapToGrid w:val="0"/>
            <w:sz w:val="14"/>
            <w:vertAlign w:val="superscript"/>
            <w:rPrChange w:id="1533" w:author="Dolan, Scott" w:date="2020-05-26T00:56:00Z">
              <w:rPr>
                <w:snapToGrid w:val="0"/>
                <w:vertAlign w:val="superscript"/>
              </w:rPr>
            </w:rPrChange>
          </w:rPr>
          <w:t>st</w:t>
        </w:r>
        <w:r w:rsidRPr="000007BF">
          <w:rPr>
            <w:snapToGrid w:val="0"/>
            <w:sz w:val="14"/>
            <w:rPrChange w:id="1534" w:author="Dolan, Scott" w:date="2020-05-26T00:56:00Z">
              <w:rPr>
                <w:snapToGrid w:val="0"/>
              </w:rPr>
            </w:rPrChange>
          </w:rPr>
          <w:t xml:space="preserve"> 2017 R.C. Burdick Survey conflicted with the</w:t>
        </w:r>
      </w:ins>
      <w:ins w:id="1535" w:author="Dolan, Scott" w:date="2020-05-23T22:10:00Z">
        <w:r w:rsidRPr="000007BF">
          <w:rPr>
            <w:snapToGrid w:val="0"/>
            <w:sz w:val="14"/>
            <w:rPrChange w:id="1536" w:author="Dolan, Scott" w:date="2020-05-26T00:56:00Z">
              <w:rPr>
                <w:snapToGrid w:val="0"/>
              </w:rPr>
            </w:rPrChange>
          </w:rPr>
          <w:t xml:space="preserve"> 2nd</w:t>
        </w:r>
      </w:ins>
      <w:ins w:id="1537" w:author="Dolan, Scott" w:date="2020-05-23T22:09:00Z">
        <w:r w:rsidRPr="000007BF">
          <w:rPr>
            <w:snapToGrid w:val="0"/>
            <w:sz w:val="14"/>
            <w:rPrChange w:id="1538" w:author="Dolan, Scott" w:date="2020-05-26T00:56:00Z">
              <w:rPr>
                <w:snapToGrid w:val="0"/>
              </w:rPr>
            </w:rPrChange>
          </w:rPr>
          <w:t xml:space="preserve"> 201</w:t>
        </w:r>
      </w:ins>
      <w:ins w:id="1539" w:author="Dolan, Scott" w:date="2020-05-23T22:10:00Z">
        <w:r w:rsidRPr="000007BF">
          <w:rPr>
            <w:snapToGrid w:val="0"/>
            <w:sz w:val="14"/>
            <w:rPrChange w:id="1540" w:author="Dolan, Scott" w:date="2020-05-26T00:56:00Z">
              <w:rPr>
                <w:snapToGrid w:val="0"/>
              </w:rPr>
            </w:rPrChange>
          </w:rPr>
          <w:t>7</w:t>
        </w:r>
      </w:ins>
      <w:ins w:id="1541" w:author="Dolan, Scott" w:date="2020-05-23T22:09:00Z">
        <w:r w:rsidRPr="000007BF">
          <w:rPr>
            <w:snapToGrid w:val="0"/>
            <w:sz w:val="14"/>
            <w:rPrChange w:id="1542" w:author="Dolan, Scott" w:date="2020-05-26T00:56:00Z">
              <w:rPr>
                <w:snapToGrid w:val="0"/>
              </w:rPr>
            </w:rPrChange>
          </w:rPr>
          <w:t xml:space="preserve"> R.C. Burdick Survey as it </w:t>
        </w:r>
      </w:ins>
      <w:ins w:id="1543" w:author="Dolan, Scott" w:date="2020-05-23T22:10:00Z">
        <w:r w:rsidRPr="000007BF">
          <w:rPr>
            <w:snapToGrid w:val="0"/>
            <w:sz w:val="14"/>
            <w:rPrChange w:id="1544" w:author="Dolan, Scott" w:date="2020-05-26T00:56:00Z">
              <w:rPr>
                <w:snapToGrid w:val="0"/>
              </w:rPr>
            </w:rPrChange>
          </w:rPr>
          <w:t xml:space="preserve">added encroachment </w:t>
        </w:r>
      </w:ins>
      <w:ins w:id="1545" w:author="Dolan, Scott" w:date="2020-05-23T22:09:00Z">
        <w:r w:rsidRPr="000007BF">
          <w:rPr>
            <w:snapToGrid w:val="0"/>
            <w:sz w:val="14"/>
            <w:rPrChange w:id="1546" w:author="Dolan, Scott" w:date="2020-05-26T00:56:00Z">
              <w:rPr>
                <w:snapToGrid w:val="0"/>
              </w:rPr>
            </w:rPrChange>
          </w:rPr>
          <w:t>indication</w:t>
        </w:r>
      </w:ins>
      <w:ins w:id="1547" w:author="Dolan, Scott" w:date="2020-05-23T22:10:00Z">
        <w:r w:rsidRPr="000007BF">
          <w:rPr>
            <w:snapToGrid w:val="0"/>
            <w:sz w:val="14"/>
            <w:rPrChange w:id="1548" w:author="Dolan, Scott" w:date="2020-05-26T00:56:00Z">
              <w:rPr>
                <w:snapToGrid w:val="0"/>
              </w:rPr>
            </w:rPrChange>
          </w:rPr>
          <w:t xml:space="preserve">. </w:t>
        </w:r>
      </w:ins>
      <w:ins w:id="1549" w:author="Dolan, Scott" w:date="2020-05-23T22:09:00Z">
        <w:r w:rsidRPr="000007BF">
          <w:rPr>
            <w:snapToGrid w:val="0"/>
            <w:color w:val="FF0000"/>
            <w:sz w:val="14"/>
            <w:rPrChange w:id="1550" w:author="Dolan, Scott" w:date="2020-05-26T00:56:00Z">
              <w:rPr>
                <w:snapToGrid w:val="0"/>
              </w:rPr>
            </w:rPrChange>
          </w:rPr>
          <w:t>I added this</w:t>
        </w:r>
      </w:ins>
    </w:p>
    <w:p w14:paraId="7707159E" w14:textId="6138775D" w:rsidR="00345A2B" w:rsidRPr="000007BF" w:rsidRDefault="00995C7C">
      <w:pPr>
        <w:pStyle w:val="ListParagraph"/>
        <w:keepNext/>
        <w:keepLines/>
        <w:numPr>
          <w:ilvl w:val="0"/>
          <w:numId w:val="24"/>
        </w:numPr>
        <w:autoSpaceDE w:val="0"/>
        <w:autoSpaceDN w:val="0"/>
        <w:adjustRightInd w:val="0"/>
        <w:spacing w:line="480" w:lineRule="auto"/>
        <w:rPr>
          <w:snapToGrid w:val="0"/>
          <w:sz w:val="14"/>
          <w:rPrChange w:id="1551" w:author="Dolan, Scott" w:date="2020-05-26T00:56:00Z">
            <w:rPr>
              <w:snapToGrid w:val="0"/>
            </w:rPr>
          </w:rPrChange>
        </w:rPr>
        <w:pPrChange w:id="1552"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553" w:author="Dolan, Scott" w:date="2020-05-26T00:56:00Z">
            <w:rPr>
              <w:snapToGrid w:val="0"/>
            </w:rPr>
          </w:rPrChange>
        </w:rPr>
        <w:t>Further, and oddly</w:t>
      </w:r>
      <w:r w:rsidR="00345A2B" w:rsidRPr="000007BF">
        <w:rPr>
          <w:snapToGrid w:val="0"/>
          <w:sz w:val="14"/>
          <w:rPrChange w:id="1554" w:author="Dolan, Scott" w:date="2020-05-26T00:56:00Z">
            <w:rPr>
              <w:snapToGrid w:val="0"/>
            </w:rPr>
          </w:rPrChange>
        </w:rPr>
        <w:t xml:space="preserve">, </w:t>
      </w:r>
      <w:del w:id="1555" w:author="Matthew P. Dolan" w:date="2020-05-23T09:44:00Z">
        <w:r w:rsidR="00345A2B" w:rsidRPr="000007BF" w:rsidDel="007A732C">
          <w:rPr>
            <w:snapToGrid w:val="0"/>
            <w:sz w:val="14"/>
            <w:rPrChange w:id="1556" w:author="Dolan, Scott" w:date="2020-05-26T00:56:00Z">
              <w:rPr>
                <w:snapToGrid w:val="0"/>
              </w:rPr>
            </w:rPrChange>
          </w:rPr>
          <w:delText>during the course of</w:delText>
        </w:r>
      </w:del>
      <w:ins w:id="1557" w:author="Matthew P. Dolan" w:date="2020-05-23T09:44:00Z">
        <w:r w:rsidR="007A732C" w:rsidRPr="000007BF">
          <w:rPr>
            <w:snapToGrid w:val="0"/>
            <w:sz w:val="14"/>
            <w:rPrChange w:id="1558" w:author="Dolan, Scott" w:date="2020-05-26T00:56:00Z">
              <w:rPr>
                <w:snapToGrid w:val="0"/>
              </w:rPr>
            </w:rPrChange>
          </w:rPr>
          <w:t>after obtaining title insurance policies and bank loans relying upon the 1</w:t>
        </w:r>
        <w:r w:rsidR="007A732C" w:rsidRPr="000007BF">
          <w:rPr>
            <w:snapToGrid w:val="0"/>
            <w:sz w:val="14"/>
            <w:vertAlign w:val="superscript"/>
            <w:rPrChange w:id="1559" w:author="Dolan, Scott" w:date="2020-05-26T00:56:00Z">
              <w:rPr>
                <w:snapToGrid w:val="0"/>
              </w:rPr>
            </w:rPrChange>
          </w:rPr>
          <w:t>st</w:t>
        </w:r>
        <w:r w:rsidR="007A732C" w:rsidRPr="000007BF">
          <w:rPr>
            <w:snapToGrid w:val="0"/>
            <w:sz w:val="14"/>
            <w:rPrChange w:id="1560" w:author="Dolan, Scott" w:date="2020-05-26T00:56:00Z">
              <w:rPr>
                <w:snapToGrid w:val="0"/>
              </w:rPr>
            </w:rPrChange>
          </w:rPr>
          <w:t xml:space="preserve"> 2017 R.C. Burdick Survey that showed no encroachment, 641 Arnold</w:t>
        </w:r>
      </w:ins>
      <w:ins w:id="1561" w:author="Matthew P. Dolan" w:date="2020-05-23T09:45:00Z">
        <w:r w:rsidR="007A732C" w:rsidRPr="000007BF">
          <w:rPr>
            <w:snapToGrid w:val="0"/>
            <w:sz w:val="14"/>
            <w:rPrChange w:id="1562" w:author="Dolan, Scott" w:date="2020-05-26T00:56:00Z">
              <w:rPr>
                <w:snapToGrid w:val="0"/>
              </w:rPr>
            </w:rPrChange>
          </w:rPr>
          <w:t xml:space="preserve">, </w:t>
        </w:r>
      </w:ins>
      <w:ins w:id="1563" w:author="Matthew P. Dolan" w:date="2020-05-23T10:18:00Z">
        <w:r w:rsidR="000E7840" w:rsidRPr="000007BF">
          <w:rPr>
            <w:snapToGrid w:val="0"/>
            <w:sz w:val="14"/>
            <w:rPrChange w:id="1564" w:author="Dolan, Scott" w:date="2020-05-26T00:56:00Z">
              <w:rPr>
                <w:snapToGrid w:val="0"/>
              </w:rPr>
            </w:rPrChange>
          </w:rPr>
          <w:t xml:space="preserve">Mr. </w:t>
        </w:r>
      </w:ins>
      <w:ins w:id="1565" w:author="Matthew P. Dolan" w:date="2020-05-23T09:45:00Z">
        <w:r w:rsidR="007A732C" w:rsidRPr="000007BF">
          <w:rPr>
            <w:snapToGrid w:val="0"/>
            <w:sz w:val="14"/>
            <w:rPrChange w:id="1566" w:author="Dolan, Scott" w:date="2020-05-26T00:56:00Z">
              <w:rPr>
                <w:snapToGrid w:val="0"/>
              </w:rPr>
            </w:rPrChange>
          </w:rPr>
          <w:t>Caran</w:t>
        </w:r>
      </w:ins>
      <w:ins w:id="1567" w:author="Matthew P. Dolan" w:date="2020-05-23T10:18:00Z">
        <w:r w:rsidR="000E7840" w:rsidRPr="000007BF">
          <w:rPr>
            <w:snapToGrid w:val="0"/>
            <w:sz w:val="14"/>
            <w:rPrChange w:id="1568" w:author="Dolan, Scott" w:date="2020-05-26T00:56:00Z">
              <w:rPr>
                <w:snapToGrid w:val="0"/>
              </w:rPr>
            </w:rPrChange>
          </w:rPr>
          <w:t>nan</w:t>
        </w:r>
      </w:ins>
      <w:ins w:id="1569" w:author="Matthew P. Dolan" w:date="2020-05-23T09:45:00Z">
        <w:r w:rsidR="007A732C" w:rsidRPr="000007BF">
          <w:rPr>
            <w:snapToGrid w:val="0"/>
            <w:sz w:val="14"/>
            <w:rPrChange w:id="1570" w:author="Dolan, Scott" w:date="2020-05-26T00:56:00Z">
              <w:rPr>
                <w:snapToGrid w:val="0"/>
              </w:rPr>
            </w:rPrChange>
          </w:rPr>
          <w:t xml:space="preserve">te and </w:t>
        </w:r>
      </w:ins>
      <w:ins w:id="1571" w:author="Matthew P. Dolan" w:date="2020-05-23T10:18:00Z">
        <w:r w:rsidR="000E7840" w:rsidRPr="000007BF">
          <w:rPr>
            <w:snapToGrid w:val="0"/>
            <w:sz w:val="14"/>
            <w:rPrChange w:id="1572" w:author="Dolan, Scott" w:date="2020-05-26T00:56:00Z">
              <w:rPr>
                <w:snapToGrid w:val="0"/>
              </w:rPr>
            </w:rPrChange>
          </w:rPr>
          <w:t xml:space="preserve">Mr. </w:t>
        </w:r>
      </w:ins>
      <w:ins w:id="1573" w:author="Matthew P. Dolan" w:date="2020-05-23T09:45:00Z">
        <w:r w:rsidR="007A732C" w:rsidRPr="000007BF">
          <w:rPr>
            <w:snapToGrid w:val="0"/>
            <w:sz w:val="14"/>
            <w:rPrChange w:id="1574" w:author="Dolan, Scott" w:date="2020-05-26T00:56:00Z">
              <w:rPr>
                <w:snapToGrid w:val="0"/>
              </w:rPr>
            </w:rPrChange>
          </w:rPr>
          <w:t>Steuerman produced</w:t>
        </w:r>
      </w:ins>
      <w:r w:rsidR="00345A2B" w:rsidRPr="000007BF">
        <w:rPr>
          <w:snapToGrid w:val="0"/>
          <w:sz w:val="14"/>
          <w:rPrChange w:id="1575" w:author="Dolan, Scott" w:date="2020-05-26T00:56:00Z">
            <w:rPr>
              <w:snapToGrid w:val="0"/>
            </w:rPr>
          </w:rPrChange>
        </w:rPr>
        <w:t xml:space="preserve"> </w:t>
      </w:r>
      <w:ins w:id="1576" w:author="Matthew P. Dolan" w:date="2020-05-23T10:32:00Z">
        <w:r w:rsidR="00CB13F8" w:rsidRPr="000007BF">
          <w:rPr>
            <w:snapToGrid w:val="0"/>
            <w:sz w:val="14"/>
            <w:rPrChange w:id="1577" w:author="Dolan, Scott" w:date="2020-05-26T00:56:00Z">
              <w:rPr>
                <w:snapToGrid w:val="0"/>
              </w:rPr>
            </w:rPrChange>
          </w:rPr>
          <w:t>the 2</w:t>
        </w:r>
        <w:r w:rsidR="00CB13F8" w:rsidRPr="000007BF">
          <w:rPr>
            <w:snapToGrid w:val="0"/>
            <w:sz w:val="14"/>
            <w:vertAlign w:val="superscript"/>
            <w:rPrChange w:id="1578" w:author="Dolan, Scott" w:date="2020-05-26T00:56:00Z">
              <w:rPr>
                <w:snapToGrid w:val="0"/>
              </w:rPr>
            </w:rPrChange>
          </w:rPr>
          <w:t>nd</w:t>
        </w:r>
        <w:r w:rsidR="00CB13F8" w:rsidRPr="000007BF">
          <w:rPr>
            <w:snapToGrid w:val="0"/>
            <w:sz w:val="14"/>
            <w:rPrChange w:id="1579" w:author="Dolan, Scott" w:date="2020-05-26T00:56:00Z">
              <w:rPr>
                <w:snapToGrid w:val="0"/>
              </w:rPr>
            </w:rPrChange>
          </w:rPr>
          <w:t xml:space="preserve"> 2017 R.C. Burdick Survey and then an </w:t>
        </w:r>
      </w:ins>
      <w:del w:id="1580" w:author="Matthew P. Dolan" w:date="2020-05-23T09:45:00Z">
        <w:r w:rsidR="00345A2B" w:rsidRPr="000007BF" w:rsidDel="007A732C">
          <w:rPr>
            <w:snapToGrid w:val="0"/>
            <w:sz w:val="14"/>
            <w:rPrChange w:id="1581" w:author="Dolan, Scott" w:date="2020-05-26T00:56:00Z">
              <w:rPr>
                <w:snapToGrid w:val="0"/>
              </w:rPr>
            </w:rPrChange>
          </w:rPr>
          <w:delText xml:space="preserve">the litigation with 641 Arnold, 641 Arnold produced two </w:delText>
        </w:r>
      </w:del>
      <w:r w:rsidR="00345A2B" w:rsidRPr="000007BF">
        <w:rPr>
          <w:snapToGrid w:val="0"/>
          <w:sz w:val="14"/>
          <w:rPrChange w:id="1582" w:author="Dolan, Scott" w:date="2020-05-26T00:56:00Z">
            <w:rPr>
              <w:snapToGrid w:val="0"/>
            </w:rPr>
          </w:rPrChange>
        </w:rPr>
        <w:t xml:space="preserve">additional, </w:t>
      </w:r>
      <w:ins w:id="1583" w:author="Matthew P. Dolan" w:date="2020-05-23T10:32:00Z">
        <w:r w:rsidR="00CB13F8" w:rsidRPr="000007BF">
          <w:rPr>
            <w:snapToGrid w:val="0"/>
            <w:sz w:val="14"/>
            <w:rPrChange w:id="1584" w:author="Dolan, Scott" w:date="2020-05-26T00:56:00Z">
              <w:rPr>
                <w:snapToGrid w:val="0"/>
              </w:rPr>
            </w:rPrChange>
          </w:rPr>
          <w:t xml:space="preserve">even further </w:t>
        </w:r>
      </w:ins>
      <w:ins w:id="1585" w:author="Matthew P. Dolan" w:date="2020-05-23T09:45:00Z">
        <w:r w:rsidR="007A732C" w:rsidRPr="000007BF">
          <w:rPr>
            <w:snapToGrid w:val="0"/>
            <w:sz w:val="14"/>
            <w:rPrChange w:id="1586" w:author="Dolan, Scott" w:date="2020-05-26T00:56:00Z">
              <w:rPr>
                <w:snapToGrid w:val="0"/>
              </w:rPr>
            </w:rPrChange>
          </w:rPr>
          <w:t xml:space="preserve">revised and </w:t>
        </w:r>
      </w:ins>
      <w:r w:rsidR="00345A2B" w:rsidRPr="000007BF">
        <w:rPr>
          <w:snapToGrid w:val="0"/>
          <w:sz w:val="14"/>
          <w:rPrChange w:id="1587" w:author="Dolan, Scott" w:date="2020-05-26T00:56:00Z">
            <w:rPr>
              <w:snapToGrid w:val="0"/>
            </w:rPr>
          </w:rPrChange>
        </w:rPr>
        <w:t>more detailed survey</w:t>
      </w:r>
      <w:del w:id="1588" w:author="Matthew P. Dolan" w:date="2020-05-23T10:32:00Z">
        <w:r w:rsidR="00345A2B" w:rsidRPr="000007BF" w:rsidDel="00CB13F8">
          <w:rPr>
            <w:snapToGrid w:val="0"/>
            <w:sz w:val="14"/>
            <w:rPrChange w:id="1589" w:author="Dolan, Scott" w:date="2020-05-26T00:56:00Z">
              <w:rPr>
                <w:snapToGrid w:val="0"/>
              </w:rPr>
            </w:rPrChange>
          </w:rPr>
          <w:delText>s</w:delText>
        </w:r>
      </w:del>
      <w:r w:rsidR="00345A2B" w:rsidRPr="000007BF">
        <w:rPr>
          <w:snapToGrid w:val="0"/>
          <w:sz w:val="14"/>
          <w:rPrChange w:id="1590" w:author="Dolan, Scott" w:date="2020-05-26T00:56:00Z">
            <w:rPr>
              <w:snapToGrid w:val="0"/>
            </w:rPr>
          </w:rPrChange>
        </w:rPr>
        <w:t xml:space="preserve"> </w:t>
      </w:r>
      <w:del w:id="1591" w:author="Matthew P. Dolan" w:date="2020-05-23T10:32:00Z">
        <w:r w:rsidR="00345A2B" w:rsidRPr="000007BF" w:rsidDel="00CB13F8">
          <w:rPr>
            <w:snapToGrid w:val="0"/>
            <w:sz w:val="14"/>
            <w:rPrChange w:id="1592" w:author="Dolan, Scott" w:date="2020-05-26T00:56:00Z">
              <w:rPr>
                <w:snapToGrid w:val="0"/>
              </w:rPr>
            </w:rPrChange>
          </w:rPr>
          <w:delText xml:space="preserve">ostensibly </w:delText>
        </w:r>
      </w:del>
      <w:r w:rsidR="00345A2B" w:rsidRPr="000007BF">
        <w:rPr>
          <w:snapToGrid w:val="0"/>
          <w:sz w:val="14"/>
          <w:rPrChange w:id="1593" w:author="Dolan, Scott" w:date="2020-05-26T00:56:00Z">
            <w:rPr>
              <w:snapToGrid w:val="0"/>
            </w:rPr>
          </w:rPrChange>
        </w:rPr>
        <w:t>prepared by Hans</w:t>
      </w:r>
      <w:r w:rsidRPr="000007BF">
        <w:rPr>
          <w:snapToGrid w:val="0"/>
          <w:sz w:val="14"/>
          <w:rPrChange w:id="1594" w:author="Dolan, Scott" w:date="2020-05-26T00:56:00Z">
            <w:rPr>
              <w:snapToGrid w:val="0"/>
            </w:rPr>
          </w:rPrChange>
        </w:rPr>
        <w:t xml:space="preserve"> and R.C. Burdick</w:t>
      </w:r>
      <w:del w:id="1595" w:author="Matthew P. Dolan" w:date="2020-05-23T10:33:00Z">
        <w:r w:rsidR="00520CA3" w:rsidRPr="000007BF" w:rsidDel="00CB13F8">
          <w:rPr>
            <w:snapToGrid w:val="0"/>
            <w:sz w:val="14"/>
            <w:rPrChange w:id="1596" w:author="Dolan, Scott" w:date="2020-05-26T00:56:00Z">
              <w:rPr>
                <w:snapToGrid w:val="0"/>
              </w:rPr>
            </w:rPrChange>
          </w:rPr>
          <w:delText>,</w:delText>
        </w:r>
      </w:del>
      <w:r w:rsidR="00520CA3" w:rsidRPr="000007BF">
        <w:rPr>
          <w:snapToGrid w:val="0"/>
          <w:sz w:val="14"/>
          <w:rPrChange w:id="1597" w:author="Dolan, Scott" w:date="2020-05-26T00:56:00Z">
            <w:rPr>
              <w:snapToGrid w:val="0"/>
            </w:rPr>
          </w:rPrChange>
        </w:rPr>
        <w:t xml:space="preserve"> </w:t>
      </w:r>
      <w:r w:rsidR="00345A2B" w:rsidRPr="000007BF">
        <w:rPr>
          <w:snapToGrid w:val="0"/>
          <w:sz w:val="14"/>
          <w:rPrChange w:id="1598" w:author="Dolan, Scott" w:date="2020-05-26T00:56:00Z">
            <w:rPr>
              <w:snapToGrid w:val="0"/>
            </w:rPr>
          </w:rPrChange>
        </w:rPr>
        <w:t>but also dated June 2, 2017</w:t>
      </w:r>
      <w:ins w:id="1599" w:author="Matthew P. Dolan" w:date="2020-05-23T10:32:00Z">
        <w:r w:rsidR="00CB13F8" w:rsidRPr="000007BF">
          <w:rPr>
            <w:snapToGrid w:val="0"/>
            <w:sz w:val="14"/>
            <w:rPrChange w:id="1600" w:author="Dolan, Scott" w:date="2020-05-26T00:56:00Z">
              <w:rPr>
                <w:snapToGrid w:val="0"/>
              </w:rPr>
            </w:rPrChange>
          </w:rPr>
          <w:t xml:space="preserve"> </w:t>
        </w:r>
      </w:ins>
      <w:del w:id="1601" w:author="Matthew P. Dolan" w:date="2020-05-23T10:32:00Z">
        <w:r w:rsidR="00345A2B" w:rsidRPr="000007BF" w:rsidDel="00CB13F8">
          <w:rPr>
            <w:snapToGrid w:val="0"/>
            <w:sz w:val="14"/>
            <w:rPrChange w:id="1602" w:author="Dolan, Scott" w:date="2020-05-26T00:56:00Z">
              <w:rPr>
                <w:snapToGrid w:val="0"/>
              </w:rPr>
            </w:rPrChange>
          </w:rPr>
          <w:delText xml:space="preserve"> </w:delText>
        </w:r>
      </w:del>
      <w:r w:rsidR="00345A2B" w:rsidRPr="000007BF">
        <w:rPr>
          <w:snapToGrid w:val="0"/>
          <w:sz w:val="14"/>
          <w:rPrChange w:id="1603" w:author="Dolan, Scott" w:date="2020-05-26T00:56:00Z">
            <w:rPr>
              <w:snapToGrid w:val="0"/>
            </w:rPr>
          </w:rPrChange>
        </w:rPr>
        <w:t>(the</w:t>
      </w:r>
      <w:del w:id="1604" w:author="Matthew P. Dolan" w:date="2020-05-23T10:33:00Z">
        <w:r w:rsidR="00345A2B" w:rsidRPr="000007BF" w:rsidDel="00CB13F8">
          <w:rPr>
            <w:snapToGrid w:val="0"/>
            <w:sz w:val="14"/>
            <w:rPrChange w:id="1605" w:author="Dolan, Scott" w:date="2020-05-26T00:56:00Z">
              <w:rPr>
                <w:snapToGrid w:val="0"/>
              </w:rPr>
            </w:rPrChange>
          </w:rPr>
          <w:delText xml:space="preserve"> “</w:delText>
        </w:r>
        <w:r w:rsidR="00345A2B" w:rsidRPr="000007BF" w:rsidDel="00CB13F8">
          <w:rPr>
            <w:b/>
            <w:bCs/>
            <w:snapToGrid w:val="0"/>
            <w:sz w:val="14"/>
            <w:rPrChange w:id="1606" w:author="Dolan, Scott" w:date="2020-05-26T00:56:00Z">
              <w:rPr>
                <w:b/>
                <w:bCs/>
                <w:snapToGrid w:val="0"/>
              </w:rPr>
            </w:rPrChange>
          </w:rPr>
          <w:delText>2</w:delText>
        </w:r>
        <w:r w:rsidR="00345A2B" w:rsidRPr="000007BF" w:rsidDel="00CB13F8">
          <w:rPr>
            <w:b/>
            <w:bCs/>
            <w:snapToGrid w:val="0"/>
            <w:sz w:val="14"/>
            <w:vertAlign w:val="superscript"/>
            <w:rPrChange w:id="1607" w:author="Dolan, Scott" w:date="2020-05-26T00:56:00Z">
              <w:rPr>
                <w:b/>
                <w:bCs/>
                <w:snapToGrid w:val="0"/>
                <w:vertAlign w:val="superscript"/>
              </w:rPr>
            </w:rPrChange>
          </w:rPr>
          <w:delText>nd</w:delText>
        </w:r>
        <w:r w:rsidR="00345A2B" w:rsidRPr="000007BF" w:rsidDel="00CB13F8">
          <w:rPr>
            <w:b/>
            <w:bCs/>
            <w:snapToGrid w:val="0"/>
            <w:sz w:val="14"/>
            <w:rPrChange w:id="1608" w:author="Dolan, Scott" w:date="2020-05-26T00:56:00Z">
              <w:rPr>
                <w:b/>
                <w:bCs/>
                <w:snapToGrid w:val="0"/>
              </w:rPr>
            </w:rPrChange>
          </w:rPr>
          <w:delText xml:space="preserve"> 2017 R.C. Burdick Survey</w:delText>
        </w:r>
        <w:r w:rsidR="00345A2B" w:rsidRPr="000007BF" w:rsidDel="00CB13F8">
          <w:rPr>
            <w:snapToGrid w:val="0"/>
            <w:sz w:val="14"/>
            <w:rPrChange w:id="1609" w:author="Dolan, Scott" w:date="2020-05-26T00:56:00Z">
              <w:rPr>
                <w:snapToGrid w:val="0"/>
              </w:rPr>
            </w:rPrChange>
          </w:rPr>
          <w:delText>” and</w:delText>
        </w:r>
      </w:del>
      <w:ins w:id="1610" w:author="Matthew P. Dolan" w:date="2020-05-23T10:33:00Z">
        <w:r w:rsidR="00CB13F8" w:rsidRPr="000007BF">
          <w:rPr>
            <w:snapToGrid w:val="0"/>
            <w:sz w:val="14"/>
            <w:rPrChange w:id="1611" w:author="Dolan, Scott" w:date="2020-05-26T00:56:00Z">
              <w:rPr>
                <w:snapToGrid w:val="0"/>
              </w:rPr>
            </w:rPrChange>
          </w:rPr>
          <w:t xml:space="preserve"> </w:t>
        </w:r>
      </w:ins>
      <w:del w:id="1612" w:author="Matthew P. Dolan" w:date="2020-05-23T10:33:00Z">
        <w:r w:rsidR="00345A2B" w:rsidRPr="000007BF" w:rsidDel="00CB13F8">
          <w:rPr>
            <w:snapToGrid w:val="0"/>
            <w:sz w:val="14"/>
            <w:rPrChange w:id="1613" w:author="Dolan, Scott" w:date="2020-05-26T00:56:00Z">
              <w:rPr>
                <w:snapToGrid w:val="0"/>
              </w:rPr>
            </w:rPrChange>
          </w:rPr>
          <w:delText xml:space="preserve"> </w:delText>
        </w:r>
      </w:del>
      <w:r w:rsidR="00345A2B" w:rsidRPr="000007BF">
        <w:rPr>
          <w:snapToGrid w:val="0"/>
          <w:sz w:val="14"/>
          <w:rPrChange w:id="1614" w:author="Dolan, Scott" w:date="2020-05-26T00:56:00Z">
            <w:rPr>
              <w:snapToGrid w:val="0"/>
            </w:rPr>
          </w:rPrChange>
        </w:rPr>
        <w:t>“</w:t>
      </w:r>
      <w:r w:rsidR="00345A2B" w:rsidRPr="000007BF">
        <w:rPr>
          <w:b/>
          <w:bCs/>
          <w:snapToGrid w:val="0"/>
          <w:sz w:val="14"/>
          <w:rPrChange w:id="1615" w:author="Dolan, Scott" w:date="2020-05-26T00:56:00Z">
            <w:rPr>
              <w:b/>
              <w:bCs/>
              <w:snapToGrid w:val="0"/>
            </w:rPr>
          </w:rPrChange>
        </w:rPr>
        <w:t>3</w:t>
      </w:r>
      <w:r w:rsidR="00345A2B" w:rsidRPr="000007BF">
        <w:rPr>
          <w:b/>
          <w:bCs/>
          <w:snapToGrid w:val="0"/>
          <w:sz w:val="14"/>
          <w:vertAlign w:val="superscript"/>
          <w:rPrChange w:id="1616" w:author="Dolan, Scott" w:date="2020-05-26T00:56:00Z">
            <w:rPr>
              <w:b/>
              <w:bCs/>
              <w:snapToGrid w:val="0"/>
              <w:vertAlign w:val="superscript"/>
            </w:rPr>
          </w:rPrChange>
        </w:rPr>
        <w:t>rd</w:t>
      </w:r>
      <w:r w:rsidR="00345A2B" w:rsidRPr="000007BF">
        <w:rPr>
          <w:b/>
          <w:bCs/>
          <w:snapToGrid w:val="0"/>
          <w:sz w:val="14"/>
          <w:rPrChange w:id="1617" w:author="Dolan, Scott" w:date="2020-05-26T00:56:00Z">
            <w:rPr>
              <w:b/>
              <w:bCs/>
              <w:snapToGrid w:val="0"/>
            </w:rPr>
          </w:rPrChange>
        </w:rPr>
        <w:t xml:space="preserve"> 2017 R.C. Burdick Survey</w:t>
      </w:r>
      <w:r w:rsidR="00345A2B" w:rsidRPr="000007BF">
        <w:rPr>
          <w:snapToGrid w:val="0"/>
          <w:sz w:val="14"/>
          <w:rPrChange w:id="1618" w:author="Dolan, Scott" w:date="2020-05-26T00:56:00Z">
            <w:rPr>
              <w:snapToGrid w:val="0"/>
            </w:rPr>
          </w:rPrChange>
        </w:rPr>
        <w:t>”)</w:t>
      </w:r>
      <w:r w:rsidRPr="000007BF">
        <w:rPr>
          <w:snapToGrid w:val="0"/>
          <w:sz w:val="14"/>
          <w:rPrChange w:id="1619" w:author="Dolan, Scott" w:date="2020-05-26T00:56:00Z">
            <w:rPr>
              <w:snapToGrid w:val="0"/>
            </w:rPr>
          </w:rPrChange>
        </w:rPr>
        <w:t xml:space="preserve"> (</w:t>
      </w:r>
      <w:ins w:id="1620" w:author="Matthew P. Dolan" w:date="2020-05-23T10:33:00Z">
        <w:r w:rsidR="00CB13F8" w:rsidRPr="000007BF">
          <w:rPr>
            <w:snapToGrid w:val="0"/>
            <w:sz w:val="14"/>
            <w:rPrChange w:id="1621" w:author="Dolan, Scott" w:date="2020-05-26T00:56:00Z">
              <w:rPr>
                <w:snapToGrid w:val="0"/>
              </w:rPr>
            </w:rPrChange>
          </w:rPr>
          <w:t>the 1</w:t>
        </w:r>
        <w:r w:rsidR="00CB13F8" w:rsidRPr="000007BF">
          <w:rPr>
            <w:snapToGrid w:val="0"/>
            <w:sz w:val="14"/>
            <w:vertAlign w:val="superscript"/>
            <w:rPrChange w:id="1622" w:author="Dolan, Scott" w:date="2020-05-26T00:56:00Z">
              <w:rPr>
                <w:snapToGrid w:val="0"/>
              </w:rPr>
            </w:rPrChange>
          </w:rPr>
          <w:t>st</w:t>
        </w:r>
        <w:r w:rsidR="00CB13F8" w:rsidRPr="000007BF">
          <w:rPr>
            <w:snapToGrid w:val="0"/>
            <w:sz w:val="14"/>
            <w:rPrChange w:id="1623" w:author="Dolan, Scott" w:date="2020-05-26T00:56:00Z">
              <w:rPr>
                <w:snapToGrid w:val="0"/>
              </w:rPr>
            </w:rPrChange>
          </w:rPr>
          <w:t xml:space="preserve"> 2017 R.C. Burdick Survey, 2</w:t>
        </w:r>
        <w:r w:rsidR="00CB13F8" w:rsidRPr="000007BF">
          <w:rPr>
            <w:snapToGrid w:val="0"/>
            <w:sz w:val="14"/>
            <w:vertAlign w:val="superscript"/>
            <w:rPrChange w:id="1624" w:author="Dolan, Scott" w:date="2020-05-26T00:56:00Z">
              <w:rPr>
                <w:snapToGrid w:val="0"/>
              </w:rPr>
            </w:rPrChange>
          </w:rPr>
          <w:t>nd</w:t>
        </w:r>
        <w:r w:rsidR="00CB13F8" w:rsidRPr="000007BF">
          <w:rPr>
            <w:snapToGrid w:val="0"/>
            <w:sz w:val="14"/>
            <w:rPrChange w:id="1625" w:author="Dolan, Scott" w:date="2020-05-26T00:56:00Z">
              <w:rPr>
                <w:snapToGrid w:val="0"/>
              </w:rPr>
            </w:rPrChange>
          </w:rPr>
          <w:t xml:space="preserve"> 2017 R.C. Burdick Survey and 3</w:t>
        </w:r>
        <w:r w:rsidR="00CB13F8" w:rsidRPr="000007BF">
          <w:rPr>
            <w:snapToGrid w:val="0"/>
            <w:sz w:val="14"/>
            <w:vertAlign w:val="superscript"/>
            <w:rPrChange w:id="1626" w:author="Dolan, Scott" w:date="2020-05-26T00:56:00Z">
              <w:rPr>
                <w:snapToGrid w:val="0"/>
              </w:rPr>
            </w:rPrChange>
          </w:rPr>
          <w:t>rd</w:t>
        </w:r>
        <w:r w:rsidR="00CB13F8" w:rsidRPr="000007BF">
          <w:rPr>
            <w:snapToGrid w:val="0"/>
            <w:sz w:val="14"/>
            <w:rPrChange w:id="1627" w:author="Dolan, Scott" w:date="2020-05-26T00:56:00Z">
              <w:rPr>
                <w:snapToGrid w:val="0"/>
              </w:rPr>
            </w:rPrChange>
          </w:rPr>
          <w:t xml:space="preserve"> 2017 R.C. Burdick Survey are </w:t>
        </w:r>
      </w:ins>
      <w:r w:rsidRPr="000007BF">
        <w:rPr>
          <w:snapToGrid w:val="0"/>
          <w:sz w:val="14"/>
          <w:rPrChange w:id="1628" w:author="Dolan, Scott" w:date="2020-05-26T00:56:00Z">
            <w:rPr>
              <w:snapToGrid w:val="0"/>
            </w:rPr>
          </w:rPrChange>
        </w:rPr>
        <w:t xml:space="preserve">collectively </w:t>
      </w:r>
      <w:ins w:id="1629" w:author="Matthew P. Dolan" w:date="2020-05-23T10:33:00Z">
        <w:r w:rsidR="00CB13F8" w:rsidRPr="000007BF">
          <w:rPr>
            <w:snapToGrid w:val="0"/>
            <w:sz w:val="14"/>
            <w:rPrChange w:id="1630" w:author="Dolan, Scott" w:date="2020-05-26T00:56:00Z">
              <w:rPr>
                <w:snapToGrid w:val="0"/>
              </w:rPr>
            </w:rPrChange>
          </w:rPr>
          <w:t xml:space="preserve">referred to as </w:t>
        </w:r>
      </w:ins>
      <w:r w:rsidRPr="000007BF">
        <w:rPr>
          <w:snapToGrid w:val="0"/>
          <w:sz w:val="14"/>
          <w:rPrChange w:id="1631" w:author="Dolan, Scott" w:date="2020-05-26T00:56:00Z">
            <w:rPr>
              <w:snapToGrid w:val="0"/>
            </w:rPr>
          </w:rPrChange>
        </w:rPr>
        <w:t>the “</w:t>
      </w:r>
      <w:r w:rsidRPr="000007BF">
        <w:rPr>
          <w:b/>
          <w:bCs/>
          <w:snapToGrid w:val="0"/>
          <w:sz w:val="14"/>
          <w:rPrChange w:id="1632" w:author="Dolan, Scott" w:date="2020-05-26T00:56:00Z">
            <w:rPr>
              <w:b/>
              <w:bCs/>
              <w:snapToGrid w:val="0"/>
            </w:rPr>
          </w:rPrChange>
        </w:rPr>
        <w:t>2017 R.C. Burdick Surveys</w:t>
      </w:r>
      <w:r w:rsidRPr="000007BF">
        <w:rPr>
          <w:snapToGrid w:val="0"/>
          <w:sz w:val="14"/>
          <w:rPrChange w:id="1633" w:author="Dolan, Scott" w:date="2020-05-26T00:56:00Z">
            <w:rPr>
              <w:snapToGrid w:val="0"/>
            </w:rPr>
          </w:rPrChange>
        </w:rPr>
        <w:t>”)</w:t>
      </w:r>
      <w:r w:rsidR="00345A2B" w:rsidRPr="000007BF">
        <w:rPr>
          <w:snapToGrid w:val="0"/>
          <w:sz w:val="14"/>
          <w:rPrChange w:id="1634" w:author="Dolan, Scott" w:date="2020-05-26T00:56:00Z">
            <w:rPr>
              <w:snapToGrid w:val="0"/>
            </w:rPr>
          </w:rPrChange>
        </w:rPr>
        <w:t xml:space="preserve">. </w:t>
      </w:r>
    </w:p>
    <w:p w14:paraId="65D53520" w14:textId="56FD4B50" w:rsidR="00345A2B" w:rsidRPr="000007BF" w:rsidRDefault="00345A2B">
      <w:pPr>
        <w:pStyle w:val="ListParagraph"/>
        <w:keepNext/>
        <w:keepLines/>
        <w:numPr>
          <w:ilvl w:val="0"/>
          <w:numId w:val="24"/>
        </w:numPr>
        <w:autoSpaceDE w:val="0"/>
        <w:autoSpaceDN w:val="0"/>
        <w:adjustRightInd w:val="0"/>
        <w:spacing w:line="480" w:lineRule="auto"/>
        <w:rPr>
          <w:snapToGrid w:val="0"/>
          <w:sz w:val="14"/>
          <w:rPrChange w:id="1635" w:author="Dolan, Scott" w:date="2020-05-26T00:56:00Z">
            <w:rPr>
              <w:snapToGrid w:val="0"/>
            </w:rPr>
          </w:rPrChange>
        </w:rPr>
        <w:pPrChange w:id="1636"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637" w:author="Dolan, Scott" w:date="2020-05-26T00:56:00Z">
            <w:rPr>
              <w:snapToGrid w:val="0"/>
            </w:rPr>
          </w:rPrChange>
        </w:rPr>
        <w:t>The 2</w:t>
      </w:r>
      <w:r w:rsidRPr="000007BF">
        <w:rPr>
          <w:snapToGrid w:val="0"/>
          <w:sz w:val="14"/>
          <w:vertAlign w:val="superscript"/>
          <w:rPrChange w:id="1638" w:author="Dolan, Scott" w:date="2020-05-26T00:56:00Z">
            <w:rPr>
              <w:snapToGrid w:val="0"/>
              <w:vertAlign w:val="superscript"/>
            </w:rPr>
          </w:rPrChange>
        </w:rPr>
        <w:t>nd</w:t>
      </w:r>
      <w:r w:rsidRPr="000007BF">
        <w:rPr>
          <w:snapToGrid w:val="0"/>
          <w:sz w:val="14"/>
          <w:rPrChange w:id="1639" w:author="Dolan, Scott" w:date="2020-05-26T00:56:00Z">
            <w:rPr>
              <w:snapToGrid w:val="0"/>
            </w:rPr>
          </w:rPrChange>
        </w:rPr>
        <w:t xml:space="preserve"> 2017 R.C. Burdick Survey </w:t>
      </w:r>
      <w:r w:rsidR="00995C7C" w:rsidRPr="000007BF">
        <w:rPr>
          <w:snapToGrid w:val="0"/>
          <w:sz w:val="14"/>
          <w:rPrChange w:id="1640" w:author="Dolan, Scott" w:date="2020-05-26T00:56:00Z">
            <w:rPr>
              <w:snapToGrid w:val="0"/>
            </w:rPr>
          </w:rPrChange>
        </w:rPr>
        <w:t>revised the 1</w:t>
      </w:r>
      <w:r w:rsidR="00995C7C" w:rsidRPr="000007BF">
        <w:rPr>
          <w:snapToGrid w:val="0"/>
          <w:sz w:val="14"/>
          <w:vertAlign w:val="superscript"/>
          <w:rPrChange w:id="1641" w:author="Dolan, Scott" w:date="2020-05-26T00:56:00Z">
            <w:rPr>
              <w:snapToGrid w:val="0"/>
              <w:vertAlign w:val="superscript"/>
            </w:rPr>
          </w:rPrChange>
        </w:rPr>
        <w:t>st</w:t>
      </w:r>
      <w:r w:rsidR="00995C7C" w:rsidRPr="000007BF">
        <w:rPr>
          <w:snapToGrid w:val="0"/>
          <w:sz w:val="14"/>
          <w:rPrChange w:id="1642" w:author="Dolan, Scott" w:date="2020-05-26T00:56:00Z">
            <w:rPr>
              <w:snapToGrid w:val="0"/>
            </w:rPr>
          </w:rPrChange>
        </w:rPr>
        <w:t xml:space="preserve"> 2017 R.C. Burdick Survey to include</w:t>
      </w:r>
      <w:r w:rsidRPr="000007BF">
        <w:rPr>
          <w:snapToGrid w:val="0"/>
          <w:sz w:val="14"/>
          <w:rPrChange w:id="1643" w:author="Dolan, Scott" w:date="2020-05-26T00:56:00Z">
            <w:rPr>
              <w:snapToGrid w:val="0"/>
            </w:rPr>
          </w:rPrChange>
        </w:rPr>
        <w:t xml:space="preserve"> a notation near a “.5’” marking (which was also on the 1</w:t>
      </w:r>
      <w:r w:rsidRPr="000007BF">
        <w:rPr>
          <w:snapToGrid w:val="0"/>
          <w:sz w:val="14"/>
          <w:vertAlign w:val="superscript"/>
          <w:rPrChange w:id="1644" w:author="Dolan, Scott" w:date="2020-05-26T00:56:00Z">
            <w:rPr>
              <w:snapToGrid w:val="0"/>
              <w:vertAlign w:val="superscript"/>
            </w:rPr>
          </w:rPrChange>
        </w:rPr>
        <w:t>st</w:t>
      </w:r>
      <w:r w:rsidRPr="000007BF">
        <w:rPr>
          <w:snapToGrid w:val="0"/>
          <w:sz w:val="14"/>
          <w:rPrChange w:id="1645" w:author="Dolan, Scott" w:date="2020-05-26T00:56:00Z">
            <w:rPr>
              <w:snapToGrid w:val="0"/>
            </w:rPr>
          </w:rPrChange>
        </w:rPr>
        <w:t xml:space="preserve"> 2017 R.C. Burdick Survey) that stated “BLDG OVER-LAP”.</w:t>
      </w:r>
    </w:p>
    <w:p w14:paraId="3F63E7AA" w14:textId="0987AA44" w:rsidR="00345A2B" w:rsidRPr="000007BF" w:rsidRDefault="00345A2B">
      <w:pPr>
        <w:pStyle w:val="ListParagraph"/>
        <w:keepNext/>
        <w:keepLines/>
        <w:numPr>
          <w:ilvl w:val="0"/>
          <w:numId w:val="24"/>
        </w:numPr>
        <w:autoSpaceDE w:val="0"/>
        <w:autoSpaceDN w:val="0"/>
        <w:adjustRightInd w:val="0"/>
        <w:spacing w:line="480" w:lineRule="auto"/>
        <w:rPr>
          <w:snapToGrid w:val="0"/>
          <w:color w:val="FF0000"/>
          <w:sz w:val="14"/>
          <w:rPrChange w:id="1646" w:author="Dolan, Scott" w:date="2020-05-26T00:56:00Z">
            <w:rPr>
              <w:snapToGrid w:val="0"/>
            </w:rPr>
          </w:rPrChange>
        </w:rPr>
        <w:pPrChange w:id="1647"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648" w:author="Dolan, Scott" w:date="2020-05-26T00:56:00Z">
            <w:rPr>
              <w:snapToGrid w:val="0"/>
            </w:rPr>
          </w:rPrChange>
        </w:rPr>
        <w:t>The 2</w:t>
      </w:r>
      <w:r w:rsidRPr="000007BF">
        <w:rPr>
          <w:snapToGrid w:val="0"/>
          <w:sz w:val="14"/>
          <w:vertAlign w:val="superscript"/>
          <w:rPrChange w:id="1649" w:author="Dolan, Scott" w:date="2020-05-26T00:56:00Z">
            <w:rPr>
              <w:snapToGrid w:val="0"/>
              <w:vertAlign w:val="superscript"/>
            </w:rPr>
          </w:rPrChange>
        </w:rPr>
        <w:t>nd</w:t>
      </w:r>
      <w:r w:rsidRPr="000007BF">
        <w:rPr>
          <w:snapToGrid w:val="0"/>
          <w:sz w:val="14"/>
          <w:rPrChange w:id="1650" w:author="Dolan, Scott" w:date="2020-05-26T00:56:00Z">
            <w:rPr>
              <w:snapToGrid w:val="0"/>
            </w:rPr>
          </w:rPrChange>
        </w:rPr>
        <w:t xml:space="preserve"> 2017 R.C. Burdick Survey did not clarify which building was overlapping.</w:t>
      </w:r>
      <w:ins w:id="1651" w:author="Dolan, Scott" w:date="2020-05-23T22:13:00Z">
        <w:r w:rsidR="006F0EC3" w:rsidRPr="000007BF">
          <w:rPr>
            <w:snapToGrid w:val="0"/>
            <w:sz w:val="14"/>
            <w:rPrChange w:id="1652" w:author="Dolan, Scott" w:date="2020-05-26T00:56:00Z">
              <w:rPr>
                <w:snapToGrid w:val="0"/>
              </w:rPr>
            </w:rPrChange>
          </w:rPr>
          <w:t xml:space="preserve"> </w:t>
        </w:r>
        <w:r w:rsidR="006F0EC3" w:rsidRPr="000007BF">
          <w:rPr>
            <w:snapToGrid w:val="0"/>
            <w:color w:val="FF0000"/>
            <w:sz w:val="14"/>
            <w:rPrChange w:id="1653" w:author="Dolan, Scott" w:date="2020-05-26T00:56:00Z">
              <w:rPr>
                <w:snapToGrid w:val="0"/>
              </w:rPr>
            </w:rPrChange>
          </w:rPr>
          <w:t xml:space="preserve">The second survey appears to used to solicit </w:t>
        </w:r>
        <w:r w:rsidR="00761CFA" w:rsidRPr="000007BF">
          <w:rPr>
            <w:snapToGrid w:val="0"/>
            <w:color w:val="FF0000"/>
            <w:sz w:val="14"/>
            <w:rPrChange w:id="1654" w:author="Dolan, Scott" w:date="2020-05-26T00:56:00Z">
              <w:rPr>
                <w:snapToGrid w:val="0"/>
              </w:rPr>
            </w:rPrChange>
          </w:rPr>
          <w:t xml:space="preserve">a copy of 637 Arnold Ave Survey to force 637 Arnold into </w:t>
        </w:r>
      </w:ins>
      <w:ins w:id="1655" w:author="Dolan, Scott" w:date="2020-05-23T22:14:00Z">
        <w:r w:rsidR="00761CFA" w:rsidRPr="000007BF">
          <w:rPr>
            <w:snapToGrid w:val="0"/>
            <w:color w:val="FF0000"/>
            <w:sz w:val="14"/>
            <w:rPrChange w:id="1656" w:author="Dolan, Scott" w:date="2020-05-26T00:56:00Z">
              <w:rPr>
                <w:snapToGrid w:val="0"/>
                <w:color w:val="FF0000"/>
              </w:rPr>
            </w:rPrChange>
          </w:rPr>
          <w:t>expense litigation</w:t>
        </w:r>
      </w:ins>
      <w:ins w:id="1657" w:author="Dolan, Scott" w:date="2020-05-23T22:15:00Z">
        <w:r w:rsidR="00761CFA" w:rsidRPr="000007BF">
          <w:rPr>
            <w:snapToGrid w:val="0"/>
            <w:color w:val="FF0000"/>
            <w:sz w:val="14"/>
            <w:rPrChange w:id="1658" w:author="Dolan, Scott" w:date="2020-05-26T00:56:00Z">
              <w:rPr>
                <w:snapToGrid w:val="0"/>
                <w:color w:val="FF0000"/>
              </w:rPr>
            </w:rPrChange>
          </w:rPr>
          <w:t>. I am not sure if this makes sense</w:t>
        </w:r>
      </w:ins>
    </w:p>
    <w:p w14:paraId="2600C69F" w14:textId="4E48096B" w:rsidR="003D1280" w:rsidRPr="000007BF" w:rsidRDefault="00345A2B">
      <w:pPr>
        <w:pStyle w:val="ListParagraph"/>
        <w:keepNext/>
        <w:keepLines/>
        <w:numPr>
          <w:ilvl w:val="0"/>
          <w:numId w:val="24"/>
        </w:numPr>
        <w:autoSpaceDE w:val="0"/>
        <w:autoSpaceDN w:val="0"/>
        <w:adjustRightInd w:val="0"/>
        <w:spacing w:line="480" w:lineRule="auto"/>
        <w:rPr>
          <w:ins w:id="1659" w:author="Matthew P. Dolan" w:date="2020-05-23T10:33:00Z"/>
          <w:snapToGrid w:val="0"/>
          <w:sz w:val="14"/>
          <w:rPrChange w:id="1660" w:author="Dolan, Scott" w:date="2020-05-26T00:56:00Z">
            <w:rPr>
              <w:ins w:id="1661" w:author="Matthew P. Dolan" w:date="2020-05-23T10:33:00Z"/>
              <w:snapToGrid w:val="0"/>
            </w:rPr>
          </w:rPrChange>
        </w:rPr>
        <w:pPrChange w:id="1662"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663" w:author="Dolan, Scott" w:date="2020-05-26T00:56:00Z">
            <w:rPr>
              <w:snapToGrid w:val="0"/>
            </w:rPr>
          </w:rPrChange>
        </w:rPr>
        <w:t>The 3</w:t>
      </w:r>
      <w:r w:rsidRPr="000007BF">
        <w:rPr>
          <w:snapToGrid w:val="0"/>
          <w:sz w:val="14"/>
          <w:vertAlign w:val="superscript"/>
          <w:rPrChange w:id="1664" w:author="Dolan, Scott" w:date="2020-05-26T00:56:00Z">
            <w:rPr>
              <w:snapToGrid w:val="0"/>
              <w:vertAlign w:val="superscript"/>
            </w:rPr>
          </w:rPrChange>
        </w:rPr>
        <w:t>rd</w:t>
      </w:r>
      <w:r w:rsidRPr="000007BF">
        <w:rPr>
          <w:snapToGrid w:val="0"/>
          <w:sz w:val="14"/>
          <w:rPrChange w:id="1665" w:author="Dolan, Scott" w:date="2020-05-26T00:56:00Z">
            <w:rPr>
              <w:snapToGrid w:val="0"/>
            </w:rPr>
          </w:rPrChange>
        </w:rPr>
        <w:t xml:space="preserve"> 2017 R.C. Burdick Survey </w:t>
      </w:r>
      <w:r w:rsidR="00995C7C" w:rsidRPr="000007BF">
        <w:rPr>
          <w:snapToGrid w:val="0"/>
          <w:sz w:val="14"/>
          <w:rPrChange w:id="1666" w:author="Dolan, Scott" w:date="2020-05-26T00:56:00Z">
            <w:rPr>
              <w:snapToGrid w:val="0"/>
            </w:rPr>
          </w:rPrChange>
        </w:rPr>
        <w:t>further revised the 1</w:t>
      </w:r>
      <w:r w:rsidR="00995C7C" w:rsidRPr="000007BF">
        <w:rPr>
          <w:snapToGrid w:val="0"/>
          <w:sz w:val="14"/>
          <w:vertAlign w:val="superscript"/>
          <w:rPrChange w:id="1667" w:author="Dolan, Scott" w:date="2020-05-26T00:56:00Z">
            <w:rPr>
              <w:snapToGrid w:val="0"/>
              <w:vertAlign w:val="superscript"/>
            </w:rPr>
          </w:rPrChange>
        </w:rPr>
        <w:t>st</w:t>
      </w:r>
      <w:r w:rsidR="00995C7C" w:rsidRPr="000007BF">
        <w:rPr>
          <w:snapToGrid w:val="0"/>
          <w:sz w:val="14"/>
          <w:rPrChange w:id="1668" w:author="Dolan, Scott" w:date="2020-05-26T00:56:00Z">
            <w:rPr>
              <w:snapToGrid w:val="0"/>
            </w:rPr>
          </w:rPrChange>
        </w:rPr>
        <w:t xml:space="preserve"> 2017 R.C. Burdick Survey and the 2</w:t>
      </w:r>
      <w:r w:rsidR="00995C7C" w:rsidRPr="000007BF">
        <w:rPr>
          <w:snapToGrid w:val="0"/>
          <w:sz w:val="14"/>
          <w:vertAlign w:val="superscript"/>
          <w:rPrChange w:id="1669" w:author="Dolan, Scott" w:date="2020-05-26T00:56:00Z">
            <w:rPr>
              <w:snapToGrid w:val="0"/>
              <w:vertAlign w:val="superscript"/>
            </w:rPr>
          </w:rPrChange>
        </w:rPr>
        <w:t>nd</w:t>
      </w:r>
      <w:r w:rsidR="00995C7C" w:rsidRPr="000007BF">
        <w:rPr>
          <w:snapToGrid w:val="0"/>
          <w:sz w:val="14"/>
          <w:rPrChange w:id="1670" w:author="Dolan, Scott" w:date="2020-05-26T00:56:00Z">
            <w:rPr>
              <w:snapToGrid w:val="0"/>
            </w:rPr>
          </w:rPrChange>
        </w:rPr>
        <w:t xml:space="preserve"> 2017 R.C. Burdick Survey to now include</w:t>
      </w:r>
      <w:r w:rsidRPr="000007BF">
        <w:rPr>
          <w:snapToGrid w:val="0"/>
          <w:sz w:val="14"/>
          <w:rPrChange w:id="1671" w:author="Dolan, Scott" w:date="2020-05-26T00:56:00Z">
            <w:rPr>
              <w:snapToGrid w:val="0"/>
            </w:rPr>
          </w:rPrChange>
        </w:rPr>
        <w:t xml:space="preserve"> the notation “bldg. lot 2 over-lap on northwest and southwest corners of Beach </w:t>
      </w:r>
      <w:r w:rsidR="003D1280" w:rsidRPr="000007BF">
        <w:rPr>
          <w:snapToGrid w:val="0"/>
          <w:sz w:val="14"/>
          <w:rPrChange w:id="1672" w:author="Dolan, Scott" w:date="2020-05-26T00:56:00Z">
            <w:rPr>
              <w:snapToGrid w:val="0"/>
            </w:rPr>
          </w:rPrChange>
        </w:rPr>
        <w:t>Graffiti</w:t>
      </w:r>
      <w:r w:rsidRPr="000007BF">
        <w:rPr>
          <w:snapToGrid w:val="0"/>
          <w:sz w:val="14"/>
          <w:rPrChange w:id="1673" w:author="Dolan, Scott" w:date="2020-05-26T00:56:00Z">
            <w:rPr>
              <w:snapToGrid w:val="0"/>
            </w:rPr>
          </w:rPrChange>
        </w:rPr>
        <w:t xml:space="preserve">”. </w:t>
      </w:r>
    </w:p>
    <w:p w14:paraId="3C9E3785" w14:textId="4C216A1F" w:rsidR="00CB13F8" w:rsidRPr="000007BF" w:rsidDel="00CB13F8" w:rsidRDefault="00CB13F8">
      <w:pPr>
        <w:pStyle w:val="ListParagraph"/>
        <w:keepNext/>
        <w:keepLines/>
        <w:numPr>
          <w:ilvl w:val="0"/>
          <w:numId w:val="24"/>
        </w:numPr>
        <w:autoSpaceDE w:val="0"/>
        <w:autoSpaceDN w:val="0"/>
        <w:adjustRightInd w:val="0"/>
        <w:spacing w:line="480" w:lineRule="auto"/>
        <w:rPr>
          <w:del w:id="1674" w:author="Matthew P. Dolan" w:date="2020-05-23T10:34:00Z"/>
          <w:snapToGrid w:val="0"/>
          <w:sz w:val="14"/>
          <w:rPrChange w:id="1675" w:author="Dolan, Scott" w:date="2020-05-26T00:56:00Z">
            <w:rPr>
              <w:del w:id="1676" w:author="Matthew P. Dolan" w:date="2020-05-23T10:34:00Z"/>
              <w:snapToGrid w:val="0"/>
            </w:rPr>
          </w:rPrChange>
        </w:rPr>
        <w:pPrChange w:id="1677" w:author="Dolan, Scott" w:date="2020-05-25T20:51:00Z">
          <w:pPr>
            <w:pStyle w:val="ListParagraph"/>
            <w:keepNext/>
            <w:keepLines/>
            <w:numPr>
              <w:numId w:val="34"/>
            </w:numPr>
            <w:autoSpaceDE w:val="0"/>
            <w:autoSpaceDN w:val="0"/>
            <w:adjustRightInd w:val="0"/>
            <w:spacing w:line="480" w:lineRule="auto"/>
            <w:ind w:left="0" w:firstLine="720"/>
          </w:pPr>
        </w:pPrChange>
      </w:pPr>
    </w:p>
    <w:p w14:paraId="410B6871" w14:textId="5A6F2575" w:rsidR="00345A2B" w:rsidRPr="000007BF" w:rsidRDefault="00345A2B">
      <w:pPr>
        <w:pStyle w:val="ListParagraph"/>
        <w:keepNext/>
        <w:keepLines/>
        <w:numPr>
          <w:ilvl w:val="0"/>
          <w:numId w:val="24"/>
        </w:numPr>
        <w:autoSpaceDE w:val="0"/>
        <w:autoSpaceDN w:val="0"/>
        <w:adjustRightInd w:val="0"/>
        <w:spacing w:line="480" w:lineRule="auto"/>
        <w:rPr>
          <w:ins w:id="1678" w:author="Matthew P. Dolan" w:date="2020-05-23T09:48:00Z"/>
          <w:snapToGrid w:val="0"/>
          <w:sz w:val="14"/>
          <w:rPrChange w:id="1679" w:author="Dolan, Scott" w:date="2020-05-26T00:56:00Z">
            <w:rPr>
              <w:ins w:id="1680" w:author="Matthew P. Dolan" w:date="2020-05-23T09:48:00Z"/>
              <w:snapToGrid w:val="0"/>
            </w:rPr>
          </w:rPrChange>
        </w:rPr>
        <w:pPrChange w:id="1681"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682" w:author="Dolan, Scott" w:date="2020-05-26T00:56:00Z">
            <w:rPr>
              <w:snapToGrid w:val="0"/>
            </w:rPr>
          </w:rPrChange>
        </w:rPr>
        <w:t>The 3</w:t>
      </w:r>
      <w:r w:rsidRPr="000007BF">
        <w:rPr>
          <w:snapToGrid w:val="0"/>
          <w:sz w:val="14"/>
          <w:vertAlign w:val="superscript"/>
          <w:rPrChange w:id="1683" w:author="Dolan, Scott" w:date="2020-05-26T00:56:00Z">
            <w:rPr>
              <w:snapToGrid w:val="0"/>
              <w:vertAlign w:val="superscript"/>
            </w:rPr>
          </w:rPrChange>
        </w:rPr>
        <w:t>rd</w:t>
      </w:r>
      <w:r w:rsidRPr="000007BF">
        <w:rPr>
          <w:snapToGrid w:val="0"/>
          <w:sz w:val="14"/>
          <w:rPrChange w:id="1684" w:author="Dolan, Scott" w:date="2020-05-26T00:56:00Z">
            <w:rPr>
              <w:snapToGrid w:val="0"/>
            </w:rPr>
          </w:rPrChange>
        </w:rPr>
        <w:t xml:space="preserve"> 2017 R.C. Burdick Survey directly conflicts with the conclusion reached in the Morris &amp; Glasgow Surveys, 2014 R.C. Burdick Survey</w:t>
      </w:r>
      <w:ins w:id="1685" w:author="Matthew P. Dolan" w:date="2020-05-23T09:46:00Z">
        <w:r w:rsidR="007A732C" w:rsidRPr="000007BF">
          <w:rPr>
            <w:snapToGrid w:val="0"/>
            <w:sz w:val="14"/>
            <w:rPrChange w:id="1686" w:author="Dolan, Scott" w:date="2020-05-26T00:56:00Z">
              <w:rPr>
                <w:snapToGrid w:val="0"/>
              </w:rPr>
            </w:rPrChange>
          </w:rPr>
          <w:t xml:space="preserve">, </w:t>
        </w:r>
      </w:ins>
      <w:del w:id="1687" w:author="Matthew P. Dolan" w:date="2020-05-23T09:46:00Z">
        <w:r w:rsidRPr="000007BF" w:rsidDel="007A732C">
          <w:rPr>
            <w:snapToGrid w:val="0"/>
            <w:sz w:val="14"/>
            <w:rPrChange w:id="1688" w:author="Dolan, Scott" w:date="2020-05-26T00:56:00Z">
              <w:rPr>
                <w:snapToGrid w:val="0"/>
              </w:rPr>
            </w:rPrChange>
          </w:rPr>
          <w:delText xml:space="preserve"> and </w:delText>
        </w:r>
      </w:del>
      <w:r w:rsidRPr="000007BF">
        <w:rPr>
          <w:snapToGrid w:val="0"/>
          <w:sz w:val="14"/>
          <w:rPrChange w:id="1689" w:author="Dolan, Scott" w:date="2020-05-26T00:56:00Z">
            <w:rPr>
              <w:snapToGrid w:val="0"/>
            </w:rPr>
          </w:rPrChange>
        </w:rPr>
        <w:t>R. Morris Survey</w:t>
      </w:r>
      <w:ins w:id="1690" w:author="Matthew P. Dolan" w:date="2020-05-23T09:46:00Z">
        <w:r w:rsidR="007A732C" w:rsidRPr="000007BF">
          <w:rPr>
            <w:snapToGrid w:val="0"/>
            <w:sz w:val="14"/>
            <w:rPrChange w:id="1691" w:author="Dolan, Scott" w:date="2020-05-26T00:56:00Z">
              <w:rPr>
                <w:snapToGrid w:val="0"/>
              </w:rPr>
            </w:rPrChange>
          </w:rPr>
          <w:t xml:space="preserve"> and 1</w:t>
        </w:r>
        <w:r w:rsidR="007A732C" w:rsidRPr="000007BF">
          <w:rPr>
            <w:snapToGrid w:val="0"/>
            <w:sz w:val="14"/>
            <w:vertAlign w:val="superscript"/>
            <w:rPrChange w:id="1692" w:author="Dolan, Scott" w:date="2020-05-26T00:56:00Z">
              <w:rPr>
                <w:snapToGrid w:val="0"/>
              </w:rPr>
            </w:rPrChange>
          </w:rPr>
          <w:t>st</w:t>
        </w:r>
        <w:r w:rsidR="007A732C" w:rsidRPr="000007BF">
          <w:rPr>
            <w:snapToGrid w:val="0"/>
            <w:sz w:val="14"/>
            <w:rPrChange w:id="1693" w:author="Dolan, Scott" w:date="2020-05-26T00:56:00Z">
              <w:rPr>
                <w:snapToGrid w:val="0"/>
              </w:rPr>
            </w:rPrChange>
          </w:rPr>
          <w:t xml:space="preserve"> 2017 R</w:t>
        </w:r>
        <w:r w:rsidR="007E3092" w:rsidRPr="000007BF">
          <w:rPr>
            <w:snapToGrid w:val="0"/>
            <w:sz w:val="14"/>
            <w:rPrChange w:id="1694" w:author="Dolan, Scott" w:date="2020-05-26T00:56:00Z">
              <w:rPr>
                <w:snapToGrid w:val="0"/>
              </w:rPr>
            </w:rPrChange>
          </w:rPr>
          <w:t>.</w:t>
        </w:r>
        <w:r w:rsidR="007A732C" w:rsidRPr="000007BF">
          <w:rPr>
            <w:snapToGrid w:val="0"/>
            <w:sz w:val="14"/>
            <w:rPrChange w:id="1695" w:author="Dolan, Scott" w:date="2020-05-26T00:56:00Z">
              <w:rPr>
                <w:snapToGrid w:val="0"/>
              </w:rPr>
            </w:rPrChange>
          </w:rPr>
          <w:t xml:space="preserve">C. Burdick </w:t>
        </w:r>
        <w:r w:rsidR="007E3092" w:rsidRPr="000007BF">
          <w:rPr>
            <w:snapToGrid w:val="0"/>
            <w:sz w:val="14"/>
            <w:rPrChange w:id="1696" w:author="Dolan, Scott" w:date="2020-05-26T00:56:00Z">
              <w:rPr>
                <w:snapToGrid w:val="0"/>
              </w:rPr>
            </w:rPrChange>
          </w:rPr>
          <w:t>Survey</w:t>
        </w:r>
      </w:ins>
      <w:r w:rsidRPr="000007BF">
        <w:rPr>
          <w:snapToGrid w:val="0"/>
          <w:sz w:val="14"/>
          <w:rPrChange w:id="1697" w:author="Dolan, Scott" w:date="2020-05-26T00:56:00Z">
            <w:rPr>
              <w:snapToGrid w:val="0"/>
            </w:rPr>
          </w:rPrChange>
        </w:rPr>
        <w:t xml:space="preserve">. </w:t>
      </w:r>
    </w:p>
    <w:p w14:paraId="74FCF1E9" w14:textId="5D2FB0E8" w:rsidR="007E3092" w:rsidRPr="000007BF" w:rsidRDefault="007E3092">
      <w:pPr>
        <w:pStyle w:val="ListParagraph"/>
        <w:keepNext/>
        <w:keepLines/>
        <w:numPr>
          <w:ilvl w:val="0"/>
          <w:numId w:val="24"/>
        </w:numPr>
        <w:autoSpaceDE w:val="0"/>
        <w:autoSpaceDN w:val="0"/>
        <w:adjustRightInd w:val="0"/>
        <w:spacing w:line="480" w:lineRule="auto"/>
        <w:rPr>
          <w:ins w:id="1698" w:author="Matthew P. Dolan" w:date="2020-05-23T09:51:00Z"/>
          <w:snapToGrid w:val="0"/>
          <w:sz w:val="14"/>
          <w:rPrChange w:id="1699" w:author="Dolan, Scott" w:date="2020-05-26T00:56:00Z">
            <w:rPr>
              <w:ins w:id="1700" w:author="Matthew P. Dolan" w:date="2020-05-23T09:51:00Z"/>
              <w:snapToGrid w:val="0"/>
            </w:rPr>
          </w:rPrChange>
        </w:rPr>
        <w:pPrChange w:id="1701" w:author="Dolan, Scott" w:date="2020-05-25T20:51:00Z">
          <w:pPr>
            <w:pStyle w:val="ListParagraph"/>
            <w:keepNext/>
            <w:keepLines/>
            <w:numPr>
              <w:numId w:val="34"/>
            </w:numPr>
            <w:autoSpaceDE w:val="0"/>
            <w:autoSpaceDN w:val="0"/>
            <w:adjustRightInd w:val="0"/>
            <w:spacing w:line="480" w:lineRule="auto"/>
            <w:ind w:left="0" w:firstLine="720"/>
          </w:pPr>
        </w:pPrChange>
      </w:pPr>
      <w:ins w:id="1702" w:author="Matthew P. Dolan" w:date="2020-05-23T09:48:00Z">
        <w:r w:rsidRPr="000007BF">
          <w:rPr>
            <w:snapToGrid w:val="0"/>
            <w:sz w:val="14"/>
            <w:rPrChange w:id="1703" w:author="Dolan, Scott" w:date="2020-05-26T00:56:00Z">
              <w:rPr>
                <w:snapToGrid w:val="0"/>
              </w:rPr>
            </w:rPrChange>
          </w:rPr>
          <w:t>Upon information and belief, 641 Arnold filed the Action for an improper purpose and collateral benefit in order to exert leverage upon 637 Arnold and get 637 Arnold to agree to pay certain construction costs associated with 641 Arnold’s plans to demolish the 641 Arnold Building.</w:t>
        </w:r>
      </w:ins>
      <w:ins w:id="1704" w:author="Dolan, Scott" w:date="2020-05-23T22:16:00Z">
        <w:r w:rsidR="00761CFA" w:rsidRPr="000007BF">
          <w:rPr>
            <w:snapToGrid w:val="0"/>
            <w:sz w:val="14"/>
            <w:rPrChange w:id="1705" w:author="Dolan, Scott" w:date="2020-05-26T00:56:00Z">
              <w:rPr>
                <w:snapToGrid w:val="0"/>
              </w:rPr>
            </w:rPrChange>
          </w:rPr>
          <w:t xml:space="preserve"> </w:t>
        </w:r>
      </w:ins>
      <w:ins w:id="1706" w:author="Dolan, Scott" w:date="2020-05-23T22:17:00Z">
        <w:r w:rsidR="00761CFA" w:rsidRPr="000007BF">
          <w:rPr>
            <w:snapToGrid w:val="0"/>
            <w:color w:val="FF0000"/>
            <w:sz w:val="14"/>
            <w:rPrChange w:id="1707" w:author="Dolan, Scott" w:date="2020-05-26T00:56:00Z">
              <w:rPr>
                <w:snapToGrid w:val="0"/>
                <w:color w:val="FF0000"/>
              </w:rPr>
            </w:rPrChange>
          </w:rPr>
          <w:t xml:space="preserve"> My belief is changing a little bit. I am thinking </w:t>
        </w:r>
      </w:ins>
      <w:ins w:id="1708" w:author="Matthew P. Dolan" w:date="2020-05-23T09:48:00Z">
        <w:r w:rsidRPr="000007BF">
          <w:rPr>
            <w:snapToGrid w:val="0"/>
            <w:sz w:val="14"/>
            <w:rPrChange w:id="1709" w:author="Dolan, Scott" w:date="2020-05-26T00:56:00Z">
              <w:rPr>
                <w:snapToGrid w:val="0"/>
              </w:rPr>
            </w:rPrChange>
          </w:rPr>
          <w:t xml:space="preserve"> </w:t>
        </w:r>
      </w:ins>
    </w:p>
    <w:p w14:paraId="437A0254" w14:textId="1C3471ED" w:rsidR="007E3092" w:rsidRPr="000007BF" w:rsidRDefault="007E3092">
      <w:pPr>
        <w:pStyle w:val="ListParagraph"/>
        <w:keepNext/>
        <w:keepLines/>
        <w:numPr>
          <w:ilvl w:val="0"/>
          <w:numId w:val="24"/>
        </w:numPr>
        <w:autoSpaceDE w:val="0"/>
        <w:autoSpaceDN w:val="0"/>
        <w:adjustRightInd w:val="0"/>
        <w:spacing w:line="480" w:lineRule="auto"/>
        <w:rPr>
          <w:snapToGrid w:val="0"/>
          <w:sz w:val="14"/>
          <w:rPrChange w:id="1710" w:author="Dolan, Scott" w:date="2020-05-26T00:56:00Z">
            <w:rPr>
              <w:snapToGrid w:val="0"/>
            </w:rPr>
          </w:rPrChange>
        </w:rPr>
        <w:pPrChange w:id="1711" w:author="Dolan, Scott" w:date="2020-05-25T20:51:00Z">
          <w:pPr>
            <w:pStyle w:val="ListParagraph"/>
            <w:keepNext/>
            <w:keepLines/>
            <w:numPr>
              <w:numId w:val="34"/>
            </w:numPr>
            <w:autoSpaceDE w:val="0"/>
            <w:autoSpaceDN w:val="0"/>
            <w:adjustRightInd w:val="0"/>
            <w:spacing w:line="480" w:lineRule="auto"/>
            <w:ind w:left="0" w:firstLine="720"/>
          </w:pPr>
        </w:pPrChange>
      </w:pPr>
      <w:ins w:id="1712" w:author="Matthew P. Dolan" w:date="2020-05-23T09:51:00Z">
        <w:r w:rsidRPr="000007BF">
          <w:rPr>
            <w:snapToGrid w:val="0"/>
            <w:sz w:val="14"/>
            <w:rPrChange w:id="1713" w:author="Dolan, Scott" w:date="2020-05-26T00:56:00Z">
              <w:rPr>
                <w:snapToGrid w:val="0"/>
              </w:rPr>
            </w:rPrChange>
          </w:rPr>
          <w:t>Upon information and belief</w:t>
        </w:r>
      </w:ins>
      <w:ins w:id="1714" w:author="Matthew P. Dolan" w:date="2020-05-23T10:19:00Z">
        <w:r w:rsidR="000E7840" w:rsidRPr="000007BF">
          <w:rPr>
            <w:snapToGrid w:val="0"/>
            <w:sz w:val="14"/>
            <w:rPrChange w:id="1715" w:author="Dolan, Scott" w:date="2020-05-26T00:56:00Z">
              <w:rPr>
                <w:snapToGrid w:val="0"/>
              </w:rPr>
            </w:rPrChange>
          </w:rPr>
          <w:t>,</w:t>
        </w:r>
      </w:ins>
      <w:ins w:id="1716" w:author="Matthew P. Dolan" w:date="2020-05-23T09:53:00Z">
        <w:r w:rsidRPr="000007BF">
          <w:rPr>
            <w:snapToGrid w:val="0"/>
            <w:sz w:val="14"/>
            <w:rPrChange w:id="1717" w:author="Dolan, Scott" w:date="2020-05-26T00:56:00Z">
              <w:rPr>
                <w:snapToGrid w:val="0"/>
              </w:rPr>
            </w:rPrChange>
          </w:rPr>
          <w:t xml:space="preserve"> Hans and </w:t>
        </w:r>
      </w:ins>
      <w:ins w:id="1718" w:author="Matthew P. Dolan" w:date="2020-05-23T09:51:00Z">
        <w:r w:rsidRPr="000007BF">
          <w:rPr>
            <w:snapToGrid w:val="0"/>
            <w:sz w:val="14"/>
            <w:rPrChange w:id="1719" w:author="Dolan, Scott" w:date="2020-05-26T00:56:00Z">
              <w:rPr>
                <w:snapToGrid w:val="0"/>
              </w:rPr>
            </w:rPrChange>
          </w:rPr>
          <w:t>R.C. Burdick</w:t>
        </w:r>
      </w:ins>
      <w:ins w:id="1720" w:author="Matthew P. Dolan" w:date="2020-05-23T10:19:00Z">
        <w:r w:rsidR="000E7840" w:rsidRPr="000007BF">
          <w:rPr>
            <w:snapToGrid w:val="0"/>
            <w:sz w:val="14"/>
            <w:rPrChange w:id="1721" w:author="Dolan, Scott" w:date="2020-05-26T00:56:00Z">
              <w:rPr>
                <w:snapToGrid w:val="0"/>
              </w:rPr>
            </w:rPrChange>
          </w:rPr>
          <w:t xml:space="preserve"> are frequent business partners with</w:t>
        </w:r>
      </w:ins>
      <w:ins w:id="1722" w:author="Dolan, Scott" w:date="2020-05-23T22:18:00Z">
        <w:r w:rsidR="00761CFA" w:rsidRPr="000007BF">
          <w:rPr>
            <w:snapToGrid w:val="0"/>
            <w:sz w:val="14"/>
            <w:rPrChange w:id="1723" w:author="Dolan, Scott" w:date="2020-05-26T00:56:00Z">
              <w:rPr>
                <w:snapToGrid w:val="0"/>
              </w:rPr>
            </w:rPrChange>
          </w:rPr>
          <w:t xml:space="preserve">  </w:t>
        </w:r>
        <w:r w:rsidR="00761CFA" w:rsidRPr="000007BF">
          <w:rPr>
            <w:bCs/>
            <w:snapToGrid w:val="0"/>
            <w:color w:val="FF0000"/>
            <w:sz w:val="14"/>
            <w:szCs w:val="24"/>
            <w:rPrChange w:id="1724" w:author="Dolan, Scott" w:date="2020-05-26T00:56:00Z">
              <w:rPr>
                <w:bCs/>
                <w:snapToGrid w:val="0"/>
                <w:color w:val="FF0000"/>
                <w:szCs w:val="24"/>
              </w:rPr>
            </w:rPrChange>
          </w:rPr>
          <w:t>Sinn, Fitzsimmons, Cantoli, Bogan, &amp; West</w:t>
        </w:r>
        <w:r w:rsidR="00761CFA" w:rsidRPr="000007BF">
          <w:rPr>
            <w:b/>
            <w:bCs/>
            <w:snapToGrid w:val="0"/>
            <w:color w:val="FF0000"/>
            <w:sz w:val="14"/>
            <w:szCs w:val="24"/>
            <w:rPrChange w:id="1725" w:author="Dolan, Scott" w:date="2020-05-26T00:56:00Z">
              <w:rPr>
                <w:b/>
                <w:bCs/>
                <w:snapToGrid w:val="0"/>
                <w:color w:val="FF0000"/>
                <w:szCs w:val="24"/>
              </w:rPr>
            </w:rPrChange>
          </w:rPr>
          <w:t xml:space="preserve"> </w:t>
        </w:r>
        <w:r w:rsidR="00761CFA" w:rsidRPr="000007BF">
          <w:rPr>
            <w:snapToGrid w:val="0"/>
            <w:color w:val="FF0000"/>
            <w:sz w:val="14"/>
            <w:szCs w:val="24"/>
            <w:rPrChange w:id="1726" w:author="Dolan, Scott" w:date="2020-05-26T00:56:00Z">
              <w:rPr>
                <w:snapToGrid w:val="0"/>
                <w:color w:val="FF0000"/>
                <w:szCs w:val="24"/>
              </w:rPr>
            </w:rPrChange>
          </w:rPr>
          <w:t>P.A &amp;</w:t>
        </w:r>
      </w:ins>
      <w:ins w:id="1727" w:author="Matthew P. Dolan" w:date="2020-05-23T10:19:00Z">
        <w:r w:rsidR="000E7840" w:rsidRPr="000007BF">
          <w:rPr>
            <w:snapToGrid w:val="0"/>
            <w:sz w:val="14"/>
            <w:rPrChange w:id="1728" w:author="Dolan, Scott" w:date="2020-05-26T00:56:00Z">
              <w:rPr>
                <w:snapToGrid w:val="0"/>
              </w:rPr>
            </w:rPrChange>
          </w:rPr>
          <w:t xml:space="preserve"> Mr. Carannante and</w:t>
        </w:r>
      </w:ins>
      <w:ins w:id="1729" w:author="Matthew P. Dolan" w:date="2020-05-23T09:51:00Z">
        <w:r w:rsidRPr="000007BF">
          <w:rPr>
            <w:snapToGrid w:val="0"/>
            <w:sz w:val="14"/>
            <w:rPrChange w:id="1730" w:author="Dolan, Scott" w:date="2020-05-26T00:56:00Z">
              <w:rPr>
                <w:snapToGrid w:val="0"/>
              </w:rPr>
            </w:rPrChange>
          </w:rPr>
          <w:t xml:space="preserve"> created the</w:t>
        </w:r>
      </w:ins>
      <w:ins w:id="1731" w:author="Matthew P. Dolan" w:date="2020-05-23T09:53:00Z">
        <w:r w:rsidRPr="000007BF">
          <w:rPr>
            <w:snapToGrid w:val="0"/>
            <w:sz w:val="14"/>
            <w:rPrChange w:id="1732" w:author="Dolan, Scott" w:date="2020-05-26T00:56:00Z">
              <w:rPr>
                <w:snapToGrid w:val="0"/>
              </w:rPr>
            </w:rPrChange>
          </w:rPr>
          <w:t xml:space="preserve"> conflicting</w:t>
        </w:r>
      </w:ins>
      <w:ins w:id="1733" w:author="Matthew P. Dolan" w:date="2020-05-23T09:51:00Z">
        <w:r w:rsidRPr="000007BF">
          <w:rPr>
            <w:snapToGrid w:val="0"/>
            <w:sz w:val="14"/>
            <w:rPrChange w:id="1734" w:author="Dolan, Scott" w:date="2020-05-26T00:56:00Z">
              <w:rPr>
                <w:snapToGrid w:val="0"/>
              </w:rPr>
            </w:rPrChange>
          </w:rPr>
          <w:t xml:space="preserve"> </w:t>
        </w:r>
      </w:ins>
      <w:ins w:id="1735" w:author="Matthew P. Dolan" w:date="2020-05-23T09:52:00Z">
        <w:r w:rsidRPr="000007BF">
          <w:rPr>
            <w:snapToGrid w:val="0"/>
            <w:sz w:val="14"/>
            <w:rPrChange w:id="1736" w:author="Dolan, Scott" w:date="2020-05-26T00:56:00Z">
              <w:rPr>
                <w:snapToGrid w:val="0"/>
              </w:rPr>
            </w:rPrChange>
          </w:rPr>
          <w:t xml:space="preserve">2017 </w:t>
        </w:r>
      </w:ins>
      <w:ins w:id="1737" w:author="Matthew P. Dolan" w:date="2020-05-23T09:53:00Z">
        <w:r w:rsidRPr="000007BF">
          <w:rPr>
            <w:snapToGrid w:val="0"/>
            <w:sz w:val="14"/>
            <w:rPrChange w:id="1738" w:author="Dolan, Scott" w:date="2020-05-26T00:56:00Z">
              <w:rPr>
                <w:snapToGrid w:val="0"/>
              </w:rPr>
            </w:rPrChange>
          </w:rPr>
          <w:t xml:space="preserve">R.C. Burdick </w:t>
        </w:r>
      </w:ins>
      <w:ins w:id="1739" w:author="Matthew P. Dolan" w:date="2020-05-23T09:52:00Z">
        <w:r w:rsidRPr="000007BF">
          <w:rPr>
            <w:snapToGrid w:val="0"/>
            <w:sz w:val="14"/>
            <w:rPrChange w:id="1740" w:author="Dolan, Scott" w:date="2020-05-26T00:56:00Z">
              <w:rPr>
                <w:snapToGrid w:val="0"/>
              </w:rPr>
            </w:rPrChange>
          </w:rPr>
          <w:t xml:space="preserve">Surveys at the behest of Mr. </w:t>
        </w:r>
        <w:del w:id="1741" w:author="Dolan, Scott" w:date="2020-05-23T22:18:00Z">
          <w:r w:rsidRPr="000007BF" w:rsidDel="00761CFA">
            <w:rPr>
              <w:snapToGrid w:val="0"/>
              <w:sz w:val="14"/>
              <w:rPrChange w:id="1742" w:author="Dolan, Scott" w:date="2020-05-26T00:56:00Z">
                <w:rPr>
                  <w:snapToGrid w:val="0"/>
                </w:rPr>
              </w:rPrChange>
            </w:rPr>
            <w:delText>Carannante</w:delText>
          </w:r>
        </w:del>
      </w:ins>
      <w:ins w:id="1743" w:author="Dolan, Scott" w:date="2020-05-23T22:18:00Z">
        <w:r w:rsidR="00761CFA" w:rsidRPr="000007BF">
          <w:rPr>
            <w:snapToGrid w:val="0"/>
            <w:sz w:val="14"/>
            <w:rPrChange w:id="1744" w:author="Dolan, Scott" w:date="2020-05-26T00:56:00Z">
              <w:rPr>
                <w:snapToGrid w:val="0"/>
              </w:rPr>
            </w:rPrChange>
          </w:rPr>
          <w:t>Steuerman</w:t>
        </w:r>
      </w:ins>
      <w:ins w:id="1745" w:author="Matthew P. Dolan" w:date="2020-05-23T09:52:00Z">
        <w:r w:rsidRPr="000007BF">
          <w:rPr>
            <w:snapToGrid w:val="0"/>
            <w:sz w:val="14"/>
            <w:rPrChange w:id="1746" w:author="Dolan, Scott" w:date="2020-05-26T00:56:00Z">
              <w:rPr>
                <w:snapToGrid w:val="0"/>
              </w:rPr>
            </w:rPrChange>
          </w:rPr>
          <w:t xml:space="preserve"> </w:t>
        </w:r>
      </w:ins>
      <w:ins w:id="1747" w:author="Matthew P. Dolan" w:date="2020-05-23T09:53:00Z">
        <w:r w:rsidRPr="000007BF">
          <w:rPr>
            <w:snapToGrid w:val="0"/>
            <w:sz w:val="14"/>
            <w:rPrChange w:id="1748" w:author="Dolan, Scott" w:date="2020-05-26T00:56:00Z">
              <w:rPr>
                <w:snapToGrid w:val="0"/>
              </w:rPr>
            </w:rPrChange>
          </w:rPr>
          <w:t>in furtherance of</w:t>
        </w:r>
      </w:ins>
      <w:ins w:id="1749" w:author="Dolan, Scott" w:date="2020-05-23T22:19:00Z">
        <w:r w:rsidR="00761CFA" w:rsidRPr="000007BF">
          <w:rPr>
            <w:snapToGrid w:val="0"/>
            <w:sz w:val="14"/>
            <w:rPrChange w:id="1750" w:author="Dolan, Scott" w:date="2020-05-26T00:56:00Z">
              <w:rPr>
                <w:snapToGrid w:val="0"/>
              </w:rPr>
            </w:rPrChange>
          </w:rPr>
          <w:t xml:space="preserve"> </w:t>
        </w:r>
        <w:r w:rsidR="00761CFA" w:rsidRPr="000007BF">
          <w:rPr>
            <w:snapToGrid w:val="0"/>
            <w:color w:val="FF0000"/>
            <w:sz w:val="14"/>
            <w:rPrChange w:id="1751" w:author="Dolan, Scott" w:date="2020-05-26T00:56:00Z">
              <w:rPr>
                <w:snapToGrid w:val="0"/>
              </w:rPr>
            </w:rPrChange>
          </w:rPr>
          <w:t>his clients plans</w:t>
        </w:r>
      </w:ins>
      <w:ins w:id="1752" w:author="Matthew P. Dolan" w:date="2020-05-23T09:53:00Z">
        <w:r w:rsidRPr="000007BF">
          <w:rPr>
            <w:snapToGrid w:val="0"/>
            <w:color w:val="FF0000"/>
            <w:sz w:val="14"/>
            <w:rPrChange w:id="1753" w:author="Dolan, Scott" w:date="2020-05-26T00:56:00Z">
              <w:rPr>
                <w:snapToGrid w:val="0"/>
              </w:rPr>
            </w:rPrChange>
          </w:rPr>
          <w:t xml:space="preserve"> </w:t>
        </w:r>
        <w:r w:rsidRPr="000007BF">
          <w:rPr>
            <w:snapToGrid w:val="0"/>
            <w:sz w:val="14"/>
            <w:rPrChange w:id="1754" w:author="Dolan, Scott" w:date="2020-05-26T00:56:00Z">
              <w:rPr>
                <w:snapToGrid w:val="0"/>
              </w:rPr>
            </w:rPrChange>
          </w:rPr>
          <w:t xml:space="preserve">Mr. Carannante’s plan. </w:t>
        </w:r>
      </w:ins>
    </w:p>
    <w:p w14:paraId="763403D6" w14:textId="7C7674EC" w:rsidR="007E3092" w:rsidRDefault="003D1280">
      <w:pPr>
        <w:pStyle w:val="ListParagraph"/>
        <w:keepNext/>
        <w:keepLines/>
        <w:numPr>
          <w:ilvl w:val="0"/>
          <w:numId w:val="24"/>
        </w:numPr>
        <w:autoSpaceDE w:val="0"/>
        <w:autoSpaceDN w:val="0"/>
        <w:adjustRightInd w:val="0"/>
        <w:spacing w:line="480" w:lineRule="auto"/>
        <w:rPr>
          <w:ins w:id="1755" w:author="Dolan, Scott" w:date="2020-05-26T07:55:00Z"/>
          <w:snapToGrid w:val="0"/>
          <w:sz w:val="14"/>
        </w:rPr>
        <w:pPrChange w:id="1756" w:author="Dolan, Scott" w:date="2020-05-25T20:51:00Z">
          <w:pPr>
            <w:keepNext/>
            <w:keepLines/>
            <w:autoSpaceDE w:val="0"/>
            <w:autoSpaceDN w:val="0"/>
            <w:adjustRightInd w:val="0"/>
            <w:spacing w:line="480" w:lineRule="auto"/>
          </w:pPr>
        </w:pPrChange>
      </w:pPr>
      <w:r w:rsidRPr="000007BF">
        <w:rPr>
          <w:snapToGrid w:val="0"/>
          <w:sz w:val="14"/>
          <w:rPrChange w:id="1757" w:author="Dolan, Scott" w:date="2020-05-26T00:56:00Z">
            <w:rPr>
              <w:snapToGrid w:val="0"/>
            </w:rPr>
          </w:rPrChange>
        </w:rPr>
        <w:t>As a result of the filing of the Action, 637 Arnold was forced to cease moving forward with its plans to remodel and re-develop the 637 Arnold Property</w:t>
      </w:r>
      <w:del w:id="1758" w:author="Matthew P. Dolan" w:date="2020-05-23T09:46:00Z">
        <w:r w:rsidR="00CB4E69" w:rsidRPr="000007BF" w:rsidDel="007E3092">
          <w:rPr>
            <w:snapToGrid w:val="0"/>
            <w:sz w:val="14"/>
            <w:rPrChange w:id="1759" w:author="Dolan, Scott" w:date="2020-05-26T00:56:00Z">
              <w:rPr>
                <w:snapToGrid w:val="0"/>
              </w:rPr>
            </w:rPrChange>
          </w:rPr>
          <w:delText>, which was set to take place along the property line and involved, among other things, resetting the foundation of the 637 Arnold Building</w:delText>
        </w:r>
        <w:r w:rsidRPr="000007BF" w:rsidDel="007E3092">
          <w:rPr>
            <w:snapToGrid w:val="0"/>
            <w:sz w:val="14"/>
            <w:rPrChange w:id="1760" w:author="Dolan, Scott" w:date="2020-05-26T00:56:00Z">
              <w:rPr>
                <w:snapToGrid w:val="0"/>
              </w:rPr>
            </w:rPrChange>
          </w:rPr>
          <w:delText>.</w:delText>
        </w:r>
      </w:del>
      <w:ins w:id="1761" w:author="Matthew P. Dolan" w:date="2020-05-23T09:46:00Z">
        <w:r w:rsidR="007E3092" w:rsidRPr="000007BF">
          <w:rPr>
            <w:snapToGrid w:val="0"/>
            <w:sz w:val="14"/>
            <w:rPrChange w:id="1762" w:author="Dolan, Scott" w:date="2020-05-26T00:56:00Z">
              <w:rPr>
                <w:snapToGrid w:val="0"/>
              </w:rPr>
            </w:rPrChange>
          </w:rPr>
          <w:t>.</w:t>
        </w:r>
      </w:ins>
      <w:r w:rsidRPr="000007BF">
        <w:rPr>
          <w:snapToGrid w:val="0"/>
          <w:sz w:val="14"/>
          <w:rPrChange w:id="1763" w:author="Dolan, Scott" w:date="2020-05-26T00:56:00Z">
            <w:rPr>
              <w:snapToGrid w:val="0"/>
            </w:rPr>
          </w:rPrChange>
        </w:rPr>
        <w:t xml:space="preserve"> </w:t>
      </w:r>
    </w:p>
    <w:p w14:paraId="6770744C" w14:textId="77777777" w:rsidR="003910CA" w:rsidRPr="000007BF" w:rsidRDefault="003910CA" w:rsidP="003910CA">
      <w:pPr>
        <w:pStyle w:val="ListParagraph"/>
        <w:keepNext/>
        <w:keepLines/>
        <w:autoSpaceDE w:val="0"/>
        <w:autoSpaceDN w:val="0"/>
        <w:adjustRightInd w:val="0"/>
        <w:spacing w:line="480" w:lineRule="auto"/>
        <w:ind w:left="1800"/>
        <w:rPr>
          <w:ins w:id="1764" w:author="Matthew P. Dolan" w:date="2020-05-23T09:49:00Z"/>
          <w:snapToGrid w:val="0"/>
          <w:sz w:val="14"/>
          <w:rPrChange w:id="1765" w:author="Dolan, Scott" w:date="2020-05-26T00:56:00Z">
            <w:rPr>
              <w:ins w:id="1766" w:author="Matthew P. Dolan" w:date="2020-05-23T09:49:00Z"/>
              <w:snapToGrid w:val="0"/>
            </w:rPr>
          </w:rPrChange>
        </w:rPr>
        <w:pPrChange w:id="1767" w:author="Dolan, Scott" w:date="2020-05-26T07:55:00Z">
          <w:pPr>
            <w:keepNext/>
            <w:keepLines/>
            <w:autoSpaceDE w:val="0"/>
            <w:autoSpaceDN w:val="0"/>
            <w:adjustRightInd w:val="0"/>
            <w:spacing w:line="480" w:lineRule="auto"/>
          </w:pPr>
        </w:pPrChange>
      </w:pPr>
    </w:p>
    <w:p w14:paraId="44285580" w14:textId="5F405C1F" w:rsidR="007E3092" w:rsidRPr="000007BF" w:rsidDel="007E3092" w:rsidRDefault="007E3092">
      <w:pPr>
        <w:keepNext/>
        <w:keepLines/>
        <w:autoSpaceDE w:val="0"/>
        <w:autoSpaceDN w:val="0"/>
        <w:adjustRightInd w:val="0"/>
        <w:spacing w:line="480" w:lineRule="auto"/>
        <w:rPr>
          <w:del w:id="1768" w:author="Matthew P. Dolan" w:date="2020-05-23T09:54:00Z"/>
          <w:snapToGrid w:val="0"/>
          <w:sz w:val="14"/>
          <w:rPrChange w:id="1769" w:author="Dolan, Scott" w:date="2020-05-26T00:56:00Z">
            <w:rPr>
              <w:del w:id="1770" w:author="Matthew P. Dolan" w:date="2020-05-23T09:54:00Z"/>
              <w:snapToGrid w:val="0"/>
            </w:rPr>
          </w:rPrChange>
        </w:rPr>
        <w:pPrChange w:id="1771" w:author="Matthew P. Dolan" w:date="2020-05-23T09:49:00Z">
          <w:pPr>
            <w:pStyle w:val="ListParagraph"/>
            <w:keepNext/>
            <w:keepLines/>
            <w:numPr>
              <w:numId w:val="24"/>
            </w:numPr>
            <w:autoSpaceDE w:val="0"/>
            <w:autoSpaceDN w:val="0"/>
            <w:adjustRightInd w:val="0"/>
            <w:spacing w:line="480" w:lineRule="auto"/>
            <w:ind w:left="0" w:firstLine="720"/>
          </w:pPr>
        </w:pPrChange>
      </w:pPr>
    </w:p>
    <w:p w14:paraId="0F67B917" w14:textId="2EFC320B" w:rsidR="003D1280" w:rsidRPr="000007BF" w:rsidRDefault="003D1280">
      <w:pPr>
        <w:keepNext/>
        <w:keepLines/>
        <w:autoSpaceDE w:val="0"/>
        <w:autoSpaceDN w:val="0"/>
        <w:adjustRightInd w:val="0"/>
        <w:spacing w:line="480" w:lineRule="auto"/>
        <w:rPr>
          <w:b/>
          <w:bCs/>
          <w:snapToGrid w:val="0"/>
          <w:sz w:val="14"/>
          <w:u w:val="single"/>
          <w:rPrChange w:id="1772" w:author="Dolan, Scott" w:date="2020-05-26T00:56:00Z">
            <w:rPr>
              <w:b/>
              <w:bCs/>
              <w:snapToGrid w:val="0"/>
              <w:u w:val="single"/>
            </w:rPr>
          </w:rPrChange>
        </w:rPr>
      </w:pPr>
      <w:r w:rsidRPr="000007BF">
        <w:rPr>
          <w:b/>
          <w:bCs/>
          <w:snapToGrid w:val="0"/>
          <w:sz w:val="14"/>
          <w:u w:val="single"/>
          <w:rPrChange w:id="1773" w:author="Dolan, Scott" w:date="2020-05-26T00:56:00Z">
            <w:rPr>
              <w:b/>
              <w:bCs/>
              <w:snapToGrid w:val="0"/>
              <w:u w:val="single"/>
            </w:rPr>
          </w:rPrChange>
        </w:rPr>
        <w:t>Stewart Agrees to Appoint Counsel and Enter an Appearance on Behalf of 637 Arnold</w:t>
      </w:r>
    </w:p>
    <w:p w14:paraId="4E864AF0" w14:textId="553F6ED1" w:rsidR="00995C7C" w:rsidRDefault="00520CA3">
      <w:pPr>
        <w:pStyle w:val="ListParagraph"/>
        <w:keepNext/>
        <w:keepLines/>
        <w:numPr>
          <w:ilvl w:val="0"/>
          <w:numId w:val="24"/>
        </w:numPr>
        <w:autoSpaceDE w:val="0"/>
        <w:autoSpaceDN w:val="0"/>
        <w:adjustRightInd w:val="0"/>
        <w:spacing w:line="480" w:lineRule="auto"/>
        <w:rPr>
          <w:ins w:id="1774" w:author="Dolan, Scott" w:date="2020-05-26T08:02:00Z"/>
          <w:snapToGrid w:val="0"/>
          <w:sz w:val="14"/>
        </w:rPr>
        <w:pPrChange w:id="1775"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776" w:author="Dolan, Scott" w:date="2020-05-26T00:56:00Z">
            <w:rPr>
              <w:snapToGrid w:val="0"/>
            </w:rPr>
          </w:rPrChange>
        </w:rPr>
        <w:t xml:space="preserve">After the Complaint was filed, 637 Arnold put Stewart on notice of the Complaint and Stewart appointed Counsel to defend 637 Arnold, Michael Mezzacca, Esq. of Bourne, Noll &amp; Kenyon, LLP. </w:t>
      </w:r>
    </w:p>
    <w:p w14:paraId="43BF37CE" w14:textId="7315802F" w:rsidR="00204235" w:rsidRPr="00204235" w:rsidRDefault="00204235" w:rsidP="00204235">
      <w:pPr>
        <w:pStyle w:val="ListParagraph"/>
        <w:keepNext/>
        <w:keepLines/>
        <w:numPr>
          <w:ilvl w:val="0"/>
          <w:numId w:val="24"/>
        </w:numPr>
        <w:autoSpaceDE w:val="0"/>
        <w:autoSpaceDN w:val="0"/>
        <w:adjustRightInd w:val="0"/>
        <w:spacing w:line="480" w:lineRule="auto"/>
        <w:rPr>
          <w:ins w:id="1777" w:author="Dolan, Scott" w:date="2020-05-26T08:04:00Z"/>
          <w:snapToGrid w:val="0"/>
          <w:sz w:val="14"/>
          <w:rPrChange w:id="1778" w:author="Dolan, Scott" w:date="2020-05-26T08:06:00Z">
            <w:rPr>
              <w:ins w:id="1779" w:author="Dolan, Scott" w:date="2020-05-26T08:04:00Z"/>
              <w:snapToGrid w:val="0"/>
            </w:rPr>
          </w:rPrChange>
        </w:rPr>
        <w:pPrChange w:id="1780" w:author="Dolan, Scott" w:date="2020-05-26T08:06:00Z">
          <w:pPr>
            <w:pStyle w:val="ListParagraph"/>
            <w:keepNext/>
            <w:keepLines/>
            <w:numPr>
              <w:numId w:val="24"/>
            </w:numPr>
            <w:autoSpaceDE w:val="0"/>
            <w:autoSpaceDN w:val="0"/>
            <w:adjustRightInd w:val="0"/>
            <w:spacing w:line="480" w:lineRule="auto"/>
            <w:ind w:left="1800" w:hanging="720"/>
          </w:pPr>
        </w:pPrChange>
      </w:pPr>
      <w:ins w:id="1781" w:author="Dolan, Scott" w:date="2020-05-26T08:04:00Z">
        <w:r w:rsidRPr="00204235">
          <w:rPr>
            <w:snapToGrid w:val="0"/>
            <w:sz w:val="14"/>
            <w:rPrChange w:id="1782" w:author="Dolan, Scott" w:date="2020-05-26T08:05:00Z">
              <w:rPr>
                <w:snapToGrid w:val="0"/>
                <w:sz w:val="14"/>
              </w:rPr>
            </w:rPrChange>
          </w:rPr>
          <w:t xml:space="preserve">Mr. Mezzacca refused to send a </w:t>
        </w:r>
        <w:r w:rsidRPr="00204235">
          <w:rPr>
            <w:snapToGrid w:val="0"/>
            <w:sz w:val="14"/>
            <w:u w:val="single"/>
            <w:rPrChange w:id="1783" w:author="Dolan, Scott" w:date="2020-05-26T08:05:00Z">
              <w:rPr>
                <w:snapToGrid w:val="0"/>
                <w:sz w:val="14"/>
                <w:u w:val="single"/>
              </w:rPr>
            </w:rPrChange>
          </w:rPr>
          <w:t>R.</w:t>
        </w:r>
        <w:r w:rsidRPr="00204235">
          <w:rPr>
            <w:snapToGrid w:val="0"/>
            <w:sz w:val="14"/>
            <w:rPrChange w:id="1784" w:author="Dolan, Scott" w:date="2020-05-26T08:05:00Z">
              <w:rPr>
                <w:snapToGrid w:val="0"/>
                <w:sz w:val="14"/>
              </w:rPr>
            </w:rPrChange>
          </w:rPr>
          <w:t xml:space="preserve"> 1:4-8 letter to Mr. Steuerman demanding the withdrawal of the Complaint and reserving S. Dolan’s rights to later recoup attorneys’ fees and costs incurred and related to the frivolous suit.</w:t>
        </w:r>
        <w:r w:rsidRPr="00204235">
          <w:rPr>
            <w:snapToGrid w:val="0"/>
            <w:sz w:val="14"/>
            <w:rPrChange w:id="1785" w:author="Dolan, Scott" w:date="2020-05-26T08:05:00Z">
              <w:rPr>
                <w:snapToGrid w:val="0"/>
                <w:sz w:val="14"/>
              </w:rPr>
            </w:rPrChange>
          </w:rPr>
          <w:t xml:space="preserve"> </w:t>
        </w:r>
      </w:ins>
    </w:p>
    <w:p w14:paraId="0D452ECD" w14:textId="130B4272" w:rsidR="00C1571D" w:rsidRDefault="00C1571D">
      <w:pPr>
        <w:pStyle w:val="ListParagraph"/>
        <w:keepNext/>
        <w:keepLines/>
        <w:numPr>
          <w:ilvl w:val="0"/>
          <w:numId w:val="24"/>
        </w:numPr>
        <w:autoSpaceDE w:val="0"/>
        <w:autoSpaceDN w:val="0"/>
        <w:adjustRightInd w:val="0"/>
        <w:spacing w:line="480" w:lineRule="auto"/>
        <w:rPr>
          <w:ins w:id="1786" w:author="Dolan, Scott" w:date="2020-05-26T08:14:00Z"/>
          <w:snapToGrid w:val="0"/>
          <w:sz w:val="14"/>
        </w:rPr>
        <w:pPrChange w:id="1787" w:author="Dolan, Scott" w:date="2020-05-25T20:51:00Z">
          <w:pPr>
            <w:pStyle w:val="ListParagraph"/>
            <w:keepNext/>
            <w:keepLines/>
            <w:numPr>
              <w:numId w:val="34"/>
            </w:numPr>
            <w:autoSpaceDE w:val="0"/>
            <w:autoSpaceDN w:val="0"/>
            <w:adjustRightInd w:val="0"/>
            <w:spacing w:line="480" w:lineRule="auto"/>
            <w:ind w:left="0" w:firstLine="720"/>
          </w:pPr>
        </w:pPrChange>
      </w:pPr>
      <w:ins w:id="1788" w:author="Dolan, Scott" w:date="2020-05-26T08:14:00Z">
        <w:r w:rsidRPr="00367DBF">
          <w:rPr>
            <w:snapToGrid w:val="0"/>
            <w:sz w:val="14"/>
          </w:rPr>
          <w:t xml:space="preserve">Mr. </w:t>
        </w:r>
      </w:ins>
      <w:ins w:id="1789" w:author="Dolan, Scott" w:date="2020-05-26T08:24:00Z">
        <w:r w:rsidR="00B53609" w:rsidRPr="00367DBF">
          <w:rPr>
            <w:snapToGrid w:val="0"/>
            <w:sz w:val="14"/>
          </w:rPr>
          <w:t xml:space="preserve">Mezzacca </w:t>
        </w:r>
      </w:ins>
      <w:ins w:id="1790" w:author="Dolan, Scott" w:date="2020-05-26T08:14:00Z">
        <w:r w:rsidRPr="00367DBF">
          <w:rPr>
            <w:snapToGrid w:val="0"/>
            <w:sz w:val="14"/>
          </w:rPr>
          <w:t xml:space="preserve">opined to S. Dolan that </w:t>
        </w:r>
        <w:r w:rsidRPr="00367DBF">
          <w:rPr>
            <w:snapToGrid w:val="0"/>
            <w:color w:val="FF0000"/>
            <w:sz w:val="14"/>
          </w:rPr>
          <w:t xml:space="preserve">the plaintiff </w:t>
        </w:r>
        <w:r w:rsidRPr="00367DBF">
          <w:rPr>
            <w:snapToGrid w:val="0"/>
            <w:sz w:val="14"/>
          </w:rPr>
          <w:t>did not believe a boundary dispute to truly exist and that the action was filed in order to exert leverage for a construction issue</w:t>
        </w:r>
        <w:r>
          <w:rPr>
            <w:snapToGrid w:val="0"/>
            <w:sz w:val="14"/>
          </w:rPr>
          <w:t xml:space="preserve">. </w:t>
        </w:r>
      </w:ins>
    </w:p>
    <w:p w14:paraId="7D8B298E" w14:textId="7DBDC439" w:rsidR="003910CA" w:rsidRDefault="00204235">
      <w:pPr>
        <w:pStyle w:val="ListParagraph"/>
        <w:keepNext/>
        <w:keepLines/>
        <w:numPr>
          <w:ilvl w:val="0"/>
          <w:numId w:val="24"/>
        </w:numPr>
        <w:autoSpaceDE w:val="0"/>
        <w:autoSpaceDN w:val="0"/>
        <w:adjustRightInd w:val="0"/>
        <w:spacing w:line="480" w:lineRule="auto"/>
        <w:rPr>
          <w:ins w:id="1791" w:author="Dolan, Scott" w:date="2020-05-26T08:16:00Z"/>
          <w:snapToGrid w:val="0"/>
          <w:sz w:val="14"/>
        </w:rPr>
        <w:pPrChange w:id="1792" w:author="Dolan, Scott" w:date="2020-05-25T20:51:00Z">
          <w:pPr>
            <w:pStyle w:val="ListParagraph"/>
            <w:keepNext/>
            <w:keepLines/>
            <w:numPr>
              <w:numId w:val="34"/>
            </w:numPr>
            <w:autoSpaceDE w:val="0"/>
            <w:autoSpaceDN w:val="0"/>
            <w:adjustRightInd w:val="0"/>
            <w:spacing w:line="480" w:lineRule="auto"/>
            <w:ind w:left="0" w:firstLine="720"/>
          </w:pPr>
        </w:pPrChange>
      </w:pPr>
      <w:ins w:id="1793" w:author="Dolan, Scott" w:date="2020-05-26T08:07:00Z">
        <w:r w:rsidRPr="00367DBF">
          <w:rPr>
            <w:snapToGrid w:val="0"/>
            <w:sz w:val="14"/>
          </w:rPr>
          <w:t xml:space="preserve">Mr. </w:t>
        </w:r>
      </w:ins>
      <w:ins w:id="1794" w:author="Dolan, Scott" w:date="2020-05-26T08:15:00Z">
        <w:r w:rsidR="00C1571D" w:rsidRPr="00367DBF">
          <w:rPr>
            <w:snapToGrid w:val="0"/>
            <w:sz w:val="14"/>
          </w:rPr>
          <w:t>Mezzacca</w:t>
        </w:r>
      </w:ins>
      <w:ins w:id="1795" w:author="Dolan, Scott" w:date="2020-05-26T08:07:00Z">
        <w:r>
          <w:rPr>
            <w:snapToGrid w:val="0"/>
            <w:sz w:val="14"/>
          </w:rPr>
          <w:t xml:space="preserve"> knowingly and willing permitted the </w:t>
        </w:r>
      </w:ins>
      <w:ins w:id="1796" w:author="Dolan, Scott" w:date="2020-05-26T08:16:00Z">
        <w:r w:rsidR="00C1571D">
          <w:rPr>
            <w:snapToGrid w:val="0"/>
            <w:sz w:val="14"/>
          </w:rPr>
          <w:t xml:space="preserve">plaintiff’s </w:t>
        </w:r>
      </w:ins>
      <w:ins w:id="1797" w:author="Dolan, Scott" w:date="2020-05-26T08:15:00Z">
        <w:r w:rsidR="00C1571D">
          <w:rPr>
            <w:snapToGrid w:val="0"/>
            <w:sz w:val="14"/>
          </w:rPr>
          <w:t>Mr. Steuerman</w:t>
        </w:r>
      </w:ins>
      <w:ins w:id="1798" w:author="Dolan, Scott" w:date="2020-05-26T08:07:00Z">
        <w:r>
          <w:rPr>
            <w:snapToGrid w:val="0"/>
            <w:sz w:val="14"/>
          </w:rPr>
          <w:t xml:space="preserve"> attorney to</w:t>
        </w:r>
      </w:ins>
      <w:ins w:id="1799" w:author="Dolan, Scott" w:date="2020-05-26T08:15:00Z">
        <w:r w:rsidR="00C1571D">
          <w:rPr>
            <w:snapToGrid w:val="0"/>
            <w:sz w:val="14"/>
          </w:rPr>
          <w:t xml:space="preserve"> use the proceeding for in proper use.  </w:t>
        </w:r>
      </w:ins>
    </w:p>
    <w:p w14:paraId="741DC354" w14:textId="384527A3" w:rsidR="00C1571D" w:rsidRPr="000007BF" w:rsidRDefault="00C1571D">
      <w:pPr>
        <w:pStyle w:val="ListParagraph"/>
        <w:keepNext/>
        <w:keepLines/>
        <w:numPr>
          <w:ilvl w:val="0"/>
          <w:numId w:val="24"/>
        </w:numPr>
        <w:autoSpaceDE w:val="0"/>
        <w:autoSpaceDN w:val="0"/>
        <w:adjustRightInd w:val="0"/>
        <w:spacing w:line="480" w:lineRule="auto"/>
        <w:rPr>
          <w:snapToGrid w:val="0"/>
          <w:sz w:val="14"/>
          <w:rPrChange w:id="1800" w:author="Dolan, Scott" w:date="2020-05-26T00:56:00Z">
            <w:rPr>
              <w:snapToGrid w:val="0"/>
            </w:rPr>
          </w:rPrChange>
        </w:rPr>
        <w:pPrChange w:id="1801" w:author="Dolan, Scott" w:date="2020-05-25T20:51:00Z">
          <w:pPr>
            <w:pStyle w:val="ListParagraph"/>
            <w:keepNext/>
            <w:keepLines/>
            <w:numPr>
              <w:numId w:val="34"/>
            </w:numPr>
            <w:autoSpaceDE w:val="0"/>
            <w:autoSpaceDN w:val="0"/>
            <w:adjustRightInd w:val="0"/>
            <w:spacing w:line="480" w:lineRule="auto"/>
            <w:ind w:left="0" w:firstLine="720"/>
          </w:pPr>
        </w:pPrChange>
      </w:pPr>
      <w:ins w:id="1802" w:author="Dolan, Scott" w:date="2020-05-26T08:16:00Z">
        <w:r>
          <w:rPr>
            <w:snapToGrid w:val="0"/>
            <w:sz w:val="14"/>
          </w:rPr>
          <w:t xml:space="preserve">Mr. Mezzacca knowingly and willing permitted the Fraud </w:t>
        </w:r>
      </w:ins>
      <w:ins w:id="1803" w:author="Dolan, Scott" w:date="2020-05-26T08:24:00Z">
        <w:r w:rsidR="00B53609">
          <w:rPr>
            <w:snapToGrid w:val="0"/>
            <w:sz w:val="14"/>
          </w:rPr>
          <w:t>upon</w:t>
        </w:r>
      </w:ins>
      <w:ins w:id="1804" w:author="Dolan, Scott" w:date="2020-05-26T08:16:00Z">
        <w:r>
          <w:rPr>
            <w:snapToGrid w:val="0"/>
            <w:sz w:val="14"/>
          </w:rPr>
          <w:t xml:space="preserve"> Court to proceed for multiple</w:t>
        </w:r>
      </w:ins>
      <w:ins w:id="1805" w:author="Dolan, Scott" w:date="2020-05-26T08:26:00Z">
        <w:r w:rsidR="00B53609">
          <w:rPr>
            <w:snapToGrid w:val="0"/>
            <w:sz w:val="14"/>
          </w:rPr>
          <w:t xml:space="preserve"> months</w:t>
        </w:r>
      </w:ins>
      <w:ins w:id="1806" w:author="Dolan, Scott" w:date="2020-05-26T08:16:00Z">
        <w:r>
          <w:rPr>
            <w:snapToGrid w:val="0"/>
            <w:sz w:val="14"/>
          </w:rPr>
          <w:t xml:space="preserve"> with directly intention of the protecting the plaintiff</w:t>
        </w:r>
      </w:ins>
      <w:ins w:id="1807" w:author="Dolan, Scott" w:date="2020-05-26T08:17:00Z">
        <w:r>
          <w:rPr>
            <w:snapToGrid w:val="0"/>
            <w:sz w:val="14"/>
          </w:rPr>
          <w:t xml:space="preserve"> and the plaintiff’s attorne</w:t>
        </w:r>
      </w:ins>
      <w:ins w:id="1808" w:author="Dolan, Scott" w:date="2020-05-26T08:18:00Z">
        <w:r>
          <w:rPr>
            <w:snapToGrid w:val="0"/>
            <w:sz w:val="14"/>
          </w:rPr>
          <w:t xml:space="preserve">y. </w:t>
        </w:r>
      </w:ins>
    </w:p>
    <w:p w14:paraId="6C8F3ECF" w14:textId="4053E120" w:rsidR="00CB4E69" w:rsidRPr="000007BF" w:rsidRDefault="00CB4E69">
      <w:pPr>
        <w:pStyle w:val="ListParagraph"/>
        <w:keepNext/>
        <w:keepLines/>
        <w:numPr>
          <w:ilvl w:val="0"/>
          <w:numId w:val="24"/>
        </w:numPr>
        <w:autoSpaceDE w:val="0"/>
        <w:autoSpaceDN w:val="0"/>
        <w:adjustRightInd w:val="0"/>
        <w:spacing w:line="480" w:lineRule="auto"/>
        <w:rPr>
          <w:ins w:id="1809" w:author="Matthew P. Dolan" w:date="2020-05-23T09:47:00Z"/>
          <w:snapToGrid w:val="0"/>
          <w:sz w:val="14"/>
          <w:rPrChange w:id="1810" w:author="Dolan, Scott" w:date="2020-05-26T00:56:00Z">
            <w:rPr>
              <w:ins w:id="1811" w:author="Matthew P. Dolan" w:date="2020-05-23T09:47:00Z"/>
              <w:snapToGrid w:val="0"/>
            </w:rPr>
          </w:rPrChange>
        </w:rPr>
        <w:pPrChange w:id="1812"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813" w:author="Dolan, Scott" w:date="2020-05-26T00:56:00Z">
            <w:rPr>
              <w:snapToGrid w:val="0"/>
            </w:rPr>
          </w:rPrChange>
        </w:rPr>
        <w:t xml:space="preserve">During the course of the Action Mr. Mezzacca and S. Dolan frequently disputed the manner in which Mr. Mezzacca was handling the Action. </w:t>
      </w:r>
    </w:p>
    <w:p w14:paraId="0C8AF564" w14:textId="030110DA" w:rsidR="007E3092" w:rsidRPr="000007BF" w:rsidDel="00B53609" w:rsidRDefault="007E3092">
      <w:pPr>
        <w:pStyle w:val="ListParagraph"/>
        <w:keepNext/>
        <w:keepLines/>
        <w:numPr>
          <w:ilvl w:val="0"/>
          <w:numId w:val="24"/>
        </w:numPr>
        <w:autoSpaceDE w:val="0"/>
        <w:autoSpaceDN w:val="0"/>
        <w:adjustRightInd w:val="0"/>
        <w:spacing w:line="480" w:lineRule="auto"/>
        <w:rPr>
          <w:ins w:id="1814" w:author="Matthew P. Dolan" w:date="2020-05-23T09:54:00Z"/>
          <w:del w:id="1815" w:author="Dolan, Scott" w:date="2020-05-26T08:24:00Z"/>
          <w:snapToGrid w:val="0"/>
          <w:sz w:val="14"/>
          <w:rPrChange w:id="1816" w:author="Dolan, Scott" w:date="2020-05-26T00:56:00Z">
            <w:rPr>
              <w:ins w:id="1817" w:author="Matthew P. Dolan" w:date="2020-05-23T09:54:00Z"/>
              <w:del w:id="1818" w:author="Dolan, Scott" w:date="2020-05-26T08:24:00Z"/>
              <w:snapToGrid w:val="0"/>
            </w:rPr>
          </w:rPrChange>
        </w:rPr>
        <w:pPrChange w:id="1819" w:author="Dolan, Scott" w:date="2020-05-25T20:51:00Z">
          <w:pPr>
            <w:pStyle w:val="ListParagraph"/>
            <w:keepNext/>
            <w:keepLines/>
            <w:numPr>
              <w:numId w:val="34"/>
            </w:numPr>
            <w:autoSpaceDE w:val="0"/>
            <w:autoSpaceDN w:val="0"/>
            <w:adjustRightInd w:val="0"/>
            <w:spacing w:line="480" w:lineRule="auto"/>
            <w:ind w:left="0" w:firstLine="720"/>
          </w:pPr>
        </w:pPrChange>
      </w:pPr>
      <w:ins w:id="1820" w:author="Matthew P. Dolan" w:date="2020-05-23T09:47:00Z">
        <w:del w:id="1821" w:author="Dolan, Scott" w:date="2020-05-26T08:24:00Z">
          <w:r w:rsidRPr="000007BF" w:rsidDel="00B53609">
            <w:rPr>
              <w:snapToGrid w:val="0"/>
              <w:sz w:val="14"/>
              <w:rPrChange w:id="1822" w:author="Dolan, Scott" w:date="2020-05-26T00:56:00Z">
                <w:rPr>
                  <w:snapToGrid w:val="0"/>
                </w:rPr>
              </w:rPrChange>
            </w:rPr>
            <w:lastRenderedPageBreak/>
            <w:delText>For example, although Mr. Mezz</w:delText>
          </w:r>
        </w:del>
      </w:ins>
      <w:ins w:id="1823" w:author="Matthew P. Dolan" w:date="2020-05-23T10:19:00Z">
        <w:del w:id="1824" w:author="Dolan, Scott" w:date="2020-05-26T08:24:00Z">
          <w:r w:rsidR="005923F9" w:rsidRPr="000007BF" w:rsidDel="00B53609">
            <w:rPr>
              <w:snapToGrid w:val="0"/>
              <w:sz w:val="14"/>
              <w:rPrChange w:id="1825" w:author="Dolan, Scott" w:date="2020-05-26T00:56:00Z">
                <w:rPr>
                  <w:snapToGrid w:val="0"/>
                </w:rPr>
              </w:rPrChange>
            </w:rPr>
            <w:delText>c</w:delText>
          </w:r>
        </w:del>
      </w:ins>
      <w:ins w:id="1826" w:author="Matthew P. Dolan" w:date="2020-05-23T09:47:00Z">
        <w:del w:id="1827" w:author="Dolan, Scott" w:date="2020-05-26T08:24:00Z">
          <w:r w:rsidRPr="000007BF" w:rsidDel="00B53609">
            <w:rPr>
              <w:snapToGrid w:val="0"/>
              <w:sz w:val="14"/>
              <w:rPrChange w:id="1828" w:author="Dolan, Scott" w:date="2020-05-26T00:56:00Z">
                <w:rPr>
                  <w:snapToGrid w:val="0"/>
                </w:rPr>
              </w:rPrChange>
            </w:rPr>
            <w:delText>aca opined</w:delText>
          </w:r>
        </w:del>
      </w:ins>
      <w:ins w:id="1829" w:author="Matthew P. Dolan" w:date="2020-05-23T09:50:00Z">
        <w:del w:id="1830" w:author="Dolan, Scott" w:date="2020-05-26T08:24:00Z">
          <w:r w:rsidRPr="000007BF" w:rsidDel="00B53609">
            <w:rPr>
              <w:snapToGrid w:val="0"/>
              <w:sz w:val="14"/>
              <w:rPrChange w:id="1831" w:author="Dolan, Scott" w:date="2020-05-26T00:56:00Z">
                <w:rPr>
                  <w:snapToGrid w:val="0"/>
                </w:rPr>
              </w:rPrChange>
            </w:rPr>
            <w:delText xml:space="preserve"> to S. Dolan</w:delText>
          </w:r>
        </w:del>
      </w:ins>
      <w:ins w:id="1832" w:author="Matthew P. Dolan" w:date="2020-05-23T09:47:00Z">
        <w:del w:id="1833" w:author="Dolan, Scott" w:date="2020-05-26T08:24:00Z">
          <w:r w:rsidRPr="000007BF" w:rsidDel="00B53609">
            <w:rPr>
              <w:snapToGrid w:val="0"/>
              <w:sz w:val="14"/>
              <w:rPrChange w:id="1834" w:author="Dolan, Scott" w:date="2020-05-26T00:56:00Z">
                <w:rPr>
                  <w:snapToGrid w:val="0"/>
                </w:rPr>
              </w:rPrChange>
            </w:rPr>
            <w:delText xml:space="preserve"> that </w:delText>
          </w:r>
          <w:r w:rsidRPr="003910CA" w:rsidDel="00B53609">
            <w:rPr>
              <w:strike/>
              <w:snapToGrid w:val="0"/>
              <w:sz w:val="14"/>
              <w:rPrChange w:id="1835" w:author="Dolan, Scott" w:date="2020-05-26T07:56:00Z">
                <w:rPr>
                  <w:snapToGrid w:val="0"/>
                </w:rPr>
              </w:rPrChange>
            </w:rPr>
            <w:delText>he</w:delText>
          </w:r>
          <w:r w:rsidRPr="000007BF" w:rsidDel="00B53609">
            <w:rPr>
              <w:snapToGrid w:val="0"/>
              <w:sz w:val="14"/>
              <w:rPrChange w:id="1836" w:author="Dolan, Scott" w:date="2020-05-26T00:56:00Z">
                <w:rPr>
                  <w:snapToGrid w:val="0"/>
                </w:rPr>
              </w:rPrChange>
            </w:rPr>
            <w:delText xml:space="preserve"> did not believe a boundary dispute to truly exist and that the action was filed in order to ex</w:delText>
          </w:r>
        </w:del>
      </w:ins>
      <w:ins w:id="1837" w:author="Matthew P. Dolan" w:date="2020-05-23T09:49:00Z">
        <w:del w:id="1838" w:author="Dolan, Scott" w:date="2020-05-26T08:24:00Z">
          <w:r w:rsidRPr="000007BF" w:rsidDel="00B53609">
            <w:rPr>
              <w:snapToGrid w:val="0"/>
              <w:sz w:val="14"/>
              <w:rPrChange w:id="1839" w:author="Dolan, Scott" w:date="2020-05-26T00:56:00Z">
                <w:rPr>
                  <w:snapToGrid w:val="0"/>
                </w:rPr>
              </w:rPrChange>
            </w:rPr>
            <w:delText xml:space="preserve">ert leverage for a construction issue, Mr. Mezzacca refused to send a </w:delText>
          </w:r>
          <w:r w:rsidRPr="000007BF" w:rsidDel="00B53609">
            <w:rPr>
              <w:snapToGrid w:val="0"/>
              <w:sz w:val="14"/>
              <w:u w:val="single"/>
              <w:rPrChange w:id="1840" w:author="Dolan, Scott" w:date="2020-05-26T00:56:00Z">
                <w:rPr>
                  <w:snapToGrid w:val="0"/>
                  <w:u w:val="single"/>
                </w:rPr>
              </w:rPrChange>
            </w:rPr>
            <w:delText>R.</w:delText>
          </w:r>
          <w:r w:rsidRPr="000007BF" w:rsidDel="00B53609">
            <w:rPr>
              <w:snapToGrid w:val="0"/>
              <w:sz w:val="14"/>
              <w:rPrChange w:id="1841" w:author="Dolan, Scott" w:date="2020-05-26T00:56:00Z">
                <w:rPr>
                  <w:snapToGrid w:val="0"/>
                </w:rPr>
              </w:rPrChange>
            </w:rPr>
            <w:delText xml:space="preserve"> 1:4-8 letter to Mr. Steuerman </w:delText>
          </w:r>
        </w:del>
      </w:ins>
      <w:ins w:id="1842" w:author="Matthew P. Dolan" w:date="2020-05-23T09:50:00Z">
        <w:del w:id="1843" w:author="Dolan, Scott" w:date="2020-05-26T08:24:00Z">
          <w:r w:rsidRPr="000007BF" w:rsidDel="00B53609">
            <w:rPr>
              <w:snapToGrid w:val="0"/>
              <w:sz w:val="14"/>
              <w:rPrChange w:id="1844" w:author="Dolan, Scott" w:date="2020-05-26T00:56:00Z">
                <w:rPr>
                  <w:snapToGrid w:val="0"/>
                </w:rPr>
              </w:rPrChange>
            </w:rPr>
            <w:delText>demanding the withdrawal of the Complaint</w:delText>
          </w:r>
        </w:del>
      </w:ins>
      <w:ins w:id="1845" w:author="Matthew P. Dolan" w:date="2020-05-23T09:54:00Z">
        <w:del w:id="1846" w:author="Dolan, Scott" w:date="2020-05-26T08:24:00Z">
          <w:r w:rsidRPr="000007BF" w:rsidDel="00B53609">
            <w:rPr>
              <w:snapToGrid w:val="0"/>
              <w:sz w:val="14"/>
              <w:rPrChange w:id="1847" w:author="Dolan, Scott" w:date="2020-05-26T00:56:00Z">
                <w:rPr>
                  <w:snapToGrid w:val="0"/>
                </w:rPr>
              </w:rPrChange>
            </w:rPr>
            <w:delText xml:space="preserve"> and reserving S. Dolan’s rights to later recoup attorneys’ fees and costs incurred and related to the frivolous suit</w:delText>
          </w:r>
        </w:del>
      </w:ins>
      <w:ins w:id="1848" w:author="Matthew P. Dolan" w:date="2020-05-23T09:50:00Z">
        <w:del w:id="1849" w:author="Dolan, Scott" w:date="2020-05-26T08:24:00Z">
          <w:r w:rsidRPr="000007BF" w:rsidDel="00B53609">
            <w:rPr>
              <w:snapToGrid w:val="0"/>
              <w:sz w:val="14"/>
              <w:rPrChange w:id="1850" w:author="Dolan, Scott" w:date="2020-05-26T00:56:00Z">
                <w:rPr>
                  <w:snapToGrid w:val="0"/>
                </w:rPr>
              </w:rPrChange>
            </w:rPr>
            <w:delText>.</w:delText>
          </w:r>
        </w:del>
      </w:ins>
    </w:p>
    <w:p w14:paraId="31156171" w14:textId="4079AEE6" w:rsidR="00C1571D" w:rsidRPr="00C1571D" w:rsidRDefault="007E3092" w:rsidP="00C1571D">
      <w:pPr>
        <w:pStyle w:val="ListParagraph"/>
        <w:keepNext/>
        <w:keepLines/>
        <w:numPr>
          <w:ilvl w:val="0"/>
          <w:numId w:val="24"/>
        </w:numPr>
        <w:autoSpaceDE w:val="0"/>
        <w:autoSpaceDN w:val="0"/>
        <w:adjustRightInd w:val="0"/>
        <w:spacing w:line="480" w:lineRule="auto"/>
        <w:rPr>
          <w:ins w:id="1851" w:author="Dolan, Scott" w:date="2020-05-26T08:21:00Z"/>
          <w:snapToGrid w:val="0"/>
          <w:sz w:val="14"/>
          <w:rPrChange w:id="1852" w:author="Dolan, Scott" w:date="2020-05-26T08:21:00Z">
            <w:rPr>
              <w:ins w:id="1853" w:author="Dolan, Scott" w:date="2020-05-26T08:21:00Z"/>
              <w:snapToGrid w:val="0"/>
              <w:sz w:val="14"/>
            </w:rPr>
          </w:rPrChange>
        </w:rPr>
        <w:pPrChange w:id="1854" w:author="Dolan, Scott" w:date="2020-05-25T20:51:00Z">
          <w:pPr>
            <w:pStyle w:val="ListParagraph"/>
            <w:keepNext/>
            <w:keepLines/>
            <w:numPr>
              <w:numId w:val="34"/>
            </w:numPr>
            <w:autoSpaceDE w:val="0"/>
            <w:autoSpaceDN w:val="0"/>
            <w:adjustRightInd w:val="0"/>
            <w:spacing w:line="480" w:lineRule="auto"/>
            <w:ind w:left="0" w:firstLine="720"/>
          </w:pPr>
        </w:pPrChange>
      </w:pPr>
      <w:ins w:id="1855" w:author="Matthew P. Dolan" w:date="2020-05-23T09:50:00Z">
        <w:del w:id="1856" w:author="Dolan, Scott" w:date="2020-05-26T08:21:00Z">
          <w:r w:rsidRPr="00C1571D" w:rsidDel="00C1571D">
            <w:rPr>
              <w:snapToGrid w:val="0"/>
              <w:sz w:val="14"/>
              <w:rPrChange w:id="1857" w:author="Dolan, Scott" w:date="2020-05-26T08:21:00Z">
                <w:rPr>
                  <w:snapToGrid w:val="0"/>
                </w:rPr>
              </w:rPrChange>
            </w:rPr>
            <w:delText xml:space="preserve"> </w:delText>
          </w:r>
        </w:del>
      </w:ins>
      <w:ins w:id="1858" w:author="Matthew P. Dolan" w:date="2020-05-23T09:54:00Z">
        <w:del w:id="1859" w:author="Dolan, Scott" w:date="2020-05-26T08:21:00Z">
          <w:r w:rsidRPr="00C1571D" w:rsidDel="00C1571D">
            <w:rPr>
              <w:snapToGrid w:val="0"/>
              <w:sz w:val="14"/>
              <w:rPrChange w:id="1860" w:author="Dolan, Scott" w:date="2020-05-26T08:21:00Z">
                <w:rPr>
                  <w:snapToGrid w:val="0"/>
                </w:rPr>
              </w:rPrChange>
            </w:rPr>
            <w:delText xml:space="preserve">Similarly, Mr. Mezzacca refused to </w:delText>
          </w:r>
        </w:del>
      </w:ins>
      <w:ins w:id="1861" w:author="Matthew P. Dolan" w:date="2020-05-23T09:56:00Z">
        <w:del w:id="1862" w:author="Dolan, Scott" w:date="2020-05-26T08:21:00Z">
          <w:r w:rsidRPr="00C1571D" w:rsidDel="00C1571D">
            <w:rPr>
              <w:snapToGrid w:val="0"/>
              <w:sz w:val="14"/>
              <w:rPrChange w:id="1863" w:author="Dolan, Scott" w:date="2020-05-26T08:21:00Z">
                <w:rPr>
                  <w:snapToGrid w:val="0"/>
                </w:rPr>
              </w:rPrChange>
            </w:rPr>
            <w:delText>depose witnesses, subpoena information</w:delText>
          </w:r>
          <w:r w:rsidR="003C41B7" w:rsidRPr="00C1571D" w:rsidDel="00C1571D">
            <w:rPr>
              <w:snapToGrid w:val="0"/>
              <w:sz w:val="14"/>
              <w:rPrChange w:id="1864" w:author="Dolan, Scott" w:date="2020-05-26T08:21:00Z">
                <w:rPr>
                  <w:snapToGrid w:val="0"/>
                </w:rPr>
              </w:rPrChange>
            </w:rPr>
            <w:delText xml:space="preserve"> and refused </w:delText>
          </w:r>
        </w:del>
      </w:ins>
      <w:ins w:id="1865" w:author="Matthew P. Dolan" w:date="2020-05-23T09:55:00Z">
        <w:del w:id="1866" w:author="Dolan, Scott" w:date="2020-05-26T08:21:00Z">
          <w:r w:rsidRPr="00C1571D" w:rsidDel="00C1571D">
            <w:rPr>
              <w:snapToGrid w:val="0"/>
              <w:sz w:val="14"/>
              <w:rPrChange w:id="1867" w:author="Dolan, Scott" w:date="2020-05-26T08:21:00Z">
                <w:rPr>
                  <w:snapToGrid w:val="0"/>
                </w:rPr>
              </w:rPrChange>
            </w:rPr>
            <w:delText xml:space="preserve">bring to the court’s attention S. Dolan’s concerns related to 641 Arnold’s </w:delText>
          </w:r>
        </w:del>
      </w:ins>
      <w:ins w:id="1868" w:author="Matthew P. Dolan" w:date="2020-05-23T10:00:00Z">
        <w:del w:id="1869" w:author="Dolan, Scott" w:date="2020-05-26T08:21:00Z">
          <w:r w:rsidR="003C41B7" w:rsidRPr="00C1571D" w:rsidDel="00C1571D">
            <w:rPr>
              <w:snapToGrid w:val="0"/>
              <w:sz w:val="14"/>
              <w:rPrChange w:id="1870" w:author="Dolan, Scott" w:date="2020-05-26T08:21:00Z">
                <w:rPr>
                  <w:snapToGrid w:val="0"/>
                </w:rPr>
              </w:rPrChange>
            </w:rPr>
            <w:delText>improper motive</w:delText>
          </w:r>
          <w:r w:rsidR="003C41B7" w:rsidRPr="00C1571D" w:rsidDel="00C1571D">
            <w:rPr>
              <w:snapToGrid w:val="0"/>
              <w:color w:val="FF0000"/>
              <w:sz w:val="14"/>
              <w:rPrChange w:id="1871" w:author="Dolan, Scott" w:date="2020-05-26T08:21:00Z">
                <w:rPr>
                  <w:snapToGrid w:val="0"/>
                </w:rPr>
              </w:rPrChange>
            </w:rPr>
            <w:delText xml:space="preserve">s </w:delText>
          </w:r>
          <w:r w:rsidR="003C41B7" w:rsidRPr="00C1571D" w:rsidDel="00C1571D">
            <w:rPr>
              <w:snapToGrid w:val="0"/>
              <w:sz w:val="14"/>
              <w:rPrChange w:id="1872" w:author="Dolan, Scott" w:date="2020-05-26T08:21:00Z">
                <w:rPr>
                  <w:snapToGrid w:val="0"/>
                </w:rPr>
              </w:rPrChange>
            </w:rPr>
            <w:delText xml:space="preserve">and </w:delText>
          </w:r>
        </w:del>
      </w:ins>
      <w:ins w:id="1873" w:author="Matthew P. Dolan" w:date="2020-05-23T09:55:00Z">
        <w:del w:id="1874" w:author="Dolan, Scott" w:date="2020-05-26T08:21:00Z">
          <w:r w:rsidRPr="00C1571D" w:rsidDel="00C1571D">
            <w:rPr>
              <w:snapToGrid w:val="0"/>
              <w:sz w:val="14"/>
              <w:rPrChange w:id="1875" w:author="Dolan, Scott" w:date="2020-05-26T08:21:00Z">
                <w:rPr>
                  <w:snapToGrid w:val="0"/>
                </w:rPr>
              </w:rPrChange>
            </w:rPr>
            <w:delText>abuse of process</w:delText>
          </w:r>
        </w:del>
      </w:ins>
      <w:ins w:id="1876" w:author="Matthew P. Dolan" w:date="2020-05-23T10:00:00Z">
        <w:del w:id="1877" w:author="Dolan, Scott" w:date="2020-05-26T08:21:00Z">
          <w:r w:rsidR="003C41B7" w:rsidRPr="000007BF" w:rsidDel="00C1571D">
            <w:rPr>
              <w:snapToGrid w:val="0"/>
              <w:sz w:val="14"/>
              <w:rPrChange w:id="1878" w:author="Dolan, Scott" w:date="2020-05-26T00:56:00Z">
                <w:rPr>
                  <w:snapToGrid w:val="0"/>
                </w:rPr>
              </w:rPrChange>
            </w:rPr>
            <w:delText>.</w:delText>
          </w:r>
        </w:del>
      </w:ins>
      <w:ins w:id="1879" w:author="Dolan, Scott" w:date="2020-05-26T08:20:00Z">
        <w:r w:rsidR="00C1571D" w:rsidRPr="00C1571D">
          <w:rPr>
            <w:snapToGrid w:val="0"/>
            <w:sz w:val="14"/>
            <w:rPrChange w:id="1880" w:author="Dolan, Scott" w:date="2020-05-26T08:21:00Z">
              <w:rPr>
                <w:snapToGrid w:val="0"/>
                <w:sz w:val="14"/>
              </w:rPr>
            </w:rPrChange>
          </w:rPr>
          <w:t xml:space="preserve">Mr. Mezzacca </w:t>
        </w:r>
      </w:ins>
      <w:ins w:id="1881" w:author="Dolan, Scott" w:date="2020-05-26T08:27:00Z">
        <w:r w:rsidR="00B53609">
          <w:rPr>
            <w:snapToGrid w:val="0"/>
            <w:sz w:val="14"/>
          </w:rPr>
          <w:t>agreed to</w:t>
        </w:r>
      </w:ins>
      <w:ins w:id="1882" w:author="Dolan, Scott" w:date="2020-05-26T08:28:00Z">
        <w:r w:rsidR="00B53609">
          <w:rPr>
            <w:snapToGrid w:val="0"/>
            <w:sz w:val="14"/>
          </w:rPr>
          <w:t xml:space="preserve"> file some</w:t>
        </w:r>
      </w:ins>
      <w:ins w:id="1883" w:author="Dolan, Scott" w:date="2020-05-26T08:27:00Z">
        <w:r w:rsidR="00B53609">
          <w:rPr>
            <w:snapToGrid w:val="0"/>
            <w:sz w:val="14"/>
          </w:rPr>
          <w:t xml:space="preserve"> subp</w:t>
        </w:r>
      </w:ins>
      <w:ins w:id="1884" w:author="Dolan, Scott" w:date="2020-05-26T08:20:00Z">
        <w:r w:rsidR="00C1571D" w:rsidRPr="00C1571D">
          <w:rPr>
            <w:snapToGrid w:val="0"/>
            <w:sz w:val="14"/>
            <w:rPrChange w:id="1885" w:author="Dolan, Scott" w:date="2020-05-26T08:21:00Z">
              <w:rPr>
                <w:snapToGrid w:val="0"/>
                <w:sz w:val="14"/>
              </w:rPr>
            </w:rPrChange>
          </w:rPr>
          <w:t>oena information</w:t>
        </w:r>
      </w:ins>
      <w:ins w:id="1886" w:author="Dolan, Scott" w:date="2020-05-26T08:21:00Z">
        <w:r w:rsidR="00C1571D">
          <w:rPr>
            <w:snapToGrid w:val="0"/>
            <w:sz w:val="14"/>
          </w:rPr>
          <w:t xml:space="preserve"> and </w:t>
        </w:r>
        <w:r w:rsidR="00C1571D" w:rsidRPr="00367DBF">
          <w:rPr>
            <w:snapToGrid w:val="0"/>
            <w:sz w:val="14"/>
          </w:rPr>
          <w:t>depose witnesses</w:t>
        </w:r>
      </w:ins>
      <w:ins w:id="1887" w:author="Dolan, Scott" w:date="2020-05-26T08:28:00Z">
        <w:r w:rsidR="00B53609">
          <w:rPr>
            <w:snapToGrid w:val="0"/>
            <w:sz w:val="14"/>
          </w:rPr>
          <w:t xml:space="preserve"> per S. Dolan reques</w:t>
        </w:r>
        <w:bookmarkStart w:id="1888" w:name="_GoBack"/>
        <w:bookmarkEnd w:id="1888"/>
        <w:r w:rsidR="00B53609">
          <w:rPr>
            <w:snapToGrid w:val="0"/>
            <w:sz w:val="14"/>
          </w:rPr>
          <w:t xml:space="preserve">. Than at the </w:t>
        </w:r>
      </w:ins>
      <w:ins w:id="1889" w:author="Dolan, Scott" w:date="2020-05-26T08:21:00Z">
        <w:r w:rsidR="00B53609">
          <w:rPr>
            <w:snapToGrid w:val="0"/>
            <w:sz w:val="14"/>
          </w:rPr>
          <w:t>for</w:t>
        </w:r>
      </w:ins>
      <w:ins w:id="1890" w:author="Dolan, Scott" w:date="2020-05-26T08:27:00Z">
        <w:r w:rsidR="00B53609">
          <w:rPr>
            <w:snapToGrid w:val="0"/>
            <w:sz w:val="14"/>
          </w:rPr>
          <w:t xml:space="preserve">mation at </w:t>
        </w:r>
      </w:ins>
      <w:ins w:id="1891" w:author="Dolan, Scott" w:date="2020-05-26T08:21:00Z">
        <w:r w:rsidR="00C1571D">
          <w:rPr>
            <w:snapToGrid w:val="0"/>
            <w:sz w:val="14"/>
          </w:rPr>
          <w:t xml:space="preserve"> Mr. Steuerman </w:t>
        </w:r>
      </w:ins>
      <w:ins w:id="1892" w:author="Dolan, Scott" w:date="2020-05-26T08:22:00Z">
        <w:r w:rsidR="00C1571D">
          <w:rPr>
            <w:snapToGrid w:val="0"/>
            <w:sz w:val="14"/>
          </w:rPr>
          <w:t>requested</w:t>
        </w:r>
      </w:ins>
      <w:ins w:id="1893" w:author="Dolan, Scott" w:date="2020-05-26T08:27:00Z">
        <w:r w:rsidR="00B53609">
          <w:rPr>
            <w:snapToGrid w:val="0"/>
            <w:sz w:val="14"/>
          </w:rPr>
          <w:t xml:space="preserve">. </w:t>
        </w:r>
      </w:ins>
      <w:ins w:id="1894" w:author="Dolan, Scott" w:date="2020-05-26T08:22:00Z">
        <w:r w:rsidR="00C1571D">
          <w:rPr>
            <w:snapToGrid w:val="0"/>
            <w:sz w:val="14"/>
          </w:rPr>
          <w:t xml:space="preserve"> </w:t>
        </w:r>
      </w:ins>
    </w:p>
    <w:p w14:paraId="2DCB5AB1" w14:textId="77777777" w:rsidR="00C1571D" w:rsidRDefault="00C1571D" w:rsidP="00C1571D">
      <w:pPr>
        <w:pStyle w:val="ListParagraph"/>
        <w:keepNext/>
        <w:keepLines/>
        <w:numPr>
          <w:ilvl w:val="0"/>
          <w:numId w:val="24"/>
        </w:numPr>
        <w:autoSpaceDE w:val="0"/>
        <w:autoSpaceDN w:val="0"/>
        <w:adjustRightInd w:val="0"/>
        <w:spacing w:line="480" w:lineRule="auto"/>
        <w:rPr>
          <w:ins w:id="1895" w:author="Dolan, Scott" w:date="2020-05-26T08:21:00Z"/>
          <w:snapToGrid w:val="0"/>
          <w:sz w:val="14"/>
        </w:rPr>
      </w:pPr>
      <w:ins w:id="1896" w:author="Dolan, Scott" w:date="2020-05-26T08:21:00Z">
        <w:r w:rsidRPr="00367DBF">
          <w:rPr>
            <w:snapToGrid w:val="0"/>
            <w:sz w:val="14"/>
          </w:rPr>
          <w:t xml:space="preserve">Similarly, Mr. Mezzacca refused to depose witnesses, subpoena information and refused bring to the court’s attention S. Dolan’s concerns related to 641 Arnold’s improper motives, </w:t>
        </w:r>
        <w:r w:rsidRPr="00367DBF">
          <w:rPr>
            <w:snapToGrid w:val="0"/>
            <w:color w:val="FF0000"/>
            <w:sz w:val="14"/>
          </w:rPr>
          <w:t xml:space="preserve">fraud upon the court, </w:t>
        </w:r>
        <w:r w:rsidRPr="00367DBF">
          <w:rPr>
            <w:snapToGrid w:val="0"/>
            <w:sz w:val="14"/>
          </w:rPr>
          <w:t>and abuse of process.</w:t>
        </w:r>
      </w:ins>
    </w:p>
    <w:p w14:paraId="5E5CD8C2" w14:textId="77777777" w:rsidR="00C1571D" w:rsidRPr="000007BF" w:rsidRDefault="00C1571D">
      <w:pPr>
        <w:pStyle w:val="ListParagraph"/>
        <w:keepNext/>
        <w:keepLines/>
        <w:numPr>
          <w:ilvl w:val="0"/>
          <w:numId w:val="24"/>
        </w:numPr>
        <w:autoSpaceDE w:val="0"/>
        <w:autoSpaceDN w:val="0"/>
        <w:adjustRightInd w:val="0"/>
        <w:spacing w:line="480" w:lineRule="auto"/>
        <w:rPr>
          <w:ins w:id="1897" w:author="Matthew P. Dolan" w:date="2020-05-23T09:56:00Z"/>
          <w:snapToGrid w:val="0"/>
          <w:sz w:val="14"/>
          <w:rPrChange w:id="1898" w:author="Dolan, Scott" w:date="2020-05-26T00:56:00Z">
            <w:rPr>
              <w:ins w:id="1899" w:author="Matthew P. Dolan" w:date="2020-05-23T09:56:00Z"/>
              <w:snapToGrid w:val="0"/>
            </w:rPr>
          </w:rPrChange>
        </w:rPr>
        <w:pPrChange w:id="1900" w:author="Dolan, Scott" w:date="2020-05-25T20:51:00Z">
          <w:pPr>
            <w:pStyle w:val="ListParagraph"/>
            <w:keepNext/>
            <w:keepLines/>
            <w:numPr>
              <w:numId w:val="34"/>
            </w:numPr>
            <w:autoSpaceDE w:val="0"/>
            <w:autoSpaceDN w:val="0"/>
            <w:adjustRightInd w:val="0"/>
            <w:spacing w:line="480" w:lineRule="auto"/>
            <w:ind w:left="0" w:firstLine="720"/>
          </w:pPr>
        </w:pPrChange>
      </w:pPr>
    </w:p>
    <w:p w14:paraId="6CF06FA6" w14:textId="6F3435DD" w:rsidR="007E3092" w:rsidRPr="000007BF" w:rsidRDefault="003C41B7">
      <w:pPr>
        <w:pStyle w:val="ListParagraph"/>
        <w:keepNext/>
        <w:keepLines/>
        <w:numPr>
          <w:ilvl w:val="0"/>
          <w:numId w:val="24"/>
        </w:numPr>
        <w:autoSpaceDE w:val="0"/>
        <w:autoSpaceDN w:val="0"/>
        <w:adjustRightInd w:val="0"/>
        <w:spacing w:line="480" w:lineRule="auto"/>
        <w:rPr>
          <w:ins w:id="1901" w:author="Matthew P. Dolan" w:date="2020-05-23T09:57:00Z"/>
          <w:snapToGrid w:val="0"/>
          <w:sz w:val="14"/>
          <w:rPrChange w:id="1902" w:author="Dolan, Scott" w:date="2020-05-26T00:56:00Z">
            <w:rPr>
              <w:ins w:id="1903" w:author="Matthew P. Dolan" w:date="2020-05-23T09:57:00Z"/>
              <w:snapToGrid w:val="0"/>
            </w:rPr>
          </w:rPrChange>
        </w:rPr>
        <w:pPrChange w:id="1904" w:author="Dolan, Scott" w:date="2020-05-25T20:51:00Z">
          <w:pPr>
            <w:pStyle w:val="ListParagraph"/>
            <w:keepNext/>
            <w:keepLines/>
            <w:numPr>
              <w:numId w:val="34"/>
            </w:numPr>
            <w:autoSpaceDE w:val="0"/>
            <w:autoSpaceDN w:val="0"/>
            <w:adjustRightInd w:val="0"/>
            <w:spacing w:line="480" w:lineRule="auto"/>
            <w:ind w:left="0" w:firstLine="720"/>
          </w:pPr>
        </w:pPrChange>
      </w:pPr>
      <w:ins w:id="1905" w:author="Matthew P. Dolan" w:date="2020-05-23T09:56:00Z">
        <w:r w:rsidRPr="000007BF">
          <w:rPr>
            <w:snapToGrid w:val="0"/>
            <w:sz w:val="14"/>
            <w:rPrChange w:id="1906" w:author="Dolan, Scott" w:date="2020-05-26T00:56:00Z">
              <w:rPr>
                <w:snapToGrid w:val="0"/>
              </w:rPr>
            </w:rPrChange>
          </w:rPr>
          <w:t>Mr. Mezzacca also</w:t>
        </w:r>
      </w:ins>
      <w:ins w:id="1907" w:author="Matthew P. Dolan" w:date="2020-05-23T09:55:00Z">
        <w:r w:rsidR="007E3092" w:rsidRPr="000007BF">
          <w:rPr>
            <w:snapToGrid w:val="0"/>
            <w:sz w:val="14"/>
            <w:rPrChange w:id="1908" w:author="Dolan, Scott" w:date="2020-05-26T00:56:00Z">
              <w:rPr>
                <w:snapToGrid w:val="0"/>
              </w:rPr>
            </w:rPrChange>
          </w:rPr>
          <w:t xml:space="preserve"> consented to the </w:t>
        </w:r>
      </w:ins>
      <w:ins w:id="1909" w:author="Dolan, Scott" w:date="2020-05-26T08:18:00Z">
        <w:r w:rsidR="00C1571D">
          <w:rPr>
            <w:snapToGrid w:val="0"/>
            <w:sz w:val="14"/>
          </w:rPr>
          <w:t xml:space="preserve">removal of the 641 Arnold </w:t>
        </w:r>
      </w:ins>
      <w:ins w:id="1910" w:author="Matthew P. Dolan" w:date="2020-05-23T09:55:00Z">
        <w:del w:id="1911" w:author="Dolan, Scott" w:date="2020-05-26T08:19:00Z">
          <w:r w:rsidR="007E3092" w:rsidRPr="000007BF" w:rsidDel="00C1571D">
            <w:rPr>
              <w:snapToGrid w:val="0"/>
              <w:sz w:val="14"/>
              <w:rPrChange w:id="1912" w:author="Dolan, Scott" w:date="2020-05-26T00:56:00Z">
                <w:rPr>
                  <w:snapToGrid w:val="0"/>
                </w:rPr>
              </w:rPrChange>
            </w:rPr>
            <w:delText>subst</w:delText>
          </w:r>
        </w:del>
      </w:ins>
      <w:ins w:id="1913" w:author="Matthew P. Dolan" w:date="2020-05-23T09:56:00Z">
        <w:del w:id="1914" w:author="Dolan, Scott" w:date="2020-05-26T08:19:00Z">
          <w:r w:rsidR="007E3092" w:rsidRPr="000007BF" w:rsidDel="00C1571D">
            <w:rPr>
              <w:snapToGrid w:val="0"/>
              <w:sz w:val="14"/>
              <w:rPrChange w:id="1915" w:author="Dolan, Scott" w:date="2020-05-26T00:56:00Z">
                <w:rPr>
                  <w:snapToGrid w:val="0"/>
                </w:rPr>
              </w:rPrChange>
            </w:rPr>
            <w:delText xml:space="preserve">itution of the current Plaintiff EAF </w:delText>
          </w:r>
        </w:del>
      </w:ins>
      <w:ins w:id="1916" w:author="Dolan, Scott" w:date="2020-05-26T08:19:00Z">
        <w:r w:rsidR="00C1571D">
          <w:rPr>
            <w:snapToGrid w:val="0"/>
            <w:sz w:val="14"/>
          </w:rPr>
          <w:t xml:space="preserve">from the compliant </w:t>
        </w:r>
      </w:ins>
      <w:ins w:id="1917" w:author="Matthew P. Dolan" w:date="2020-05-23T09:56:00Z">
        <w:del w:id="1918" w:author="Dolan, Scott" w:date="2020-05-26T08:19:00Z">
          <w:r w:rsidR="007E3092" w:rsidRPr="000007BF" w:rsidDel="00C1571D">
            <w:rPr>
              <w:snapToGrid w:val="0"/>
              <w:sz w:val="14"/>
              <w:rPrChange w:id="1919" w:author="Dolan, Scott" w:date="2020-05-26T00:56:00Z">
                <w:rPr>
                  <w:snapToGrid w:val="0"/>
                </w:rPr>
              </w:rPrChange>
            </w:rPr>
            <w:delText xml:space="preserve">One </w:delText>
          </w:r>
        </w:del>
        <w:r w:rsidR="007E3092" w:rsidRPr="000007BF">
          <w:rPr>
            <w:snapToGrid w:val="0"/>
            <w:sz w:val="14"/>
            <w:rPrChange w:id="1920" w:author="Dolan, Scott" w:date="2020-05-26T00:56:00Z">
              <w:rPr>
                <w:snapToGrid w:val="0"/>
              </w:rPr>
            </w:rPrChange>
          </w:rPr>
          <w:t>over S. Dolan’s explicit objection</w:t>
        </w:r>
      </w:ins>
      <w:ins w:id="1921" w:author="Dolan, Scott" w:date="2020-05-26T08:19:00Z">
        <w:r w:rsidR="00C1571D">
          <w:rPr>
            <w:snapToGrid w:val="0"/>
            <w:sz w:val="14"/>
          </w:rPr>
          <w:t>.</w:t>
        </w:r>
      </w:ins>
      <w:ins w:id="1922" w:author="Matthew P. Dolan" w:date="2020-05-23T09:56:00Z">
        <w:del w:id="1923" w:author="Dolan, Scott" w:date="2020-05-26T08:19:00Z">
          <w:r w:rsidR="007E3092" w:rsidRPr="000007BF" w:rsidDel="00C1571D">
            <w:rPr>
              <w:snapToGrid w:val="0"/>
              <w:sz w:val="14"/>
              <w:rPrChange w:id="1924" w:author="Dolan, Scott" w:date="2020-05-26T00:56:00Z">
                <w:rPr>
                  <w:snapToGrid w:val="0"/>
                </w:rPr>
              </w:rPrChange>
            </w:rPr>
            <w:delText>.</w:delText>
          </w:r>
        </w:del>
      </w:ins>
      <w:ins w:id="1925" w:author="Dolan, Scott" w:date="2020-05-26T08:19:00Z">
        <w:r w:rsidR="00C1571D">
          <w:rPr>
            <w:snapToGrid w:val="0"/>
            <w:sz w:val="14"/>
          </w:rPr>
          <w:t xml:space="preserve"> </w:t>
        </w:r>
      </w:ins>
      <w:ins w:id="1926" w:author="Matthew P. Dolan" w:date="2020-05-23T09:56:00Z">
        <w:del w:id="1927" w:author="Dolan, Scott" w:date="2020-05-26T08:20:00Z">
          <w:r w:rsidR="007E3092" w:rsidRPr="000007BF" w:rsidDel="00C1571D">
            <w:rPr>
              <w:snapToGrid w:val="0"/>
              <w:sz w:val="14"/>
              <w:rPrChange w:id="1928" w:author="Dolan, Scott" w:date="2020-05-26T00:56:00Z">
                <w:rPr>
                  <w:snapToGrid w:val="0"/>
                </w:rPr>
              </w:rPrChange>
            </w:rPr>
            <w:delText xml:space="preserve"> </w:delText>
          </w:r>
        </w:del>
      </w:ins>
    </w:p>
    <w:p w14:paraId="01520F1D" w14:textId="69AB8BFE" w:rsidR="003C41B7" w:rsidRPr="000007BF" w:rsidRDefault="003C41B7">
      <w:pPr>
        <w:pStyle w:val="ListParagraph"/>
        <w:keepNext/>
        <w:keepLines/>
        <w:numPr>
          <w:ilvl w:val="0"/>
          <w:numId w:val="24"/>
        </w:numPr>
        <w:autoSpaceDE w:val="0"/>
        <w:autoSpaceDN w:val="0"/>
        <w:adjustRightInd w:val="0"/>
        <w:spacing w:line="480" w:lineRule="auto"/>
        <w:rPr>
          <w:snapToGrid w:val="0"/>
          <w:sz w:val="14"/>
          <w:rPrChange w:id="1929" w:author="Dolan, Scott" w:date="2020-05-26T00:56:00Z">
            <w:rPr>
              <w:snapToGrid w:val="0"/>
            </w:rPr>
          </w:rPrChange>
        </w:rPr>
        <w:pPrChange w:id="1930" w:author="Dolan, Scott" w:date="2020-05-25T20:51:00Z">
          <w:pPr>
            <w:pStyle w:val="ListParagraph"/>
            <w:keepNext/>
            <w:keepLines/>
            <w:numPr>
              <w:numId w:val="34"/>
            </w:numPr>
            <w:autoSpaceDE w:val="0"/>
            <w:autoSpaceDN w:val="0"/>
            <w:adjustRightInd w:val="0"/>
            <w:spacing w:line="480" w:lineRule="auto"/>
            <w:ind w:left="0" w:firstLine="720"/>
          </w:pPr>
        </w:pPrChange>
      </w:pPr>
      <w:ins w:id="1931" w:author="Matthew P. Dolan" w:date="2020-05-23T09:57:00Z">
        <w:r w:rsidRPr="000007BF">
          <w:rPr>
            <w:snapToGrid w:val="0"/>
            <w:sz w:val="14"/>
            <w:rPrChange w:id="1932" w:author="Dolan, Scott" w:date="2020-05-26T00:56:00Z">
              <w:rPr>
                <w:snapToGrid w:val="0"/>
              </w:rPr>
            </w:rPrChange>
          </w:rPr>
          <w:t>Moreover, Mr. Mezzacca and Stewart informed S. Dolan during the course of the litigation that he needed to separate retain an independent construction counsel to resolve potential construction issues before the court</w:t>
        </w:r>
      </w:ins>
      <w:ins w:id="1933" w:author="Matthew P. Dolan" w:date="2020-05-23T10:00:00Z">
        <w:r w:rsidRPr="000007BF">
          <w:rPr>
            <w:snapToGrid w:val="0"/>
            <w:sz w:val="14"/>
            <w:rPrChange w:id="1934" w:author="Dolan, Scott" w:date="2020-05-26T00:56:00Z">
              <w:rPr>
                <w:snapToGrid w:val="0"/>
              </w:rPr>
            </w:rPrChange>
          </w:rPr>
          <w:t xml:space="preserve"> and which</w:t>
        </w:r>
      </w:ins>
      <w:ins w:id="1935" w:author="Matthew P. Dolan" w:date="2020-05-23T10:01:00Z">
        <w:r w:rsidRPr="000007BF">
          <w:rPr>
            <w:snapToGrid w:val="0"/>
            <w:sz w:val="14"/>
            <w:rPrChange w:id="1936" w:author="Dolan, Scott" w:date="2020-05-26T00:56:00Z">
              <w:rPr>
                <w:snapToGrid w:val="0"/>
              </w:rPr>
            </w:rPrChange>
          </w:rPr>
          <w:t>, absent a defense, could have resulted in, among other things, the forced removal of the 637 Arnold B</w:t>
        </w:r>
      </w:ins>
      <w:ins w:id="1937" w:author="Matthew P. Dolan" w:date="2020-05-23T10:02:00Z">
        <w:r w:rsidRPr="000007BF">
          <w:rPr>
            <w:snapToGrid w:val="0"/>
            <w:sz w:val="14"/>
            <w:rPrChange w:id="1938" w:author="Dolan, Scott" w:date="2020-05-26T00:56:00Z">
              <w:rPr>
                <w:snapToGrid w:val="0"/>
              </w:rPr>
            </w:rPrChange>
          </w:rPr>
          <w:t xml:space="preserve">uilding, which was insured by Stewart and which Stewart agreed to defend against under the Policy. </w:t>
        </w:r>
      </w:ins>
    </w:p>
    <w:p w14:paraId="5E693D41" w14:textId="75268775" w:rsidR="00CB4E69" w:rsidRPr="000007BF" w:rsidRDefault="00CB4E69">
      <w:pPr>
        <w:pStyle w:val="ListParagraph"/>
        <w:keepNext/>
        <w:keepLines/>
        <w:numPr>
          <w:ilvl w:val="0"/>
          <w:numId w:val="24"/>
        </w:numPr>
        <w:autoSpaceDE w:val="0"/>
        <w:autoSpaceDN w:val="0"/>
        <w:adjustRightInd w:val="0"/>
        <w:spacing w:line="480" w:lineRule="auto"/>
        <w:rPr>
          <w:snapToGrid w:val="0"/>
          <w:sz w:val="14"/>
          <w:rPrChange w:id="1939" w:author="Dolan, Scott" w:date="2020-05-26T00:56:00Z">
            <w:rPr>
              <w:snapToGrid w:val="0"/>
            </w:rPr>
          </w:rPrChange>
        </w:rPr>
        <w:pPrChange w:id="1940"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941" w:author="Dolan, Scott" w:date="2020-05-26T00:56:00Z">
            <w:rPr>
              <w:snapToGrid w:val="0"/>
            </w:rPr>
          </w:rPrChange>
        </w:rPr>
        <w:t>For example, when 641 Arnold filed a Planning Board application relying on the 2017 R.C. Burdick Survey</w:t>
      </w:r>
      <w:ins w:id="1942" w:author="Matthew P. Dolan" w:date="2020-05-23T10:02:00Z">
        <w:r w:rsidR="003C41B7" w:rsidRPr="000007BF">
          <w:rPr>
            <w:snapToGrid w:val="0"/>
            <w:sz w:val="14"/>
            <w:rPrChange w:id="1943" w:author="Dolan, Scott" w:date="2020-05-26T00:56:00Z">
              <w:rPr>
                <w:snapToGrid w:val="0"/>
              </w:rPr>
            </w:rPrChange>
          </w:rPr>
          <w:t>s</w:t>
        </w:r>
      </w:ins>
      <w:r w:rsidRPr="000007BF">
        <w:rPr>
          <w:snapToGrid w:val="0"/>
          <w:sz w:val="14"/>
          <w:rPrChange w:id="1944" w:author="Dolan, Scott" w:date="2020-05-26T00:56:00Z">
            <w:rPr>
              <w:snapToGrid w:val="0"/>
            </w:rPr>
          </w:rPrChange>
        </w:rPr>
        <w:t xml:space="preserve"> </w:t>
      </w:r>
      <w:r w:rsidR="008F47AA" w:rsidRPr="000007BF">
        <w:rPr>
          <w:snapToGrid w:val="0"/>
          <w:sz w:val="14"/>
          <w:rPrChange w:id="1945" w:author="Dolan, Scott" w:date="2020-05-26T00:56:00Z">
            <w:rPr>
              <w:snapToGrid w:val="0"/>
            </w:rPr>
          </w:rPrChange>
        </w:rPr>
        <w:t>and seeking to obtain approvals for</w:t>
      </w:r>
      <w:r w:rsidRPr="000007BF">
        <w:rPr>
          <w:snapToGrid w:val="0"/>
          <w:sz w:val="14"/>
          <w:rPrChange w:id="1946" w:author="Dolan, Scott" w:date="2020-05-26T00:56:00Z">
            <w:rPr>
              <w:snapToGrid w:val="0"/>
            </w:rPr>
          </w:rPrChange>
        </w:rPr>
        <w:t xml:space="preserve"> construction work </w:t>
      </w:r>
      <w:r w:rsidR="008F47AA" w:rsidRPr="000007BF">
        <w:rPr>
          <w:snapToGrid w:val="0"/>
          <w:sz w:val="14"/>
          <w:rPrChange w:id="1947" w:author="Dolan, Scott" w:date="2020-05-26T00:56:00Z">
            <w:rPr>
              <w:snapToGrid w:val="0"/>
            </w:rPr>
          </w:rPrChange>
        </w:rPr>
        <w:t>that would affect</w:t>
      </w:r>
      <w:r w:rsidRPr="000007BF">
        <w:rPr>
          <w:snapToGrid w:val="0"/>
          <w:sz w:val="14"/>
          <w:rPrChange w:id="1948" w:author="Dolan, Scott" w:date="2020-05-26T00:56:00Z">
            <w:rPr>
              <w:snapToGrid w:val="0"/>
            </w:rPr>
          </w:rPrChange>
        </w:rPr>
        <w:t xml:space="preserve"> the </w:t>
      </w:r>
      <w:r w:rsidR="004D1FFD" w:rsidRPr="000007BF">
        <w:rPr>
          <w:snapToGrid w:val="0"/>
          <w:sz w:val="14"/>
          <w:rPrChange w:id="1949" w:author="Dolan, Scott" w:date="2020-05-26T00:56:00Z">
            <w:rPr>
              <w:snapToGrid w:val="0"/>
            </w:rPr>
          </w:rPrChange>
        </w:rPr>
        <w:t xml:space="preserve">disputed portion of the </w:t>
      </w:r>
      <w:r w:rsidRPr="000007BF">
        <w:rPr>
          <w:snapToGrid w:val="0"/>
          <w:sz w:val="14"/>
          <w:rPrChange w:id="1950" w:author="Dolan, Scott" w:date="2020-05-26T00:56:00Z">
            <w:rPr>
              <w:snapToGrid w:val="0"/>
            </w:rPr>
          </w:rPrChange>
        </w:rPr>
        <w:t>637 Arnold Property</w:t>
      </w:r>
      <w:r w:rsidR="004D1FFD" w:rsidRPr="000007BF">
        <w:rPr>
          <w:snapToGrid w:val="0"/>
          <w:sz w:val="14"/>
          <w:rPrChange w:id="1951" w:author="Dolan, Scott" w:date="2020-05-26T00:56:00Z">
            <w:rPr>
              <w:snapToGrid w:val="0"/>
            </w:rPr>
          </w:rPrChange>
        </w:rPr>
        <w:t xml:space="preserve"> and implicate the ultimate remedy reached in the Action</w:t>
      </w:r>
      <w:r w:rsidRPr="000007BF">
        <w:rPr>
          <w:snapToGrid w:val="0"/>
          <w:sz w:val="14"/>
          <w:rPrChange w:id="1952" w:author="Dolan, Scott" w:date="2020-05-26T00:56:00Z">
            <w:rPr>
              <w:snapToGrid w:val="0"/>
            </w:rPr>
          </w:rPrChange>
        </w:rPr>
        <w:t>, Mr. Mezzacca advised that Stewart would not represent S. Dolan’s interests in opposition to that application and refused to file a letter or Motion in the Action to enjoin 641 Arnold from proceeding</w:t>
      </w:r>
      <w:r w:rsidR="00864261" w:rsidRPr="000007BF">
        <w:rPr>
          <w:snapToGrid w:val="0"/>
          <w:sz w:val="14"/>
          <w:rPrChange w:id="1953" w:author="Dolan, Scott" w:date="2020-05-26T00:56:00Z">
            <w:rPr>
              <w:snapToGrid w:val="0"/>
            </w:rPr>
          </w:rPrChange>
        </w:rPr>
        <w:t xml:space="preserve"> before the Planning Board</w:t>
      </w:r>
      <w:r w:rsidRPr="000007BF">
        <w:rPr>
          <w:snapToGrid w:val="0"/>
          <w:sz w:val="14"/>
          <w:rPrChange w:id="1954" w:author="Dolan, Scott" w:date="2020-05-26T00:56:00Z">
            <w:rPr>
              <w:snapToGrid w:val="0"/>
            </w:rPr>
          </w:rPrChange>
        </w:rPr>
        <w:t xml:space="preserve">. </w:t>
      </w:r>
    </w:p>
    <w:p w14:paraId="5E4A2B35" w14:textId="77777777" w:rsidR="003910CA" w:rsidRDefault="00CB4E69">
      <w:pPr>
        <w:pStyle w:val="ListParagraph"/>
        <w:keepNext/>
        <w:keepLines/>
        <w:numPr>
          <w:ilvl w:val="0"/>
          <w:numId w:val="24"/>
        </w:numPr>
        <w:autoSpaceDE w:val="0"/>
        <w:autoSpaceDN w:val="0"/>
        <w:adjustRightInd w:val="0"/>
        <w:spacing w:line="480" w:lineRule="auto"/>
        <w:rPr>
          <w:ins w:id="1955" w:author="Dolan, Scott" w:date="2020-05-26T07:59:00Z"/>
          <w:snapToGrid w:val="0"/>
          <w:sz w:val="14"/>
        </w:rPr>
        <w:pPrChange w:id="1956"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1957" w:author="Dolan, Scott" w:date="2020-05-26T00:56:00Z">
            <w:rPr>
              <w:snapToGrid w:val="0"/>
            </w:rPr>
          </w:rPrChange>
        </w:rPr>
        <w:t xml:space="preserve">Instead, Stewart and Mr. Mezzacca advised S. Dolan </w:t>
      </w:r>
      <w:del w:id="1958" w:author="Dolan, Scott" w:date="2020-05-26T07:58:00Z">
        <w:r w:rsidRPr="000007BF" w:rsidDel="003910CA">
          <w:rPr>
            <w:snapToGrid w:val="0"/>
            <w:sz w:val="14"/>
            <w:rPrChange w:id="1959" w:author="Dolan, Scott" w:date="2020-05-26T00:56:00Z">
              <w:rPr>
                <w:snapToGrid w:val="0"/>
              </w:rPr>
            </w:rPrChange>
          </w:rPr>
          <w:delText xml:space="preserve">that </w:delText>
        </w:r>
      </w:del>
      <w:ins w:id="1960" w:author="Dolan, Scott" w:date="2020-05-26T07:58:00Z">
        <w:r w:rsidR="003910CA">
          <w:rPr>
            <w:snapToGrid w:val="0"/>
            <w:sz w:val="14"/>
          </w:rPr>
          <w:t xml:space="preserve">to perform the construction at the plaintiff demands. </w:t>
        </w:r>
      </w:ins>
    </w:p>
    <w:p w14:paraId="0BCBA3DD" w14:textId="14A916A9" w:rsidR="00CB4E69" w:rsidRDefault="003910CA">
      <w:pPr>
        <w:pStyle w:val="ListParagraph"/>
        <w:keepNext/>
        <w:keepLines/>
        <w:numPr>
          <w:ilvl w:val="0"/>
          <w:numId w:val="24"/>
        </w:numPr>
        <w:autoSpaceDE w:val="0"/>
        <w:autoSpaceDN w:val="0"/>
        <w:adjustRightInd w:val="0"/>
        <w:spacing w:line="480" w:lineRule="auto"/>
        <w:rPr>
          <w:ins w:id="1961" w:author="Dolan, Scott" w:date="2020-05-26T08:01:00Z"/>
          <w:snapToGrid w:val="0"/>
          <w:sz w:val="14"/>
        </w:rPr>
        <w:pPrChange w:id="1962" w:author="Dolan, Scott" w:date="2020-05-25T20:51:00Z">
          <w:pPr>
            <w:pStyle w:val="ListParagraph"/>
            <w:keepNext/>
            <w:keepLines/>
            <w:numPr>
              <w:numId w:val="34"/>
            </w:numPr>
            <w:autoSpaceDE w:val="0"/>
            <w:autoSpaceDN w:val="0"/>
            <w:adjustRightInd w:val="0"/>
            <w:spacing w:line="480" w:lineRule="auto"/>
            <w:ind w:left="0" w:firstLine="720"/>
          </w:pPr>
        </w:pPrChange>
      </w:pPr>
      <w:ins w:id="1963" w:author="Dolan, Scott" w:date="2020-05-26T07:59:00Z">
        <w:r>
          <w:rPr>
            <w:snapToGrid w:val="0"/>
            <w:sz w:val="14"/>
          </w:rPr>
          <w:t xml:space="preserve">When S. Dolan refused to </w:t>
        </w:r>
      </w:ins>
      <w:ins w:id="1964" w:author="Dolan, Scott" w:date="2020-05-26T08:01:00Z">
        <w:r>
          <w:rPr>
            <w:snapToGrid w:val="0"/>
            <w:sz w:val="14"/>
          </w:rPr>
          <w:t xml:space="preserve">remove </w:t>
        </w:r>
      </w:ins>
      <w:ins w:id="1965" w:author="Dolan, Scott" w:date="2020-05-26T07:59:00Z">
        <w:r>
          <w:rPr>
            <w:snapToGrid w:val="0"/>
            <w:sz w:val="14"/>
          </w:rPr>
          <w:t xml:space="preserve"> the construction and provide the plaintiff will clean title policy. Mr. Mezzacca demand S. Dolan </w:t>
        </w:r>
      </w:ins>
      <w:del w:id="1966" w:author="Dolan, Scott" w:date="2020-05-26T08:00:00Z">
        <w:r w:rsidR="00CB4E69" w:rsidRPr="000007BF" w:rsidDel="003910CA">
          <w:rPr>
            <w:snapToGrid w:val="0"/>
            <w:sz w:val="14"/>
            <w:rPrChange w:id="1967" w:author="Dolan, Scott" w:date="2020-05-26T00:56:00Z">
              <w:rPr>
                <w:snapToGrid w:val="0"/>
              </w:rPr>
            </w:rPrChange>
          </w:rPr>
          <w:delText xml:space="preserve">he should </w:delText>
        </w:r>
      </w:del>
      <w:r w:rsidR="00CB4E69" w:rsidRPr="000007BF">
        <w:rPr>
          <w:snapToGrid w:val="0"/>
          <w:sz w:val="14"/>
          <w:rPrChange w:id="1968" w:author="Dolan, Scott" w:date="2020-05-26T00:56:00Z">
            <w:rPr>
              <w:snapToGrid w:val="0"/>
            </w:rPr>
          </w:rPrChange>
        </w:rPr>
        <w:t xml:space="preserve">retain </w:t>
      </w:r>
      <w:ins w:id="1969" w:author="Dolan, Scott" w:date="2020-05-26T08:00:00Z">
        <w:r>
          <w:rPr>
            <w:snapToGrid w:val="0"/>
            <w:sz w:val="14"/>
          </w:rPr>
          <w:t>co</w:t>
        </w:r>
      </w:ins>
      <w:r w:rsidR="00CB4E69" w:rsidRPr="000007BF">
        <w:rPr>
          <w:snapToGrid w:val="0"/>
          <w:sz w:val="14"/>
          <w:rPrChange w:id="1970" w:author="Dolan, Scott" w:date="2020-05-26T00:56:00Z">
            <w:rPr>
              <w:snapToGrid w:val="0"/>
            </w:rPr>
          </w:rPrChange>
        </w:rPr>
        <w:t xml:space="preserve">and pay for independent legal counsel, which S. Dolan did. </w:t>
      </w:r>
    </w:p>
    <w:p w14:paraId="35D70DDD" w14:textId="77777777" w:rsidR="003910CA" w:rsidRPr="000007BF" w:rsidRDefault="003910CA" w:rsidP="003910CA">
      <w:pPr>
        <w:pStyle w:val="ListParagraph"/>
        <w:keepNext/>
        <w:keepLines/>
        <w:autoSpaceDE w:val="0"/>
        <w:autoSpaceDN w:val="0"/>
        <w:adjustRightInd w:val="0"/>
        <w:spacing w:line="480" w:lineRule="auto"/>
        <w:ind w:left="1800"/>
        <w:rPr>
          <w:snapToGrid w:val="0"/>
          <w:sz w:val="14"/>
          <w:rPrChange w:id="1971" w:author="Dolan, Scott" w:date="2020-05-26T00:56:00Z">
            <w:rPr>
              <w:snapToGrid w:val="0"/>
            </w:rPr>
          </w:rPrChange>
        </w:rPr>
        <w:pPrChange w:id="1972" w:author="Dolan, Scott" w:date="2020-05-26T08:01:00Z">
          <w:pPr>
            <w:pStyle w:val="ListParagraph"/>
            <w:keepNext/>
            <w:keepLines/>
            <w:numPr>
              <w:numId w:val="34"/>
            </w:numPr>
            <w:autoSpaceDE w:val="0"/>
            <w:autoSpaceDN w:val="0"/>
            <w:adjustRightInd w:val="0"/>
            <w:spacing w:line="480" w:lineRule="auto"/>
            <w:ind w:left="0" w:firstLine="720"/>
          </w:pPr>
        </w:pPrChange>
      </w:pPr>
    </w:p>
    <w:p w14:paraId="57BE1919" w14:textId="13AF25BD" w:rsidR="00047BC3" w:rsidRPr="00047BC3" w:rsidRDefault="00047BC3">
      <w:pPr>
        <w:keepNext/>
        <w:keepLines/>
        <w:autoSpaceDE w:val="0"/>
        <w:autoSpaceDN w:val="0"/>
        <w:adjustRightInd w:val="0"/>
        <w:spacing w:line="480" w:lineRule="auto"/>
        <w:rPr>
          <w:b/>
          <w:bCs/>
          <w:snapToGrid w:val="0"/>
          <w:u w:val="single"/>
        </w:rPr>
      </w:pPr>
      <w:r>
        <w:rPr>
          <w:b/>
          <w:bCs/>
          <w:snapToGrid w:val="0"/>
          <w:u w:val="single"/>
        </w:rPr>
        <w:t>The EAF Proposal and Disclaimer of Coverage</w:t>
      </w:r>
    </w:p>
    <w:p w14:paraId="3BDF0252" w14:textId="05C45DB2" w:rsidR="00CB4E69" w:rsidRPr="000007BF" w:rsidRDefault="00CB4E69">
      <w:pPr>
        <w:pStyle w:val="ListParagraph"/>
        <w:keepNext/>
        <w:keepLines/>
        <w:numPr>
          <w:ilvl w:val="0"/>
          <w:numId w:val="24"/>
        </w:numPr>
        <w:autoSpaceDE w:val="0"/>
        <w:autoSpaceDN w:val="0"/>
        <w:adjustRightInd w:val="0"/>
        <w:spacing w:line="480" w:lineRule="auto"/>
        <w:rPr>
          <w:snapToGrid w:val="0"/>
          <w:sz w:val="14"/>
          <w:szCs w:val="16"/>
          <w:rPrChange w:id="1973" w:author="Dolan, Scott" w:date="2020-05-26T00:57:00Z">
            <w:rPr>
              <w:snapToGrid w:val="0"/>
            </w:rPr>
          </w:rPrChange>
        </w:rPr>
        <w:pPrChange w:id="1974"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1975" w:author="Dolan, Scott" w:date="2020-05-26T00:57:00Z">
            <w:rPr>
              <w:snapToGrid w:val="0"/>
            </w:rPr>
          </w:rPrChange>
        </w:rPr>
        <w:t xml:space="preserve">On or about December 3, 2019, </w:t>
      </w:r>
      <w:r w:rsidR="001C1123" w:rsidRPr="000007BF">
        <w:rPr>
          <w:snapToGrid w:val="0"/>
          <w:sz w:val="14"/>
          <w:szCs w:val="16"/>
          <w:rPrChange w:id="1976" w:author="Dolan, Scott" w:date="2020-05-26T00:57:00Z">
            <w:rPr>
              <w:snapToGrid w:val="0"/>
            </w:rPr>
          </w:rPrChange>
        </w:rPr>
        <w:t>EAF One, LLC (“</w:t>
      </w:r>
      <w:r w:rsidR="001C1123" w:rsidRPr="000007BF">
        <w:rPr>
          <w:b/>
          <w:bCs/>
          <w:snapToGrid w:val="0"/>
          <w:sz w:val="14"/>
          <w:szCs w:val="16"/>
          <w:rPrChange w:id="1977" w:author="Dolan, Scott" w:date="2020-05-26T00:57:00Z">
            <w:rPr>
              <w:b/>
              <w:bCs/>
              <w:snapToGrid w:val="0"/>
            </w:rPr>
          </w:rPrChange>
        </w:rPr>
        <w:t>EAF One</w:t>
      </w:r>
      <w:r w:rsidR="001C1123" w:rsidRPr="000007BF">
        <w:rPr>
          <w:snapToGrid w:val="0"/>
          <w:sz w:val="14"/>
          <w:szCs w:val="16"/>
          <w:rPrChange w:id="1978" w:author="Dolan, Scott" w:date="2020-05-26T00:57:00Z">
            <w:rPr>
              <w:snapToGrid w:val="0"/>
            </w:rPr>
          </w:rPrChange>
        </w:rPr>
        <w:t xml:space="preserve">”) purchased the 641 Arnold Property from 641 Arnold. </w:t>
      </w:r>
      <w:ins w:id="1979" w:author="Dolan, Scott" w:date="2020-05-23T22:27:00Z">
        <w:r w:rsidR="00E86E90" w:rsidRPr="000007BF">
          <w:rPr>
            <w:snapToGrid w:val="0"/>
            <w:sz w:val="14"/>
            <w:szCs w:val="16"/>
            <w:rPrChange w:id="1980" w:author="Dolan, Scott" w:date="2020-05-26T00:57:00Z">
              <w:rPr>
                <w:snapToGrid w:val="0"/>
              </w:rPr>
            </w:rPrChange>
          </w:rPr>
          <w:t xml:space="preserve"> </w:t>
        </w:r>
      </w:ins>
    </w:p>
    <w:p w14:paraId="10993187" w14:textId="1F1C199E" w:rsidR="001C1123" w:rsidRPr="000007BF" w:rsidRDefault="001C1123">
      <w:pPr>
        <w:pStyle w:val="ListParagraph"/>
        <w:keepNext/>
        <w:keepLines/>
        <w:numPr>
          <w:ilvl w:val="0"/>
          <w:numId w:val="24"/>
        </w:numPr>
        <w:autoSpaceDE w:val="0"/>
        <w:autoSpaceDN w:val="0"/>
        <w:adjustRightInd w:val="0"/>
        <w:spacing w:line="480" w:lineRule="auto"/>
        <w:rPr>
          <w:snapToGrid w:val="0"/>
          <w:sz w:val="14"/>
          <w:szCs w:val="16"/>
          <w:rPrChange w:id="1981" w:author="Dolan, Scott" w:date="2020-05-26T00:58:00Z">
            <w:rPr>
              <w:snapToGrid w:val="0"/>
            </w:rPr>
          </w:rPrChange>
        </w:rPr>
        <w:pPrChange w:id="1982"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1983" w:author="Dolan, Scott" w:date="2020-05-26T00:58:00Z">
            <w:rPr>
              <w:snapToGrid w:val="0"/>
            </w:rPr>
          </w:rPrChange>
        </w:rPr>
        <w:t>On January 17, 2020, 637 Arnold and 641 Arnold entered into a Consent Order with EAF One, where EAF One substituted into the Action as Plaintiff for 641 Arnold (the “</w:t>
      </w:r>
      <w:r w:rsidRPr="000007BF">
        <w:rPr>
          <w:b/>
          <w:bCs/>
          <w:snapToGrid w:val="0"/>
          <w:sz w:val="14"/>
          <w:szCs w:val="16"/>
          <w:rPrChange w:id="1984" w:author="Dolan, Scott" w:date="2020-05-26T00:58:00Z">
            <w:rPr>
              <w:b/>
              <w:bCs/>
              <w:snapToGrid w:val="0"/>
            </w:rPr>
          </w:rPrChange>
        </w:rPr>
        <w:t>Substitution Order</w:t>
      </w:r>
      <w:r w:rsidRPr="000007BF">
        <w:rPr>
          <w:snapToGrid w:val="0"/>
          <w:sz w:val="14"/>
          <w:szCs w:val="16"/>
          <w:rPrChange w:id="1985" w:author="Dolan, Scott" w:date="2020-05-26T00:58:00Z">
            <w:rPr>
              <w:snapToGrid w:val="0"/>
            </w:rPr>
          </w:rPrChange>
        </w:rPr>
        <w:t xml:space="preserve">”). </w:t>
      </w:r>
    </w:p>
    <w:p w14:paraId="78EB53AB" w14:textId="7CC73992" w:rsidR="001C1123" w:rsidRPr="000007BF" w:rsidRDefault="001C1123">
      <w:pPr>
        <w:pStyle w:val="ListParagraph"/>
        <w:keepNext/>
        <w:keepLines/>
        <w:numPr>
          <w:ilvl w:val="0"/>
          <w:numId w:val="24"/>
        </w:numPr>
        <w:autoSpaceDE w:val="0"/>
        <w:autoSpaceDN w:val="0"/>
        <w:adjustRightInd w:val="0"/>
        <w:spacing w:line="480" w:lineRule="auto"/>
        <w:rPr>
          <w:strike/>
          <w:snapToGrid w:val="0"/>
          <w:sz w:val="14"/>
          <w:szCs w:val="16"/>
          <w:rPrChange w:id="1986" w:author="Dolan, Scott" w:date="2020-05-26T00:58:00Z">
            <w:rPr>
              <w:snapToGrid w:val="0"/>
            </w:rPr>
          </w:rPrChange>
        </w:rPr>
        <w:pPrChange w:id="1987"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1988" w:author="Dolan, Scott" w:date="2020-05-26T00:58:00Z">
            <w:rPr>
              <w:snapToGrid w:val="0"/>
            </w:rPr>
          </w:rPrChange>
        </w:rPr>
        <w:t xml:space="preserve">After the Substitution Order, EAF One proposed a settlement agreement </w:t>
      </w:r>
      <w:r w:rsidR="004D1FFD" w:rsidRPr="000007BF">
        <w:rPr>
          <w:snapToGrid w:val="0"/>
          <w:sz w:val="14"/>
          <w:szCs w:val="16"/>
          <w:rPrChange w:id="1989" w:author="Dolan, Scott" w:date="2020-05-26T00:58:00Z">
            <w:rPr>
              <w:snapToGrid w:val="0"/>
            </w:rPr>
          </w:rPrChange>
        </w:rPr>
        <w:t>(the “</w:t>
      </w:r>
      <w:r w:rsidR="004D1FFD" w:rsidRPr="000007BF">
        <w:rPr>
          <w:b/>
          <w:bCs/>
          <w:snapToGrid w:val="0"/>
          <w:sz w:val="14"/>
          <w:szCs w:val="16"/>
          <w:rPrChange w:id="1990" w:author="Dolan, Scott" w:date="2020-05-26T00:58:00Z">
            <w:rPr>
              <w:b/>
              <w:bCs/>
              <w:snapToGrid w:val="0"/>
            </w:rPr>
          </w:rPrChange>
        </w:rPr>
        <w:t>EAF Proposal</w:t>
      </w:r>
      <w:r w:rsidR="004D1FFD" w:rsidRPr="000007BF">
        <w:rPr>
          <w:snapToGrid w:val="0"/>
          <w:sz w:val="14"/>
          <w:szCs w:val="16"/>
          <w:rPrChange w:id="1991" w:author="Dolan, Scott" w:date="2020-05-26T00:58:00Z">
            <w:rPr>
              <w:snapToGrid w:val="0"/>
            </w:rPr>
          </w:rPrChange>
        </w:rPr>
        <w:t xml:space="preserve">”) </w:t>
      </w:r>
      <w:r w:rsidRPr="000007BF">
        <w:rPr>
          <w:snapToGrid w:val="0"/>
          <w:sz w:val="14"/>
          <w:szCs w:val="16"/>
          <w:rPrChange w:id="1992" w:author="Dolan, Scott" w:date="2020-05-26T00:58:00Z">
            <w:rPr>
              <w:snapToGrid w:val="0"/>
            </w:rPr>
          </w:rPrChange>
        </w:rPr>
        <w:t xml:space="preserve">whereby 637 Arnold and EAF One </w:t>
      </w:r>
      <w:r w:rsidRPr="00091C7A">
        <w:rPr>
          <w:strike/>
          <w:snapToGrid w:val="0"/>
          <w:sz w:val="14"/>
          <w:szCs w:val="16"/>
          <w:rPrChange w:id="1993" w:author="Dolan, Scott" w:date="2020-05-26T01:14:00Z">
            <w:rPr>
              <w:snapToGrid w:val="0"/>
            </w:rPr>
          </w:rPrChange>
        </w:rPr>
        <w:t xml:space="preserve">would stipulate and agree to </w:t>
      </w:r>
      <w:r w:rsidR="00047BC3" w:rsidRPr="00091C7A">
        <w:rPr>
          <w:strike/>
          <w:snapToGrid w:val="0"/>
          <w:sz w:val="14"/>
          <w:szCs w:val="16"/>
          <w:rPrChange w:id="1994" w:author="Dolan, Scott" w:date="2020-05-26T01:14:00Z">
            <w:rPr>
              <w:snapToGrid w:val="0"/>
            </w:rPr>
          </w:rPrChange>
        </w:rPr>
        <w:t>not further</w:t>
      </w:r>
      <w:r w:rsidRPr="00091C7A">
        <w:rPr>
          <w:strike/>
          <w:snapToGrid w:val="0"/>
          <w:sz w:val="14"/>
          <w:szCs w:val="16"/>
          <w:rPrChange w:id="1995" w:author="Dolan, Scott" w:date="2020-05-26T01:14:00Z">
            <w:rPr>
              <w:snapToGrid w:val="0"/>
            </w:rPr>
          </w:rPrChange>
        </w:rPr>
        <w:t xml:space="preserve"> challenge the true boundary line of the properties</w:t>
      </w:r>
      <w:r w:rsidRPr="000007BF">
        <w:rPr>
          <w:snapToGrid w:val="0"/>
          <w:sz w:val="14"/>
          <w:szCs w:val="16"/>
          <w:rPrChange w:id="1996" w:author="Dolan, Scott" w:date="2020-05-26T00:58:00Z">
            <w:rPr>
              <w:snapToGrid w:val="0"/>
            </w:rPr>
          </w:rPrChange>
        </w:rPr>
        <w:t xml:space="preserve"> </w:t>
      </w:r>
      <w:r w:rsidR="00047BC3" w:rsidRPr="000007BF">
        <w:rPr>
          <w:strike/>
          <w:snapToGrid w:val="0"/>
          <w:sz w:val="14"/>
          <w:szCs w:val="16"/>
          <w:rPrChange w:id="1997" w:author="Dolan, Scott" w:date="2020-05-26T00:58:00Z">
            <w:rPr>
              <w:snapToGrid w:val="0"/>
            </w:rPr>
          </w:rPrChange>
        </w:rPr>
        <w:t>and agree to stipulate to the accuracy of a</w:t>
      </w:r>
      <w:r w:rsidRPr="000007BF">
        <w:rPr>
          <w:strike/>
          <w:snapToGrid w:val="0"/>
          <w:sz w:val="14"/>
          <w:szCs w:val="16"/>
          <w:rPrChange w:id="1998" w:author="Dolan, Scott" w:date="2020-05-26T00:58:00Z">
            <w:rPr>
              <w:snapToGrid w:val="0"/>
            </w:rPr>
          </w:rPrChange>
        </w:rPr>
        <w:t xml:space="preserve"> separate survey prepared by Morgan Engineering and Surveying on January 23, 2019 (the “</w:t>
      </w:r>
      <w:r w:rsidRPr="000007BF">
        <w:rPr>
          <w:b/>
          <w:bCs/>
          <w:strike/>
          <w:snapToGrid w:val="0"/>
          <w:sz w:val="14"/>
          <w:szCs w:val="16"/>
          <w:rPrChange w:id="1999" w:author="Dolan, Scott" w:date="2020-05-26T00:58:00Z">
            <w:rPr>
              <w:b/>
              <w:bCs/>
              <w:snapToGrid w:val="0"/>
            </w:rPr>
          </w:rPrChange>
        </w:rPr>
        <w:t>Morgan Survey</w:t>
      </w:r>
      <w:r w:rsidRPr="000007BF">
        <w:rPr>
          <w:strike/>
          <w:snapToGrid w:val="0"/>
          <w:sz w:val="14"/>
          <w:szCs w:val="16"/>
          <w:rPrChange w:id="2000" w:author="Dolan, Scott" w:date="2020-05-26T00:58:00Z">
            <w:rPr>
              <w:snapToGrid w:val="0"/>
            </w:rPr>
          </w:rPrChange>
        </w:rPr>
        <w:t>”).</w:t>
      </w:r>
      <w:ins w:id="2001" w:author="Dolan, Scott" w:date="2020-05-23T22:28:00Z">
        <w:r w:rsidR="00E86E90" w:rsidRPr="000007BF">
          <w:rPr>
            <w:strike/>
            <w:snapToGrid w:val="0"/>
            <w:sz w:val="14"/>
            <w:szCs w:val="16"/>
            <w:rPrChange w:id="2002" w:author="Dolan, Scott" w:date="2020-05-26T00:58:00Z">
              <w:rPr>
                <w:strike/>
                <w:snapToGrid w:val="0"/>
              </w:rPr>
            </w:rPrChange>
          </w:rPr>
          <w:t xml:space="preserve">  </w:t>
        </w:r>
      </w:ins>
      <w:ins w:id="2003" w:author="Dolan, Scott" w:date="2020-05-26T01:14:00Z">
        <w:r w:rsidR="00091C7A">
          <w:rPr>
            <w:snapToGrid w:val="0"/>
            <w:color w:val="FF0000"/>
            <w:sz w:val="14"/>
            <w:szCs w:val="16"/>
          </w:rPr>
          <w:t xml:space="preserve">would agree dismiss the case with prejudiced. </w:t>
        </w:r>
      </w:ins>
      <w:ins w:id="2004" w:author="Dolan, Scott" w:date="2020-05-23T22:28:00Z">
        <w:r w:rsidR="00E86E90" w:rsidRPr="000007BF">
          <w:rPr>
            <w:snapToGrid w:val="0"/>
            <w:color w:val="FF0000"/>
            <w:sz w:val="14"/>
            <w:szCs w:val="16"/>
            <w:rPrChange w:id="2005" w:author="Dolan, Scott" w:date="2020-05-26T00:58:00Z">
              <w:rPr>
                <w:snapToGrid w:val="0"/>
                <w:color w:val="FF0000"/>
              </w:rPr>
            </w:rPrChange>
          </w:rPr>
          <w:t xml:space="preserve"> </w:t>
        </w:r>
      </w:ins>
    </w:p>
    <w:p w14:paraId="192ED9C1" w14:textId="17A272E0" w:rsidR="001C1123" w:rsidRPr="000007BF" w:rsidDel="00091C7A" w:rsidRDefault="001C1123">
      <w:pPr>
        <w:pStyle w:val="ListParagraph"/>
        <w:keepNext/>
        <w:keepLines/>
        <w:numPr>
          <w:ilvl w:val="0"/>
          <w:numId w:val="24"/>
        </w:numPr>
        <w:autoSpaceDE w:val="0"/>
        <w:autoSpaceDN w:val="0"/>
        <w:adjustRightInd w:val="0"/>
        <w:spacing w:line="480" w:lineRule="auto"/>
        <w:rPr>
          <w:del w:id="2006" w:author="Dolan, Scott" w:date="2020-05-26T01:16:00Z"/>
          <w:snapToGrid w:val="0"/>
          <w:color w:val="FF0000"/>
          <w:sz w:val="14"/>
          <w:szCs w:val="16"/>
          <w:rPrChange w:id="2007" w:author="Dolan, Scott" w:date="2020-05-26T00:58:00Z">
            <w:rPr>
              <w:del w:id="2008" w:author="Dolan, Scott" w:date="2020-05-26T01:16:00Z"/>
              <w:snapToGrid w:val="0"/>
            </w:rPr>
          </w:rPrChange>
        </w:rPr>
        <w:pPrChange w:id="2009" w:author="Dolan, Scott" w:date="2020-05-25T20:51:00Z">
          <w:pPr>
            <w:pStyle w:val="ListParagraph"/>
            <w:keepNext/>
            <w:keepLines/>
            <w:numPr>
              <w:numId w:val="34"/>
            </w:numPr>
            <w:autoSpaceDE w:val="0"/>
            <w:autoSpaceDN w:val="0"/>
            <w:adjustRightInd w:val="0"/>
            <w:spacing w:line="480" w:lineRule="auto"/>
            <w:ind w:left="0" w:firstLine="720"/>
          </w:pPr>
        </w:pPrChange>
      </w:pPr>
      <w:del w:id="2010" w:author="Dolan, Scott" w:date="2020-05-26T01:16:00Z">
        <w:r w:rsidRPr="000007BF" w:rsidDel="00091C7A">
          <w:rPr>
            <w:snapToGrid w:val="0"/>
            <w:color w:val="FF0000"/>
            <w:sz w:val="14"/>
            <w:szCs w:val="16"/>
            <w:rPrChange w:id="2011" w:author="Dolan, Scott" w:date="2020-05-26T00:58:00Z">
              <w:rPr>
                <w:snapToGrid w:val="0"/>
              </w:rPr>
            </w:rPrChange>
          </w:rPr>
          <w:delText>However, the Morgan Survey was mathematically</w:delText>
        </w:r>
        <w:r w:rsidR="00057ACD" w:rsidRPr="000007BF" w:rsidDel="00091C7A">
          <w:rPr>
            <w:snapToGrid w:val="0"/>
            <w:color w:val="FF0000"/>
            <w:sz w:val="14"/>
            <w:szCs w:val="16"/>
            <w:rPrChange w:id="2012" w:author="Dolan, Scott" w:date="2020-05-26T00:58:00Z">
              <w:rPr>
                <w:snapToGrid w:val="0"/>
              </w:rPr>
            </w:rPrChange>
          </w:rPr>
          <w:delText xml:space="preserve"> inaccurate</w:delText>
        </w:r>
        <w:r w:rsidRPr="000007BF" w:rsidDel="00091C7A">
          <w:rPr>
            <w:snapToGrid w:val="0"/>
            <w:color w:val="FF0000"/>
            <w:sz w:val="14"/>
            <w:szCs w:val="16"/>
            <w:rPrChange w:id="2013" w:author="Dolan, Scott" w:date="2020-05-26T00:58:00Z">
              <w:rPr>
                <w:snapToGrid w:val="0"/>
              </w:rPr>
            </w:rPrChange>
          </w:rPr>
          <w:delText xml:space="preserve"> as the total frontage for the 641 Arnold Property</w:delText>
        </w:r>
        <w:r w:rsidR="00057ACD" w:rsidRPr="000007BF" w:rsidDel="00091C7A">
          <w:rPr>
            <w:snapToGrid w:val="0"/>
            <w:color w:val="FF0000"/>
            <w:sz w:val="14"/>
            <w:szCs w:val="16"/>
            <w:rPrChange w:id="2014" w:author="Dolan, Scott" w:date="2020-05-26T00:58:00Z">
              <w:rPr>
                <w:snapToGrid w:val="0"/>
              </w:rPr>
            </w:rPrChange>
          </w:rPr>
          <w:delText xml:space="preserve"> and 637 Arnold Property</w:delText>
        </w:r>
        <w:r w:rsidRPr="000007BF" w:rsidDel="00091C7A">
          <w:rPr>
            <w:snapToGrid w:val="0"/>
            <w:color w:val="FF0000"/>
            <w:sz w:val="14"/>
            <w:szCs w:val="16"/>
            <w:rPrChange w:id="2015" w:author="Dolan, Scott" w:date="2020-05-26T00:58:00Z">
              <w:rPr>
                <w:snapToGrid w:val="0"/>
              </w:rPr>
            </w:rPrChange>
          </w:rPr>
          <w:delText xml:space="preserve"> </w:delText>
        </w:r>
        <w:r w:rsidR="00057ACD" w:rsidRPr="000007BF" w:rsidDel="00091C7A">
          <w:rPr>
            <w:snapToGrid w:val="0"/>
            <w:color w:val="FF0000"/>
            <w:sz w:val="14"/>
            <w:szCs w:val="16"/>
            <w:rPrChange w:id="2016" w:author="Dolan, Scott" w:date="2020-05-26T00:58:00Z">
              <w:rPr>
                <w:snapToGrid w:val="0"/>
              </w:rPr>
            </w:rPrChange>
          </w:rPr>
          <w:delText>did not add up</w:delText>
        </w:r>
        <w:r w:rsidRPr="000007BF" w:rsidDel="00091C7A">
          <w:rPr>
            <w:snapToGrid w:val="0"/>
            <w:color w:val="FF0000"/>
            <w:sz w:val="14"/>
            <w:szCs w:val="16"/>
            <w:rPrChange w:id="2017" w:author="Dolan, Scott" w:date="2020-05-26T00:58:00Z">
              <w:rPr>
                <w:snapToGrid w:val="0"/>
              </w:rPr>
            </w:rPrChange>
          </w:rPr>
          <w:delText xml:space="preserve">. </w:delText>
        </w:r>
      </w:del>
    </w:p>
    <w:p w14:paraId="2D38AE3D" w14:textId="70339DA8" w:rsidR="001C1123" w:rsidRPr="000007BF" w:rsidRDefault="001C1123">
      <w:pPr>
        <w:pStyle w:val="ListParagraph"/>
        <w:keepNext/>
        <w:keepLines/>
        <w:numPr>
          <w:ilvl w:val="0"/>
          <w:numId w:val="24"/>
        </w:numPr>
        <w:autoSpaceDE w:val="0"/>
        <w:autoSpaceDN w:val="0"/>
        <w:adjustRightInd w:val="0"/>
        <w:spacing w:line="480" w:lineRule="auto"/>
        <w:rPr>
          <w:snapToGrid w:val="0"/>
          <w:color w:val="FF0000"/>
          <w:sz w:val="14"/>
          <w:szCs w:val="16"/>
          <w:rPrChange w:id="2018" w:author="Dolan, Scott" w:date="2020-05-26T00:58:00Z">
            <w:rPr>
              <w:snapToGrid w:val="0"/>
            </w:rPr>
          </w:rPrChange>
        </w:rPr>
        <w:pPrChange w:id="2019"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color w:val="FF0000"/>
          <w:sz w:val="14"/>
          <w:szCs w:val="16"/>
          <w:rPrChange w:id="2020" w:author="Dolan, Scott" w:date="2020-05-26T00:58:00Z">
            <w:rPr>
              <w:snapToGrid w:val="0"/>
            </w:rPr>
          </w:rPrChange>
        </w:rPr>
        <w:t xml:space="preserve">637 Arnold rejected the EAF Proposal </w:t>
      </w:r>
      <w:del w:id="2021" w:author="Dolan, Scott" w:date="2020-05-26T01:16:00Z">
        <w:r w:rsidRPr="000007BF" w:rsidDel="00091C7A">
          <w:rPr>
            <w:snapToGrid w:val="0"/>
            <w:color w:val="FF0000"/>
            <w:sz w:val="14"/>
            <w:szCs w:val="16"/>
            <w:rPrChange w:id="2022" w:author="Dolan, Scott" w:date="2020-05-26T00:58:00Z">
              <w:rPr>
                <w:snapToGrid w:val="0"/>
              </w:rPr>
            </w:rPrChange>
          </w:rPr>
          <w:delText>because the Morgan Survey was</w:delText>
        </w:r>
        <w:r w:rsidR="00057ACD" w:rsidRPr="000007BF" w:rsidDel="00091C7A">
          <w:rPr>
            <w:snapToGrid w:val="0"/>
            <w:color w:val="FF0000"/>
            <w:sz w:val="14"/>
            <w:szCs w:val="16"/>
            <w:rPrChange w:id="2023" w:author="Dolan, Scott" w:date="2020-05-26T00:58:00Z">
              <w:rPr>
                <w:snapToGrid w:val="0"/>
              </w:rPr>
            </w:rPrChange>
          </w:rPr>
          <w:delText xml:space="preserve"> mathematically</w:delText>
        </w:r>
        <w:r w:rsidRPr="000007BF" w:rsidDel="00091C7A">
          <w:rPr>
            <w:snapToGrid w:val="0"/>
            <w:color w:val="FF0000"/>
            <w:sz w:val="14"/>
            <w:szCs w:val="16"/>
            <w:rPrChange w:id="2024" w:author="Dolan, Scott" w:date="2020-05-26T00:58:00Z">
              <w:rPr>
                <w:snapToGrid w:val="0"/>
              </w:rPr>
            </w:rPrChange>
          </w:rPr>
          <w:delText xml:space="preserve"> inaccurate and </w:delText>
        </w:r>
      </w:del>
      <w:r w:rsidRPr="000007BF">
        <w:rPr>
          <w:snapToGrid w:val="0"/>
          <w:color w:val="FF0000"/>
          <w:sz w:val="14"/>
          <w:szCs w:val="16"/>
          <w:rPrChange w:id="2025" w:author="Dolan, Scott" w:date="2020-05-26T00:58:00Z">
            <w:rPr>
              <w:snapToGrid w:val="0"/>
            </w:rPr>
          </w:rPrChange>
        </w:rPr>
        <w:t xml:space="preserve">because the EAF Proposal would leave many issues unresolved, including exactly where 637 Arnold is permitted </w:t>
      </w:r>
      <w:r w:rsidR="00047BC3" w:rsidRPr="000007BF">
        <w:rPr>
          <w:snapToGrid w:val="0"/>
          <w:color w:val="FF0000"/>
          <w:sz w:val="14"/>
          <w:szCs w:val="16"/>
          <w:rPrChange w:id="2026" w:author="Dolan, Scott" w:date="2020-05-26T00:58:00Z">
            <w:rPr>
              <w:snapToGrid w:val="0"/>
            </w:rPr>
          </w:rPrChange>
        </w:rPr>
        <w:t>to extend its planned renovation activities</w:t>
      </w:r>
      <w:r w:rsidRPr="000007BF">
        <w:rPr>
          <w:snapToGrid w:val="0"/>
          <w:color w:val="FF0000"/>
          <w:sz w:val="14"/>
          <w:szCs w:val="16"/>
          <w:rPrChange w:id="2027" w:author="Dolan, Scott" w:date="2020-05-26T00:58:00Z">
            <w:rPr>
              <w:snapToGrid w:val="0"/>
            </w:rPr>
          </w:rPrChange>
        </w:rPr>
        <w:t xml:space="preserve">. </w:t>
      </w:r>
    </w:p>
    <w:p w14:paraId="605AC02A" w14:textId="610AFB9C" w:rsidR="004D1FFD" w:rsidRPr="000007BF" w:rsidRDefault="004D1FFD">
      <w:pPr>
        <w:pStyle w:val="ListParagraph"/>
        <w:keepNext/>
        <w:keepLines/>
        <w:numPr>
          <w:ilvl w:val="0"/>
          <w:numId w:val="24"/>
        </w:numPr>
        <w:autoSpaceDE w:val="0"/>
        <w:autoSpaceDN w:val="0"/>
        <w:adjustRightInd w:val="0"/>
        <w:spacing w:line="480" w:lineRule="auto"/>
        <w:rPr>
          <w:snapToGrid w:val="0"/>
          <w:sz w:val="14"/>
          <w:szCs w:val="16"/>
          <w:rPrChange w:id="2028" w:author="Dolan, Scott" w:date="2020-05-26T00:58:00Z">
            <w:rPr>
              <w:snapToGrid w:val="0"/>
            </w:rPr>
          </w:rPrChange>
        </w:rPr>
        <w:pPrChange w:id="2029"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2030" w:author="Dolan, Scott" w:date="2020-05-26T00:58:00Z">
            <w:rPr>
              <w:snapToGrid w:val="0"/>
            </w:rPr>
          </w:rPrChange>
        </w:rPr>
        <w:t xml:space="preserve">Essentially, the parties would be left in an agreed upon perpetual stalemate and have competing claims to the disputed portion of their respective properties forever without a clear resolution as to who owns what – a resolution necessary for 637 Arnold to commence </w:t>
      </w:r>
      <w:ins w:id="2031" w:author="Matthew P. Dolan" w:date="2020-05-23T10:20:00Z">
        <w:r w:rsidR="005923F9" w:rsidRPr="000007BF">
          <w:rPr>
            <w:snapToGrid w:val="0"/>
            <w:sz w:val="14"/>
            <w:szCs w:val="16"/>
            <w:rPrChange w:id="2032" w:author="Dolan, Scott" w:date="2020-05-26T00:58:00Z">
              <w:rPr>
                <w:snapToGrid w:val="0"/>
              </w:rPr>
            </w:rPrChange>
          </w:rPr>
          <w:t xml:space="preserve">anticipated </w:t>
        </w:r>
      </w:ins>
      <w:r w:rsidRPr="000007BF">
        <w:rPr>
          <w:snapToGrid w:val="0"/>
          <w:sz w:val="14"/>
          <w:szCs w:val="16"/>
          <w:rPrChange w:id="2033" w:author="Dolan, Scott" w:date="2020-05-26T00:58:00Z">
            <w:rPr>
              <w:snapToGrid w:val="0"/>
            </w:rPr>
          </w:rPrChange>
        </w:rPr>
        <w:t>construction activities</w:t>
      </w:r>
      <w:ins w:id="2034" w:author="Matthew P. Dolan" w:date="2020-05-23T10:20:00Z">
        <w:r w:rsidR="005923F9" w:rsidRPr="000007BF">
          <w:rPr>
            <w:snapToGrid w:val="0"/>
            <w:sz w:val="14"/>
            <w:szCs w:val="16"/>
            <w:rPrChange w:id="2035" w:author="Dolan, Scott" w:date="2020-05-26T00:58:00Z">
              <w:rPr>
                <w:snapToGrid w:val="0"/>
              </w:rPr>
            </w:rPrChange>
          </w:rPr>
          <w:t xml:space="preserve"> and begin earning anticipated rents</w:t>
        </w:r>
      </w:ins>
      <w:r w:rsidRPr="000007BF">
        <w:rPr>
          <w:snapToGrid w:val="0"/>
          <w:sz w:val="14"/>
          <w:szCs w:val="16"/>
          <w:rPrChange w:id="2036" w:author="Dolan, Scott" w:date="2020-05-26T00:58:00Z">
            <w:rPr>
              <w:snapToGrid w:val="0"/>
            </w:rPr>
          </w:rPrChange>
        </w:rPr>
        <w:t xml:space="preserve">. </w:t>
      </w:r>
    </w:p>
    <w:p w14:paraId="5E5759A5" w14:textId="777769AC" w:rsidR="00047BC3" w:rsidRPr="000007BF" w:rsidRDefault="004D1FFD">
      <w:pPr>
        <w:pStyle w:val="ListParagraph"/>
        <w:keepNext/>
        <w:keepLines/>
        <w:numPr>
          <w:ilvl w:val="0"/>
          <w:numId w:val="24"/>
        </w:numPr>
        <w:autoSpaceDE w:val="0"/>
        <w:autoSpaceDN w:val="0"/>
        <w:adjustRightInd w:val="0"/>
        <w:spacing w:line="480" w:lineRule="auto"/>
        <w:rPr>
          <w:snapToGrid w:val="0"/>
          <w:sz w:val="14"/>
          <w:szCs w:val="16"/>
          <w:rPrChange w:id="2037" w:author="Dolan, Scott" w:date="2020-05-26T00:58:00Z">
            <w:rPr>
              <w:snapToGrid w:val="0"/>
            </w:rPr>
          </w:rPrChange>
        </w:rPr>
        <w:pPrChange w:id="2038"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2039" w:author="Dolan, Scott" w:date="2020-05-26T00:58:00Z">
            <w:rPr>
              <w:snapToGrid w:val="0"/>
            </w:rPr>
          </w:rPrChange>
        </w:rPr>
        <w:t>Since 637 Arnold did not want to stipulate to the Morgan Survey which was mathematically inaccurate and</w:t>
      </w:r>
      <w:ins w:id="2040" w:author="Matthew P. Dolan" w:date="2020-05-23T09:58:00Z">
        <w:r w:rsidR="003C41B7" w:rsidRPr="000007BF">
          <w:rPr>
            <w:snapToGrid w:val="0"/>
            <w:sz w:val="14"/>
            <w:szCs w:val="16"/>
            <w:rPrChange w:id="2041" w:author="Dolan, Scott" w:date="2020-05-26T00:58:00Z">
              <w:rPr>
                <w:snapToGrid w:val="0"/>
              </w:rPr>
            </w:rPrChange>
          </w:rPr>
          <w:t xml:space="preserve"> left the true boundary line ambiguous and</w:t>
        </w:r>
      </w:ins>
      <w:r w:rsidRPr="000007BF">
        <w:rPr>
          <w:snapToGrid w:val="0"/>
          <w:sz w:val="14"/>
          <w:szCs w:val="16"/>
          <w:rPrChange w:id="2042" w:author="Dolan, Scott" w:date="2020-05-26T00:58:00Z">
            <w:rPr>
              <w:snapToGrid w:val="0"/>
            </w:rPr>
          </w:rPrChange>
        </w:rPr>
        <w:t xml:space="preserve"> because 637 Arnold</w:t>
      </w:r>
      <w:r w:rsidR="00047BC3" w:rsidRPr="000007BF">
        <w:rPr>
          <w:snapToGrid w:val="0"/>
          <w:sz w:val="14"/>
          <w:szCs w:val="16"/>
          <w:rPrChange w:id="2043" w:author="Dolan, Scott" w:date="2020-05-26T00:58:00Z">
            <w:rPr>
              <w:snapToGrid w:val="0"/>
            </w:rPr>
          </w:rPrChange>
        </w:rPr>
        <w:t xml:space="preserve"> is entitled to use </w:t>
      </w:r>
      <w:r w:rsidRPr="000007BF">
        <w:rPr>
          <w:snapToGrid w:val="0"/>
          <w:sz w:val="14"/>
          <w:szCs w:val="16"/>
          <w:rPrChange w:id="2044" w:author="Dolan, Scott" w:date="2020-05-26T00:58:00Z">
            <w:rPr>
              <w:snapToGrid w:val="0"/>
            </w:rPr>
          </w:rPrChange>
        </w:rPr>
        <w:t xml:space="preserve">or be compensated for </w:t>
      </w:r>
      <w:r w:rsidR="00FF1661" w:rsidRPr="000007BF">
        <w:rPr>
          <w:snapToGrid w:val="0"/>
          <w:sz w:val="14"/>
          <w:szCs w:val="16"/>
          <w:rPrChange w:id="2045" w:author="Dolan, Scott" w:date="2020-05-26T00:58:00Z">
            <w:rPr>
              <w:snapToGrid w:val="0"/>
            </w:rPr>
          </w:rPrChange>
        </w:rPr>
        <w:t>all</w:t>
      </w:r>
      <w:r w:rsidR="00047BC3" w:rsidRPr="000007BF">
        <w:rPr>
          <w:snapToGrid w:val="0"/>
          <w:sz w:val="14"/>
          <w:szCs w:val="16"/>
          <w:rPrChange w:id="2046" w:author="Dolan, Scott" w:date="2020-05-26T00:58:00Z">
            <w:rPr>
              <w:snapToGrid w:val="0"/>
            </w:rPr>
          </w:rPrChange>
        </w:rPr>
        <w:t xml:space="preserve"> </w:t>
      </w:r>
      <w:r w:rsidRPr="000007BF">
        <w:rPr>
          <w:snapToGrid w:val="0"/>
          <w:sz w:val="14"/>
          <w:szCs w:val="16"/>
          <w:rPrChange w:id="2047" w:author="Dolan, Scott" w:date="2020-05-26T00:58:00Z">
            <w:rPr>
              <w:snapToGrid w:val="0"/>
            </w:rPr>
          </w:rPrChange>
        </w:rPr>
        <w:t xml:space="preserve">of </w:t>
      </w:r>
      <w:r w:rsidR="00047BC3" w:rsidRPr="000007BF">
        <w:rPr>
          <w:snapToGrid w:val="0"/>
          <w:sz w:val="14"/>
          <w:szCs w:val="16"/>
          <w:rPrChange w:id="2048" w:author="Dolan, Scott" w:date="2020-05-26T00:58:00Z">
            <w:rPr>
              <w:snapToGrid w:val="0"/>
            </w:rPr>
          </w:rPrChange>
        </w:rPr>
        <w:t>the 637 Arnold Property insured by Stewart</w:t>
      </w:r>
      <w:r w:rsidRPr="000007BF">
        <w:rPr>
          <w:snapToGrid w:val="0"/>
          <w:sz w:val="14"/>
          <w:szCs w:val="16"/>
          <w:rPrChange w:id="2049" w:author="Dolan, Scott" w:date="2020-05-26T00:58:00Z">
            <w:rPr>
              <w:snapToGrid w:val="0"/>
            </w:rPr>
          </w:rPrChange>
        </w:rPr>
        <w:t>, 637 Arnold rejected the EAF Proposal</w:t>
      </w:r>
      <w:r w:rsidR="00047BC3" w:rsidRPr="000007BF">
        <w:rPr>
          <w:snapToGrid w:val="0"/>
          <w:sz w:val="14"/>
          <w:szCs w:val="16"/>
          <w:rPrChange w:id="2050" w:author="Dolan, Scott" w:date="2020-05-26T00:58:00Z">
            <w:rPr>
              <w:snapToGrid w:val="0"/>
            </w:rPr>
          </w:rPrChange>
        </w:rPr>
        <w:t xml:space="preserve">. </w:t>
      </w:r>
      <w:ins w:id="2051" w:author="Dolan, Scott" w:date="2020-05-23T22:31:00Z">
        <w:r w:rsidR="00E86E90" w:rsidRPr="000007BF">
          <w:rPr>
            <w:snapToGrid w:val="0"/>
            <w:color w:val="FF0000"/>
            <w:sz w:val="14"/>
            <w:szCs w:val="16"/>
            <w:rPrChange w:id="2052" w:author="Dolan, Scott" w:date="2020-05-26T00:58:00Z">
              <w:rPr>
                <w:snapToGrid w:val="0"/>
                <w:color w:val="FF0000"/>
              </w:rPr>
            </w:rPrChange>
          </w:rPr>
          <w:t xml:space="preserve"> Needs work. </w:t>
        </w:r>
      </w:ins>
    </w:p>
    <w:p w14:paraId="2F593E00" w14:textId="77777777" w:rsidR="00057ACD" w:rsidRPr="00091C7A" w:rsidRDefault="00047BC3">
      <w:pPr>
        <w:pStyle w:val="ListParagraph"/>
        <w:keepNext/>
        <w:keepLines/>
        <w:numPr>
          <w:ilvl w:val="0"/>
          <w:numId w:val="24"/>
        </w:numPr>
        <w:autoSpaceDE w:val="0"/>
        <w:autoSpaceDN w:val="0"/>
        <w:adjustRightInd w:val="0"/>
        <w:spacing w:line="480" w:lineRule="auto"/>
        <w:rPr>
          <w:strike/>
          <w:snapToGrid w:val="0"/>
          <w:sz w:val="14"/>
          <w:szCs w:val="16"/>
          <w:rPrChange w:id="2053" w:author="Dolan, Scott" w:date="2020-05-26T01:18:00Z">
            <w:rPr>
              <w:snapToGrid w:val="0"/>
            </w:rPr>
          </w:rPrChange>
        </w:rPr>
        <w:pPrChange w:id="2054" w:author="Dolan, Scott" w:date="2020-05-25T20:51:00Z">
          <w:pPr>
            <w:pStyle w:val="ListParagraph"/>
            <w:keepNext/>
            <w:keepLines/>
            <w:numPr>
              <w:numId w:val="34"/>
            </w:numPr>
            <w:autoSpaceDE w:val="0"/>
            <w:autoSpaceDN w:val="0"/>
            <w:adjustRightInd w:val="0"/>
            <w:spacing w:line="480" w:lineRule="auto"/>
            <w:ind w:left="0" w:firstLine="720"/>
          </w:pPr>
        </w:pPrChange>
      </w:pPr>
      <w:r w:rsidRPr="00091C7A">
        <w:rPr>
          <w:strike/>
          <w:snapToGrid w:val="0"/>
          <w:sz w:val="14"/>
          <w:szCs w:val="16"/>
          <w:rPrChange w:id="2055" w:author="Dolan, Scott" w:date="2020-05-26T01:18:00Z">
            <w:rPr>
              <w:snapToGrid w:val="0"/>
            </w:rPr>
          </w:rPrChange>
        </w:rPr>
        <w:t>Based on 637 Arnold’s rejection of the EAF Proposal, among other things, Mr. Mezzacca filed a Motion to Withdraw</w:t>
      </w:r>
      <w:r w:rsidR="00057ACD" w:rsidRPr="00091C7A">
        <w:rPr>
          <w:strike/>
          <w:snapToGrid w:val="0"/>
          <w:sz w:val="14"/>
          <w:szCs w:val="16"/>
          <w:rPrChange w:id="2056" w:author="Dolan, Scott" w:date="2020-05-26T01:18:00Z">
            <w:rPr>
              <w:snapToGrid w:val="0"/>
            </w:rPr>
          </w:rPrChange>
        </w:rPr>
        <w:t>, which was granted.</w:t>
      </w:r>
    </w:p>
    <w:p w14:paraId="26D5109C" w14:textId="67DC0047" w:rsidR="00047BC3" w:rsidRPr="000007BF" w:rsidRDefault="004D1FFD">
      <w:pPr>
        <w:pStyle w:val="ListParagraph"/>
        <w:keepNext/>
        <w:keepLines/>
        <w:numPr>
          <w:ilvl w:val="0"/>
          <w:numId w:val="24"/>
        </w:numPr>
        <w:autoSpaceDE w:val="0"/>
        <w:autoSpaceDN w:val="0"/>
        <w:adjustRightInd w:val="0"/>
        <w:spacing w:line="480" w:lineRule="auto"/>
        <w:rPr>
          <w:snapToGrid w:val="0"/>
          <w:sz w:val="14"/>
          <w:szCs w:val="16"/>
          <w:rPrChange w:id="2057" w:author="Dolan, Scott" w:date="2020-05-26T00:58:00Z">
            <w:rPr>
              <w:snapToGrid w:val="0"/>
            </w:rPr>
          </w:rPrChange>
        </w:rPr>
        <w:pPrChange w:id="2058"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2059" w:author="Dolan, Scott" w:date="2020-05-26T00:58:00Z">
            <w:rPr>
              <w:snapToGrid w:val="0"/>
            </w:rPr>
          </w:rPrChange>
        </w:rPr>
        <w:t>Thereafter, on</w:t>
      </w:r>
      <w:r w:rsidR="00057ACD" w:rsidRPr="000007BF">
        <w:rPr>
          <w:snapToGrid w:val="0"/>
          <w:sz w:val="14"/>
          <w:szCs w:val="16"/>
          <w:rPrChange w:id="2060" w:author="Dolan, Scott" w:date="2020-05-26T00:58:00Z">
            <w:rPr>
              <w:snapToGrid w:val="0"/>
            </w:rPr>
          </w:rPrChange>
        </w:rPr>
        <w:t xml:space="preserve"> March 5, 2020</w:t>
      </w:r>
      <w:r w:rsidRPr="000007BF">
        <w:rPr>
          <w:snapToGrid w:val="0"/>
          <w:sz w:val="14"/>
          <w:szCs w:val="16"/>
          <w:rPrChange w:id="2061" w:author="Dolan, Scott" w:date="2020-05-26T00:58:00Z">
            <w:rPr>
              <w:snapToGrid w:val="0"/>
            </w:rPr>
          </w:rPrChange>
        </w:rPr>
        <w:t>,</w:t>
      </w:r>
      <w:r w:rsidR="00057ACD" w:rsidRPr="000007BF">
        <w:rPr>
          <w:snapToGrid w:val="0"/>
          <w:sz w:val="14"/>
          <w:szCs w:val="16"/>
          <w:rPrChange w:id="2062" w:author="Dolan, Scott" w:date="2020-05-26T00:58:00Z">
            <w:rPr>
              <w:snapToGrid w:val="0"/>
            </w:rPr>
          </w:rPrChange>
        </w:rPr>
        <w:t xml:space="preserve"> </w:t>
      </w:r>
      <w:r w:rsidR="00047BC3" w:rsidRPr="000007BF">
        <w:rPr>
          <w:snapToGrid w:val="0"/>
          <w:sz w:val="14"/>
          <w:szCs w:val="16"/>
          <w:rPrChange w:id="2063" w:author="Dolan, Scott" w:date="2020-05-26T00:58:00Z">
            <w:rPr>
              <w:snapToGrid w:val="0"/>
            </w:rPr>
          </w:rPrChange>
        </w:rPr>
        <w:t>Stewart sent 637 Arnold correspondence disclaiming further coverage under the Policy (the “</w:t>
      </w:r>
      <w:r w:rsidR="00047BC3" w:rsidRPr="000007BF">
        <w:rPr>
          <w:b/>
          <w:bCs/>
          <w:snapToGrid w:val="0"/>
          <w:sz w:val="14"/>
          <w:szCs w:val="16"/>
          <w:rPrChange w:id="2064" w:author="Dolan, Scott" w:date="2020-05-26T00:58:00Z">
            <w:rPr>
              <w:b/>
              <w:bCs/>
              <w:snapToGrid w:val="0"/>
            </w:rPr>
          </w:rPrChange>
        </w:rPr>
        <w:t>Disclaimer Letter</w:t>
      </w:r>
      <w:r w:rsidR="00047BC3" w:rsidRPr="000007BF">
        <w:rPr>
          <w:snapToGrid w:val="0"/>
          <w:sz w:val="14"/>
          <w:szCs w:val="16"/>
          <w:rPrChange w:id="2065" w:author="Dolan, Scott" w:date="2020-05-26T00:58:00Z">
            <w:rPr>
              <w:snapToGrid w:val="0"/>
            </w:rPr>
          </w:rPrChange>
        </w:rPr>
        <w:t>”)</w:t>
      </w:r>
      <w:r w:rsidR="00057ACD" w:rsidRPr="000007BF">
        <w:rPr>
          <w:snapToGrid w:val="0"/>
          <w:sz w:val="14"/>
          <w:szCs w:val="16"/>
          <w:rPrChange w:id="2066" w:author="Dolan, Scott" w:date="2020-05-26T00:58:00Z">
            <w:rPr>
              <w:snapToGrid w:val="0"/>
            </w:rPr>
          </w:rPrChange>
        </w:rPr>
        <w:t xml:space="preserve"> based on 637 Arnold’s refusal to accept the EAF Proposal and a purported failure to cooperate</w:t>
      </w:r>
      <w:r w:rsidR="00047BC3" w:rsidRPr="000007BF">
        <w:rPr>
          <w:snapToGrid w:val="0"/>
          <w:sz w:val="14"/>
          <w:szCs w:val="16"/>
          <w:rPrChange w:id="2067" w:author="Dolan, Scott" w:date="2020-05-26T00:58:00Z">
            <w:rPr>
              <w:snapToGrid w:val="0"/>
            </w:rPr>
          </w:rPrChange>
        </w:rPr>
        <w:t>.</w:t>
      </w:r>
    </w:p>
    <w:p w14:paraId="0FCDD46A" w14:textId="74770CE5" w:rsidR="00047BC3" w:rsidRPr="000007BF" w:rsidRDefault="00047BC3">
      <w:pPr>
        <w:pStyle w:val="ListParagraph"/>
        <w:keepNext/>
        <w:keepLines/>
        <w:numPr>
          <w:ilvl w:val="0"/>
          <w:numId w:val="24"/>
        </w:numPr>
        <w:autoSpaceDE w:val="0"/>
        <w:autoSpaceDN w:val="0"/>
        <w:adjustRightInd w:val="0"/>
        <w:spacing w:line="480" w:lineRule="auto"/>
        <w:rPr>
          <w:ins w:id="2068" w:author="Matthew P. Dolan" w:date="2020-05-23T09:59:00Z"/>
          <w:snapToGrid w:val="0"/>
          <w:sz w:val="14"/>
          <w:szCs w:val="16"/>
          <w:rPrChange w:id="2069" w:author="Dolan, Scott" w:date="2020-05-26T00:58:00Z">
            <w:rPr>
              <w:ins w:id="2070" w:author="Matthew P. Dolan" w:date="2020-05-23T09:59:00Z"/>
              <w:snapToGrid w:val="0"/>
            </w:rPr>
          </w:rPrChange>
        </w:rPr>
        <w:pPrChange w:id="2071"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2072" w:author="Dolan, Scott" w:date="2020-05-26T00:58:00Z">
            <w:rPr>
              <w:snapToGrid w:val="0"/>
            </w:rPr>
          </w:rPrChange>
        </w:rPr>
        <w:t xml:space="preserve">Stewart wrongly and improperly disclaimed coverage under the Policy </w:t>
      </w:r>
      <w:r w:rsidR="00057ACD" w:rsidRPr="000007BF">
        <w:rPr>
          <w:snapToGrid w:val="0"/>
          <w:sz w:val="14"/>
          <w:szCs w:val="16"/>
          <w:rPrChange w:id="2073" w:author="Dolan, Scott" w:date="2020-05-26T00:58:00Z">
            <w:rPr>
              <w:snapToGrid w:val="0"/>
            </w:rPr>
          </w:rPrChange>
        </w:rPr>
        <w:t xml:space="preserve">by trying to force 637 Arnold </w:t>
      </w:r>
      <w:r w:rsidRPr="000007BF">
        <w:rPr>
          <w:snapToGrid w:val="0"/>
          <w:sz w:val="14"/>
          <w:szCs w:val="16"/>
          <w:rPrChange w:id="2074" w:author="Dolan, Scott" w:date="2020-05-26T00:58:00Z">
            <w:rPr>
              <w:snapToGrid w:val="0"/>
            </w:rPr>
          </w:rPrChange>
        </w:rPr>
        <w:t xml:space="preserve">to agree to the EAF Proposal. </w:t>
      </w:r>
    </w:p>
    <w:p w14:paraId="1636908D" w14:textId="7C5D5CA1" w:rsidR="003C41B7" w:rsidRPr="000007BF" w:rsidDel="003C41B7" w:rsidRDefault="003C41B7">
      <w:pPr>
        <w:pStyle w:val="ListParagraph"/>
        <w:keepNext/>
        <w:keepLines/>
        <w:numPr>
          <w:ilvl w:val="0"/>
          <w:numId w:val="24"/>
        </w:numPr>
        <w:autoSpaceDE w:val="0"/>
        <w:autoSpaceDN w:val="0"/>
        <w:adjustRightInd w:val="0"/>
        <w:spacing w:line="480" w:lineRule="auto"/>
        <w:rPr>
          <w:del w:id="2075" w:author="Matthew P. Dolan" w:date="2020-05-23T09:59:00Z"/>
          <w:snapToGrid w:val="0"/>
          <w:sz w:val="14"/>
          <w:szCs w:val="16"/>
          <w:rPrChange w:id="2076" w:author="Dolan, Scott" w:date="2020-05-26T00:58:00Z">
            <w:rPr>
              <w:del w:id="2077" w:author="Matthew P. Dolan" w:date="2020-05-23T09:59:00Z"/>
              <w:snapToGrid w:val="0"/>
            </w:rPr>
          </w:rPrChange>
        </w:rPr>
        <w:pPrChange w:id="2078" w:author="Dolan, Scott" w:date="2020-05-25T20:51:00Z">
          <w:pPr>
            <w:pStyle w:val="ListParagraph"/>
            <w:keepNext/>
            <w:keepLines/>
            <w:numPr>
              <w:numId w:val="34"/>
            </w:numPr>
            <w:autoSpaceDE w:val="0"/>
            <w:autoSpaceDN w:val="0"/>
            <w:adjustRightInd w:val="0"/>
            <w:spacing w:line="480" w:lineRule="auto"/>
            <w:ind w:left="0" w:firstLine="720"/>
          </w:pPr>
        </w:pPrChange>
      </w:pPr>
    </w:p>
    <w:p w14:paraId="0CC6C221" w14:textId="0F5541E9" w:rsidR="00047BC3" w:rsidRPr="000007BF" w:rsidRDefault="00057ACD">
      <w:pPr>
        <w:pStyle w:val="ListParagraph"/>
        <w:keepNext/>
        <w:keepLines/>
        <w:numPr>
          <w:ilvl w:val="0"/>
          <w:numId w:val="24"/>
        </w:numPr>
        <w:autoSpaceDE w:val="0"/>
        <w:autoSpaceDN w:val="0"/>
        <w:adjustRightInd w:val="0"/>
        <w:spacing w:line="480" w:lineRule="auto"/>
        <w:rPr>
          <w:snapToGrid w:val="0"/>
          <w:sz w:val="14"/>
          <w:szCs w:val="16"/>
          <w:rPrChange w:id="2079" w:author="Dolan, Scott" w:date="2020-05-26T00:58:00Z">
            <w:rPr>
              <w:snapToGrid w:val="0"/>
            </w:rPr>
          </w:rPrChange>
        </w:rPr>
        <w:pPrChange w:id="2080"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2081" w:author="Dolan, Scott" w:date="2020-05-26T00:58:00Z">
            <w:rPr>
              <w:snapToGrid w:val="0"/>
            </w:rPr>
          </w:rPrChange>
        </w:rPr>
        <w:t>As</w:t>
      </w:r>
      <w:r w:rsidR="00047BC3" w:rsidRPr="000007BF">
        <w:rPr>
          <w:snapToGrid w:val="0"/>
          <w:sz w:val="14"/>
          <w:szCs w:val="16"/>
          <w:rPrChange w:id="2082" w:author="Dolan, Scott" w:date="2020-05-26T00:58:00Z">
            <w:rPr>
              <w:snapToGrid w:val="0"/>
            </w:rPr>
          </w:rPrChange>
        </w:rPr>
        <w:t xml:space="preserve"> aforementioned, the EAF Proposal did not resolve 637 Arnold’s title claims</w:t>
      </w:r>
      <w:r w:rsidRPr="000007BF">
        <w:rPr>
          <w:snapToGrid w:val="0"/>
          <w:sz w:val="14"/>
          <w:szCs w:val="16"/>
          <w:rPrChange w:id="2083" w:author="Dolan, Scott" w:date="2020-05-26T00:58:00Z">
            <w:rPr>
              <w:snapToGrid w:val="0"/>
            </w:rPr>
          </w:rPrChange>
        </w:rPr>
        <w:t>, relied on the mathematically inaccurate Morgan Survey</w:t>
      </w:r>
      <w:r w:rsidR="00047BC3" w:rsidRPr="000007BF">
        <w:rPr>
          <w:snapToGrid w:val="0"/>
          <w:sz w:val="14"/>
          <w:szCs w:val="16"/>
          <w:rPrChange w:id="2084" w:author="Dolan, Scott" w:date="2020-05-26T00:58:00Z">
            <w:rPr>
              <w:snapToGrid w:val="0"/>
            </w:rPr>
          </w:rPrChange>
        </w:rPr>
        <w:t xml:space="preserve"> and would have resulted in 637 Arnold losing a portion of the 637 Arnold Property insured by Stewart. </w:t>
      </w:r>
    </w:p>
    <w:p w14:paraId="52807786" w14:textId="0EB53B61" w:rsidR="00047BC3" w:rsidRPr="000007BF" w:rsidRDefault="00047BC3">
      <w:pPr>
        <w:pStyle w:val="ListParagraph"/>
        <w:keepNext/>
        <w:keepLines/>
        <w:numPr>
          <w:ilvl w:val="0"/>
          <w:numId w:val="24"/>
        </w:numPr>
        <w:autoSpaceDE w:val="0"/>
        <w:autoSpaceDN w:val="0"/>
        <w:adjustRightInd w:val="0"/>
        <w:spacing w:line="480" w:lineRule="auto"/>
        <w:rPr>
          <w:snapToGrid w:val="0"/>
          <w:sz w:val="14"/>
          <w:szCs w:val="16"/>
          <w:rPrChange w:id="2085" w:author="Dolan, Scott" w:date="2020-05-26T00:58:00Z">
            <w:rPr>
              <w:snapToGrid w:val="0"/>
            </w:rPr>
          </w:rPrChange>
        </w:rPr>
        <w:pPrChange w:id="2086"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2087" w:author="Dolan, Scott" w:date="2020-05-26T00:58:00Z">
            <w:rPr>
              <w:snapToGrid w:val="0"/>
            </w:rPr>
          </w:rPrChange>
        </w:rPr>
        <w:t>On April 15, 2020, 637 Arnold sent Stewart correspondence</w:t>
      </w:r>
      <w:r w:rsidR="000B59B7" w:rsidRPr="000007BF">
        <w:rPr>
          <w:snapToGrid w:val="0"/>
          <w:sz w:val="14"/>
          <w:szCs w:val="16"/>
          <w:rPrChange w:id="2088" w:author="Dolan, Scott" w:date="2020-05-26T00:58:00Z">
            <w:rPr>
              <w:snapToGrid w:val="0"/>
            </w:rPr>
          </w:rPrChange>
        </w:rPr>
        <w:t xml:space="preserve"> (the “</w:t>
      </w:r>
      <w:r w:rsidR="000B59B7" w:rsidRPr="000007BF">
        <w:rPr>
          <w:b/>
          <w:bCs/>
          <w:snapToGrid w:val="0"/>
          <w:sz w:val="14"/>
          <w:szCs w:val="16"/>
          <w:rPrChange w:id="2089" w:author="Dolan, Scott" w:date="2020-05-26T00:58:00Z">
            <w:rPr>
              <w:b/>
              <w:bCs/>
              <w:snapToGrid w:val="0"/>
            </w:rPr>
          </w:rPrChange>
        </w:rPr>
        <w:t>Demand Letter</w:t>
      </w:r>
      <w:r w:rsidR="000B59B7" w:rsidRPr="000007BF">
        <w:rPr>
          <w:snapToGrid w:val="0"/>
          <w:sz w:val="14"/>
          <w:szCs w:val="16"/>
          <w:rPrChange w:id="2090" w:author="Dolan, Scott" w:date="2020-05-26T00:58:00Z">
            <w:rPr>
              <w:snapToGrid w:val="0"/>
            </w:rPr>
          </w:rPrChange>
        </w:rPr>
        <w:t>”)</w:t>
      </w:r>
      <w:r w:rsidRPr="000007BF">
        <w:rPr>
          <w:snapToGrid w:val="0"/>
          <w:sz w:val="14"/>
          <w:szCs w:val="16"/>
          <w:rPrChange w:id="2091" w:author="Dolan, Scott" w:date="2020-05-26T00:58:00Z">
            <w:rPr>
              <w:snapToGrid w:val="0"/>
            </w:rPr>
          </w:rPrChange>
        </w:rPr>
        <w:t xml:space="preserve"> rejecting the reasoning set forth in the Disclaimer Letter and demanding that Stewart (1) continue to indemnify and provide coverage to the Insured related to the Action, including, but not limited to, the reimbursement of ongoing attorneys’ fees and costs related to the claims made in the Lawsuit and; (2) indemnify/reimburse 637 Arnold for past and potential future attorneys’ fees, costs and other damages arising from and related to the Action.</w:t>
      </w:r>
    </w:p>
    <w:p w14:paraId="23DCD60D" w14:textId="7D6385D5" w:rsidR="00047BC3" w:rsidRPr="000007BF" w:rsidRDefault="00047BC3">
      <w:pPr>
        <w:pStyle w:val="ListParagraph"/>
        <w:keepNext/>
        <w:keepLines/>
        <w:numPr>
          <w:ilvl w:val="0"/>
          <w:numId w:val="24"/>
        </w:numPr>
        <w:autoSpaceDE w:val="0"/>
        <w:autoSpaceDN w:val="0"/>
        <w:adjustRightInd w:val="0"/>
        <w:spacing w:line="480" w:lineRule="auto"/>
        <w:rPr>
          <w:snapToGrid w:val="0"/>
          <w:sz w:val="14"/>
          <w:szCs w:val="16"/>
          <w:rPrChange w:id="2092" w:author="Dolan, Scott" w:date="2020-05-26T00:58:00Z">
            <w:rPr>
              <w:snapToGrid w:val="0"/>
            </w:rPr>
          </w:rPrChange>
        </w:rPr>
        <w:pPrChange w:id="2093" w:author="Dolan, Scott" w:date="2020-05-25T20:51:00Z">
          <w:pPr>
            <w:pStyle w:val="ListParagraph"/>
            <w:keepNext/>
            <w:keepLines/>
            <w:numPr>
              <w:numId w:val="34"/>
            </w:numPr>
            <w:autoSpaceDE w:val="0"/>
            <w:autoSpaceDN w:val="0"/>
            <w:adjustRightInd w:val="0"/>
            <w:spacing w:line="480" w:lineRule="auto"/>
            <w:ind w:left="0" w:firstLine="720"/>
          </w:pPr>
        </w:pPrChange>
      </w:pPr>
      <w:del w:id="2094" w:author="Matthew P. Dolan" w:date="2020-05-23T10:20:00Z">
        <w:r w:rsidRPr="000007BF" w:rsidDel="005923F9">
          <w:rPr>
            <w:snapToGrid w:val="0"/>
            <w:sz w:val="14"/>
            <w:szCs w:val="16"/>
            <w:rPrChange w:id="2095" w:author="Dolan, Scott" w:date="2020-05-26T00:58:00Z">
              <w:rPr>
                <w:snapToGrid w:val="0"/>
              </w:rPr>
            </w:rPrChange>
          </w:rPr>
          <w:delText xml:space="preserve">To date, </w:delText>
        </w:r>
      </w:del>
      <w:r w:rsidRPr="000007BF">
        <w:rPr>
          <w:snapToGrid w:val="0"/>
          <w:sz w:val="14"/>
          <w:szCs w:val="16"/>
          <w:rPrChange w:id="2096" w:author="Dolan, Scott" w:date="2020-05-26T00:58:00Z">
            <w:rPr>
              <w:snapToGrid w:val="0"/>
            </w:rPr>
          </w:rPrChange>
        </w:rPr>
        <w:t xml:space="preserve">Stewart has not provided a response to the Demand Letter. </w:t>
      </w:r>
    </w:p>
    <w:p w14:paraId="16A3F361" w14:textId="77777777" w:rsidR="000007BF" w:rsidRDefault="000007BF">
      <w:pPr>
        <w:keepNext/>
        <w:keepLines/>
        <w:autoSpaceDE w:val="0"/>
        <w:autoSpaceDN w:val="0"/>
        <w:adjustRightInd w:val="0"/>
        <w:jc w:val="center"/>
        <w:rPr>
          <w:ins w:id="2097" w:author="Dolan, Scott" w:date="2020-05-26T01:00:00Z"/>
          <w:b/>
          <w:bCs/>
          <w:snapToGrid w:val="0"/>
          <w:u w:val="single"/>
        </w:rPr>
      </w:pPr>
    </w:p>
    <w:p w14:paraId="4FD686F7" w14:textId="77777777" w:rsidR="000007BF" w:rsidRDefault="000007BF">
      <w:pPr>
        <w:keepNext/>
        <w:keepLines/>
        <w:autoSpaceDE w:val="0"/>
        <w:autoSpaceDN w:val="0"/>
        <w:adjustRightInd w:val="0"/>
        <w:jc w:val="center"/>
        <w:rPr>
          <w:ins w:id="2098" w:author="Dolan, Scott" w:date="2020-05-26T01:00:00Z"/>
          <w:b/>
          <w:bCs/>
          <w:snapToGrid w:val="0"/>
          <w:u w:val="single"/>
        </w:rPr>
      </w:pPr>
    </w:p>
    <w:p w14:paraId="4960C8E4" w14:textId="77777777" w:rsidR="000007BF" w:rsidRDefault="000007BF">
      <w:pPr>
        <w:keepNext/>
        <w:keepLines/>
        <w:autoSpaceDE w:val="0"/>
        <w:autoSpaceDN w:val="0"/>
        <w:adjustRightInd w:val="0"/>
        <w:jc w:val="center"/>
        <w:rPr>
          <w:ins w:id="2099" w:author="Dolan, Scott" w:date="2020-05-26T01:00:00Z"/>
          <w:b/>
          <w:bCs/>
          <w:snapToGrid w:val="0"/>
          <w:u w:val="single"/>
        </w:rPr>
      </w:pPr>
    </w:p>
    <w:p w14:paraId="43B34347" w14:textId="77777777" w:rsidR="000007BF" w:rsidRDefault="000007BF">
      <w:pPr>
        <w:keepNext/>
        <w:keepLines/>
        <w:autoSpaceDE w:val="0"/>
        <w:autoSpaceDN w:val="0"/>
        <w:adjustRightInd w:val="0"/>
        <w:jc w:val="center"/>
        <w:rPr>
          <w:ins w:id="2100" w:author="Dolan, Scott" w:date="2020-05-26T01:00:00Z"/>
          <w:b/>
          <w:bCs/>
          <w:snapToGrid w:val="0"/>
          <w:u w:val="single"/>
        </w:rPr>
      </w:pPr>
    </w:p>
    <w:p w14:paraId="3B76C17A" w14:textId="77777777" w:rsidR="000007BF" w:rsidRDefault="000007BF">
      <w:pPr>
        <w:keepNext/>
        <w:keepLines/>
        <w:autoSpaceDE w:val="0"/>
        <w:autoSpaceDN w:val="0"/>
        <w:adjustRightInd w:val="0"/>
        <w:jc w:val="center"/>
        <w:rPr>
          <w:ins w:id="2101" w:author="Dolan, Scott" w:date="2020-05-26T01:00:00Z"/>
          <w:b/>
          <w:bCs/>
          <w:snapToGrid w:val="0"/>
          <w:u w:val="single"/>
        </w:rPr>
      </w:pPr>
    </w:p>
    <w:p w14:paraId="368082DB" w14:textId="77777777" w:rsidR="000007BF" w:rsidRDefault="000007BF">
      <w:pPr>
        <w:keepNext/>
        <w:keepLines/>
        <w:autoSpaceDE w:val="0"/>
        <w:autoSpaceDN w:val="0"/>
        <w:adjustRightInd w:val="0"/>
        <w:jc w:val="center"/>
        <w:rPr>
          <w:ins w:id="2102" w:author="Dolan, Scott" w:date="2020-05-26T01:00:00Z"/>
          <w:b/>
          <w:bCs/>
          <w:snapToGrid w:val="0"/>
          <w:u w:val="single"/>
        </w:rPr>
      </w:pPr>
    </w:p>
    <w:p w14:paraId="209D879D" w14:textId="77777777" w:rsidR="000007BF" w:rsidRDefault="000007BF">
      <w:pPr>
        <w:keepNext/>
        <w:keepLines/>
        <w:autoSpaceDE w:val="0"/>
        <w:autoSpaceDN w:val="0"/>
        <w:adjustRightInd w:val="0"/>
        <w:jc w:val="center"/>
        <w:rPr>
          <w:ins w:id="2103" w:author="Dolan, Scott" w:date="2020-05-26T01:00:00Z"/>
          <w:b/>
          <w:bCs/>
          <w:snapToGrid w:val="0"/>
          <w:u w:val="single"/>
        </w:rPr>
      </w:pPr>
    </w:p>
    <w:p w14:paraId="663ADA07" w14:textId="37C5215C" w:rsidR="00BF4316" w:rsidRDefault="00BF4316">
      <w:pPr>
        <w:keepNext/>
        <w:keepLines/>
        <w:autoSpaceDE w:val="0"/>
        <w:autoSpaceDN w:val="0"/>
        <w:adjustRightInd w:val="0"/>
        <w:jc w:val="center"/>
        <w:rPr>
          <w:b/>
          <w:bCs/>
          <w:snapToGrid w:val="0"/>
          <w:u w:val="single"/>
        </w:rPr>
      </w:pPr>
      <w:r>
        <w:rPr>
          <w:b/>
          <w:bCs/>
          <w:snapToGrid w:val="0"/>
          <w:u w:val="single"/>
        </w:rPr>
        <w:t xml:space="preserve">COUNT ONE </w:t>
      </w:r>
    </w:p>
    <w:p w14:paraId="2AEB8055" w14:textId="20420DD3" w:rsidR="00BF4316" w:rsidRDefault="00BF4316">
      <w:pPr>
        <w:keepNext/>
        <w:keepLines/>
        <w:autoSpaceDE w:val="0"/>
        <w:autoSpaceDN w:val="0"/>
        <w:adjustRightInd w:val="0"/>
        <w:jc w:val="center"/>
        <w:rPr>
          <w:b/>
          <w:bCs/>
          <w:snapToGrid w:val="0"/>
          <w:u w:val="single"/>
        </w:rPr>
      </w:pPr>
      <w:r>
        <w:rPr>
          <w:b/>
          <w:bCs/>
          <w:snapToGrid w:val="0"/>
          <w:u w:val="single"/>
        </w:rPr>
        <w:t>(DECLARATORY JUDGMENT</w:t>
      </w:r>
      <w:r w:rsidR="008F47AA">
        <w:rPr>
          <w:b/>
          <w:bCs/>
          <w:snapToGrid w:val="0"/>
          <w:u w:val="single"/>
        </w:rPr>
        <w:t xml:space="preserve"> AGAINST STEWART</w:t>
      </w:r>
      <w:r>
        <w:rPr>
          <w:b/>
          <w:bCs/>
          <w:snapToGrid w:val="0"/>
          <w:u w:val="single"/>
        </w:rPr>
        <w:t>)</w:t>
      </w:r>
    </w:p>
    <w:p w14:paraId="21190FED" w14:textId="77777777" w:rsidR="008F47AA" w:rsidRPr="00BF4316" w:rsidRDefault="008F47AA">
      <w:pPr>
        <w:keepNext/>
        <w:keepLines/>
        <w:autoSpaceDE w:val="0"/>
        <w:autoSpaceDN w:val="0"/>
        <w:adjustRightInd w:val="0"/>
        <w:jc w:val="center"/>
        <w:rPr>
          <w:b/>
          <w:bCs/>
          <w:snapToGrid w:val="0"/>
          <w:u w:val="single"/>
        </w:rPr>
      </w:pPr>
    </w:p>
    <w:p w14:paraId="294DD5A9" w14:textId="2EEDF549"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04" w:author="Dolan, Scott" w:date="2020-05-26T01:00:00Z">
            <w:rPr>
              <w:snapToGrid w:val="0"/>
            </w:rPr>
          </w:rPrChange>
        </w:rPr>
        <w:pPrChange w:id="2105"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06" w:author="Dolan, Scott" w:date="2020-05-26T01:00:00Z">
            <w:rPr>
              <w:snapToGrid w:val="0"/>
            </w:rPr>
          </w:rPrChange>
        </w:rPr>
        <w:t xml:space="preserve">Third-Party Plaintiffs repeat and reallege the allegations contained in this Third-Party Complaint and make them a part hereof as though fully set forth at length herein. </w:t>
      </w:r>
    </w:p>
    <w:p w14:paraId="2A0A8F36" w14:textId="47B5B676"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07" w:author="Dolan, Scott" w:date="2020-05-26T01:00:00Z">
            <w:rPr>
              <w:snapToGrid w:val="0"/>
            </w:rPr>
          </w:rPrChange>
        </w:rPr>
        <w:pPrChange w:id="2108"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09" w:author="Dolan, Scott" w:date="2020-05-26T01:00:00Z">
            <w:rPr>
              <w:snapToGrid w:val="0"/>
            </w:rPr>
          </w:rPrChange>
        </w:rPr>
        <w:t xml:space="preserve">637 Arnold brings this action pursuant to </w:t>
      </w:r>
      <w:r w:rsidRPr="000007BF">
        <w:rPr>
          <w:snapToGrid w:val="0"/>
          <w:sz w:val="14"/>
          <w:u w:val="single"/>
          <w:rPrChange w:id="2110" w:author="Dolan, Scott" w:date="2020-05-26T01:00:00Z">
            <w:rPr>
              <w:snapToGrid w:val="0"/>
              <w:u w:val="single"/>
            </w:rPr>
          </w:rPrChange>
        </w:rPr>
        <w:t>N.J.S.A.</w:t>
      </w:r>
      <w:r w:rsidRPr="000007BF">
        <w:rPr>
          <w:snapToGrid w:val="0"/>
          <w:sz w:val="14"/>
          <w:rPrChange w:id="2111" w:author="Dolan, Scott" w:date="2020-05-26T01:00:00Z">
            <w:rPr>
              <w:snapToGrid w:val="0"/>
            </w:rPr>
          </w:rPrChange>
        </w:rPr>
        <w:t xml:space="preserve"> 2A:16-5</w:t>
      </w:r>
      <w:r w:rsidR="00DE4012" w:rsidRPr="000007BF">
        <w:rPr>
          <w:snapToGrid w:val="0"/>
          <w:sz w:val="14"/>
          <w:rPrChange w:id="2112" w:author="Dolan, Scott" w:date="2020-05-26T01:00:00Z">
            <w:rPr>
              <w:snapToGrid w:val="0"/>
            </w:rPr>
          </w:rPrChange>
        </w:rPr>
        <w:t>1</w:t>
      </w:r>
      <w:r w:rsidRPr="000007BF">
        <w:rPr>
          <w:snapToGrid w:val="0"/>
          <w:sz w:val="14"/>
          <w:rPrChange w:id="2113" w:author="Dolan, Scott" w:date="2020-05-26T01:00:00Z">
            <w:rPr>
              <w:snapToGrid w:val="0"/>
            </w:rPr>
          </w:rPrChange>
        </w:rPr>
        <w:t>,</w:t>
      </w:r>
      <w:r w:rsidR="00DE4012" w:rsidRPr="000007BF">
        <w:rPr>
          <w:snapToGrid w:val="0"/>
          <w:sz w:val="14"/>
          <w:rPrChange w:id="2114" w:author="Dolan, Scott" w:date="2020-05-26T01:00:00Z">
            <w:rPr>
              <w:snapToGrid w:val="0"/>
            </w:rPr>
          </w:rPrChange>
        </w:rPr>
        <w:t xml:space="preserve"> </w:t>
      </w:r>
      <w:r w:rsidR="00DE4012" w:rsidRPr="000007BF">
        <w:rPr>
          <w:snapToGrid w:val="0"/>
          <w:sz w:val="14"/>
          <w:u w:val="single"/>
          <w:rPrChange w:id="2115" w:author="Dolan, Scott" w:date="2020-05-26T01:00:00Z">
            <w:rPr>
              <w:snapToGrid w:val="0"/>
              <w:u w:val="single"/>
            </w:rPr>
          </w:rPrChange>
        </w:rPr>
        <w:t>et seq.</w:t>
      </w:r>
      <w:r w:rsidRPr="000007BF">
        <w:rPr>
          <w:snapToGrid w:val="0"/>
          <w:sz w:val="14"/>
          <w:rPrChange w:id="2116" w:author="Dolan, Scott" w:date="2020-05-26T01:00:00Z">
            <w:rPr>
              <w:snapToGrid w:val="0"/>
            </w:rPr>
          </w:rPrChange>
        </w:rPr>
        <w:t xml:space="preserve"> the New Jersey Declaratory Judgments Act, as an actual controversy exists between 637 Arnold and Stewart, requiring a declaration by this Court as to the rights, duties and obligations of the parties pursuant to the Policy and whether Stewart improperly declined further coverage because of 637 Arnold’s decision to not enter into the EAF Proposal.  </w:t>
      </w:r>
    </w:p>
    <w:p w14:paraId="7224C3C9" w14:textId="54C13C45"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17" w:author="Dolan, Scott" w:date="2020-05-26T01:01:00Z">
            <w:rPr>
              <w:snapToGrid w:val="0"/>
            </w:rPr>
          </w:rPrChange>
        </w:rPr>
        <w:pPrChange w:id="2118"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19" w:author="Dolan, Scott" w:date="2020-05-26T01:01:00Z">
            <w:rPr>
              <w:snapToGrid w:val="0"/>
            </w:rPr>
          </w:rPrChange>
        </w:rPr>
        <w:t xml:space="preserve">Stewart has previously acknowledged 637 Arnold’s right to coverage under the Policy, thereby causing 637 Arnold to rely on that determination and 637 Arnold has been forced to proceed to obtain independent Counsel </w:t>
      </w:r>
      <w:r w:rsidR="00E2337F" w:rsidRPr="000007BF">
        <w:rPr>
          <w:snapToGrid w:val="0"/>
          <w:sz w:val="14"/>
          <w:rPrChange w:id="2120" w:author="Dolan, Scott" w:date="2020-05-26T01:01:00Z">
            <w:rPr>
              <w:snapToGrid w:val="0"/>
            </w:rPr>
          </w:rPrChange>
        </w:rPr>
        <w:t xml:space="preserve">in order to defend 637 Arnold’s rights </w:t>
      </w:r>
      <w:r w:rsidRPr="000007BF">
        <w:rPr>
          <w:snapToGrid w:val="0"/>
          <w:sz w:val="14"/>
          <w:rPrChange w:id="2121" w:author="Dolan, Scott" w:date="2020-05-26T01:01:00Z">
            <w:rPr>
              <w:snapToGrid w:val="0"/>
            </w:rPr>
          </w:rPrChange>
        </w:rPr>
        <w:t xml:space="preserve">and file the within Third Party Complaint. </w:t>
      </w:r>
    </w:p>
    <w:p w14:paraId="76417152" w14:textId="451C75E0" w:rsidR="00057ACD" w:rsidRPr="000007BF" w:rsidRDefault="00DE4012">
      <w:pPr>
        <w:pStyle w:val="ListParagraph"/>
        <w:keepNext/>
        <w:keepLines/>
        <w:numPr>
          <w:ilvl w:val="0"/>
          <w:numId w:val="24"/>
        </w:numPr>
        <w:autoSpaceDE w:val="0"/>
        <w:autoSpaceDN w:val="0"/>
        <w:adjustRightInd w:val="0"/>
        <w:spacing w:line="480" w:lineRule="auto"/>
        <w:rPr>
          <w:snapToGrid w:val="0"/>
          <w:sz w:val="14"/>
          <w:rPrChange w:id="2122" w:author="Dolan, Scott" w:date="2020-05-26T01:01:00Z">
            <w:rPr>
              <w:snapToGrid w:val="0"/>
            </w:rPr>
          </w:rPrChange>
        </w:rPr>
        <w:pPrChange w:id="2123"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24" w:author="Dolan, Scott" w:date="2020-05-26T01:01:00Z">
            <w:rPr>
              <w:snapToGrid w:val="0"/>
            </w:rPr>
          </w:rPrChange>
        </w:rPr>
        <w:t xml:space="preserve">Prior to the </w:t>
      </w:r>
      <w:ins w:id="2125" w:author="Matthew P. Dolan" w:date="2020-05-23T10:21:00Z">
        <w:r w:rsidR="005923F9" w:rsidRPr="000007BF">
          <w:rPr>
            <w:snapToGrid w:val="0"/>
            <w:sz w:val="14"/>
            <w:rPrChange w:id="2126" w:author="Dolan, Scott" w:date="2020-05-26T01:01:00Z">
              <w:rPr>
                <w:snapToGrid w:val="0"/>
              </w:rPr>
            </w:rPrChange>
          </w:rPr>
          <w:t xml:space="preserve">issuance of the </w:t>
        </w:r>
      </w:ins>
      <w:r w:rsidRPr="000007BF">
        <w:rPr>
          <w:snapToGrid w:val="0"/>
          <w:sz w:val="14"/>
          <w:rPrChange w:id="2127" w:author="Dolan, Scott" w:date="2020-05-26T01:01:00Z">
            <w:rPr>
              <w:snapToGrid w:val="0"/>
            </w:rPr>
          </w:rPrChange>
        </w:rPr>
        <w:t>Disclaimer Letter</w:t>
      </w:r>
      <w:r w:rsidR="00057ACD" w:rsidRPr="000007BF">
        <w:rPr>
          <w:snapToGrid w:val="0"/>
          <w:sz w:val="14"/>
          <w:rPrChange w:id="2128" w:author="Dolan, Scott" w:date="2020-05-26T01:01:00Z">
            <w:rPr>
              <w:snapToGrid w:val="0"/>
            </w:rPr>
          </w:rPrChange>
        </w:rPr>
        <w:t xml:space="preserve"> </w:t>
      </w:r>
      <w:r w:rsidRPr="000007BF">
        <w:rPr>
          <w:snapToGrid w:val="0"/>
          <w:sz w:val="14"/>
          <w:rPrChange w:id="2129" w:author="Dolan, Scott" w:date="2020-05-26T01:01:00Z">
            <w:rPr>
              <w:snapToGrid w:val="0"/>
            </w:rPr>
          </w:rPrChange>
        </w:rPr>
        <w:t xml:space="preserve">637 Arnold </w:t>
      </w:r>
      <w:del w:id="2130" w:author="Matthew P. Dolan" w:date="2020-05-23T10:21:00Z">
        <w:r w:rsidRPr="000007BF" w:rsidDel="005923F9">
          <w:rPr>
            <w:snapToGrid w:val="0"/>
            <w:sz w:val="14"/>
            <w:rPrChange w:id="2131" w:author="Dolan, Scott" w:date="2020-05-26T01:01:00Z">
              <w:rPr>
                <w:snapToGrid w:val="0"/>
              </w:rPr>
            </w:rPrChange>
          </w:rPr>
          <w:delText xml:space="preserve">has </w:delText>
        </w:r>
      </w:del>
      <w:r w:rsidRPr="000007BF">
        <w:rPr>
          <w:snapToGrid w:val="0"/>
          <w:sz w:val="14"/>
          <w:rPrChange w:id="2132" w:author="Dolan, Scott" w:date="2020-05-26T01:01:00Z">
            <w:rPr>
              <w:snapToGrid w:val="0"/>
            </w:rPr>
          </w:rPrChange>
        </w:rPr>
        <w:t xml:space="preserve">also </w:t>
      </w:r>
      <w:r w:rsidR="00057ACD" w:rsidRPr="000007BF">
        <w:rPr>
          <w:snapToGrid w:val="0"/>
          <w:sz w:val="14"/>
          <w:rPrChange w:id="2133" w:author="Dolan, Scott" w:date="2020-05-26T01:01:00Z">
            <w:rPr>
              <w:snapToGrid w:val="0"/>
            </w:rPr>
          </w:rPrChange>
        </w:rPr>
        <w:t xml:space="preserve">incurred </w:t>
      </w:r>
      <w:r w:rsidR="00E2337F" w:rsidRPr="000007BF">
        <w:rPr>
          <w:snapToGrid w:val="0"/>
          <w:sz w:val="14"/>
          <w:rPrChange w:id="2134" w:author="Dolan, Scott" w:date="2020-05-26T01:01:00Z">
            <w:rPr>
              <w:snapToGrid w:val="0"/>
            </w:rPr>
          </w:rPrChange>
        </w:rPr>
        <w:t xml:space="preserve">additional </w:t>
      </w:r>
      <w:r w:rsidR="00057ACD" w:rsidRPr="000007BF">
        <w:rPr>
          <w:snapToGrid w:val="0"/>
          <w:sz w:val="14"/>
          <w:rPrChange w:id="2135" w:author="Dolan, Scott" w:date="2020-05-26T01:01:00Z">
            <w:rPr>
              <w:snapToGrid w:val="0"/>
            </w:rPr>
          </w:rPrChange>
        </w:rPr>
        <w:t>attorneys’ fees and costs</w:t>
      </w:r>
      <w:r w:rsidR="00E2337F" w:rsidRPr="000007BF">
        <w:rPr>
          <w:snapToGrid w:val="0"/>
          <w:sz w:val="14"/>
          <w:rPrChange w:id="2136" w:author="Dolan, Scott" w:date="2020-05-26T01:01:00Z">
            <w:rPr>
              <w:snapToGrid w:val="0"/>
            </w:rPr>
          </w:rPrChange>
        </w:rPr>
        <w:t xml:space="preserve"> related to, among other things, a Planning Board application filed by 641 Arnold</w:t>
      </w:r>
      <w:r w:rsidR="00057ACD" w:rsidRPr="000007BF">
        <w:rPr>
          <w:snapToGrid w:val="0"/>
          <w:sz w:val="14"/>
          <w:rPrChange w:id="2137" w:author="Dolan, Scott" w:date="2020-05-26T01:01:00Z">
            <w:rPr>
              <w:snapToGrid w:val="0"/>
            </w:rPr>
          </w:rPrChange>
        </w:rPr>
        <w:t xml:space="preserve"> that should have been </w:t>
      </w:r>
      <w:r w:rsidRPr="000007BF">
        <w:rPr>
          <w:snapToGrid w:val="0"/>
          <w:sz w:val="14"/>
          <w:rPrChange w:id="2138" w:author="Dolan, Scott" w:date="2020-05-26T01:01:00Z">
            <w:rPr>
              <w:snapToGrid w:val="0"/>
            </w:rPr>
          </w:rPrChange>
        </w:rPr>
        <w:t>defended</w:t>
      </w:r>
      <w:r w:rsidR="00057ACD" w:rsidRPr="000007BF">
        <w:rPr>
          <w:snapToGrid w:val="0"/>
          <w:sz w:val="14"/>
          <w:rPrChange w:id="2139" w:author="Dolan, Scott" w:date="2020-05-26T01:01:00Z">
            <w:rPr>
              <w:snapToGrid w:val="0"/>
            </w:rPr>
          </w:rPrChange>
        </w:rPr>
        <w:t xml:space="preserve"> by Stewart</w:t>
      </w:r>
      <w:r w:rsidRPr="000007BF">
        <w:rPr>
          <w:snapToGrid w:val="0"/>
          <w:sz w:val="14"/>
          <w:rPrChange w:id="2140" w:author="Dolan, Scott" w:date="2020-05-26T01:01:00Z">
            <w:rPr>
              <w:snapToGrid w:val="0"/>
            </w:rPr>
          </w:rPrChange>
        </w:rPr>
        <w:t xml:space="preserve"> or put off by way of a simple letter or Motion filed</w:t>
      </w:r>
      <w:ins w:id="2141" w:author="Matthew P. Dolan" w:date="2020-05-23T10:21:00Z">
        <w:r w:rsidR="005923F9" w:rsidRPr="000007BF">
          <w:rPr>
            <w:snapToGrid w:val="0"/>
            <w:sz w:val="14"/>
            <w:rPrChange w:id="2142" w:author="Dolan, Scott" w:date="2020-05-26T01:01:00Z">
              <w:rPr>
                <w:snapToGrid w:val="0"/>
              </w:rPr>
            </w:rPrChange>
          </w:rPr>
          <w:t xml:space="preserve"> by Mr. Mezzacca</w:t>
        </w:r>
      </w:ins>
      <w:r w:rsidRPr="000007BF">
        <w:rPr>
          <w:snapToGrid w:val="0"/>
          <w:sz w:val="14"/>
          <w:rPrChange w:id="2143" w:author="Dolan, Scott" w:date="2020-05-26T01:01:00Z">
            <w:rPr>
              <w:snapToGrid w:val="0"/>
            </w:rPr>
          </w:rPrChange>
        </w:rPr>
        <w:t xml:space="preserve"> in the Action</w:t>
      </w:r>
      <w:r w:rsidR="00E2337F" w:rsidRPr="000007BF">
        <w:rPr>
          <w:snapToGrid w:val="0"/>
          <w:sz w:val="14"/>
          <w:rPrChange w:id="2144" w:author="Dolan, Scott" w:date="2020-05-26T01:01:00Z">
            <w:rPr>
              <w:snapToGrid w:val="0"/>
            </w:rPr>
          </w:rPrChange>
        </w:rPr>
        <w:t xml:space="preserve">. </w:t>
      </w:r>
    </w:p>
    <w:p w14:paraId="0777E691" w14:textId="095FCE9D"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45" w:author="Dolan, Scott" w:date="2020-05-26T01:01:00Z">
            <w:rPr>
              <w:snapToGrid w:val="0"/>
            </w:rPr>
          </w:rPrChange>
        </w:rPr>
        <w:pPrChange w:id="2146"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47" w:author="Dolan, Scott" w:date="2020-05-26T01:01:00Z">
            <w:rPr>
              <w:snapToGrid w:val="0"/>
            </w:rPr>
          </w:rPrChange>
        </w:rPr>
        <w:t xml:space="preserve">By reason of the foregoing, a declaratory judgment is both necessary and proper in order to set forth and determine the rights, obligations and liabilities that exist among Stewart and 637 Arnold. </w:t>
      </w:r>
    </w:p>
    <w:p w14:paraId="1DD4F58F" w14:textId="5E08CCDA" w:rsidR="008F47AA" w:rsidRPr="008F47AA" w:rsidRDefault="008F47AA">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 xml:space="preserve">plaintiff, 637 Arnold, LLC, demands the entry of a judgment against the defendant Stewart Title Guaranty Company, as follows: </w:t>
      </w:r>
    </w:p>
    <w:p w14:paraId="0DDD4139" w14:textId="63F940F9" w:rsidR="008F47AA" w:rsidRPr="008F47AA" w:rsidRDefault="008F47AA">
      <w:pPr>
        <w:pStyle w:val="ListParagraph"/>
        <w:keepNext/>
        <w:keepLines/>
        <w:numPr>
          <w:ilvl w:val="0"/>
          <w:numId w:val="25"/>
        </w:numPr>
        <w:autoSpaceDE w:val="0"/>
        <w:autoSpaceDN w:val="0"/>
        <w:adjustRightInd w:val="0"/>
        <w:spacing w:line="480" w:lineRule="auto"/>
        <w:ind w:left="0" w:firstLine="720"/>
        <w:rPr>
          <w:snapToGrid w:val="0"/>
        </w:rPr>
      </w:pPr>
      <w:r w:rsidRPr="00516913">
        <w:rPr>
          <w:snapToGrid w:val="0"/>
          <w:sz w:val="14"/>
          <w:rPrChange w:id="2148" w:author="Dolan, Scott" w:date="2020-05-26T01:02:00Z">
            <w:rPr>
              <w:snapToGrid w:val="0"/>
            </w:rPr>
          </w:rPrChange>
        </w:rPr>
        <w:t xml:space="preserve">Declaring 637 Arnold is entitled to coverage </w:t>
      </w:r>
      <w:del w:id="2149" w:author="Matthew P. Dolan" w:date="2020-05-23T10:23:00Z">
        <w:r w:rsidRPr="00516913" w:rsidDel="005923F9">
          <w:rPr>
            <w:snapToGrid w:val="0"/>
            <w:sz w:val="14"/>
            <w:rPrChange w:id="2150" w:author="Dolan, Scott" w:date="2020-05-26T01:02:00Z">
              <w:rPr>
                <w:snapToGrid w:val="0"/>
              </w:rPr>
            </w:rPrChange>
          </w:rPr>
          <w:delText xml:space="preserve">from </w:delText>
        </w:r>
      </w:del>
      <w:ins w:id="2151" w:author="Matthew P. Dolan" w:date="2020-05-23T10:23:00Z">
        <w:r w:rsidR="005923F9" w:rsidRPr="00516913">
          <w:rPr>
            <w:snapToGrid w:val="0"/>
            <w:sz w:val="14"/>
            <w:rPrChange w:id="2152" w:author="Dolan, Scott" w:date="2020-05-26T01:02:00Z">
              <w:rPr>
                <w:snapToGrid w:val="0"/>
              </w:rPr>
            </w:rPrChange>
          </w:rPr>
          <w:t xml:space="preserve">under </w:t>
        </w:r>
      </w:ins>
      <w:r w:rsidRPr="00516913">
        <w:rPr>
          <w:snapToGrid w:val="0"/>
          <w:sz w:val="14"/>
          <w:rPrChange w:id="2153" w:author="Dolan, Scott" w:date="2020-05-26T01:02:00Z">
            <w:rPr>
              <w:snapToGrid w:val="0"/>
            </w:rPr>
          </w:rPrChange>
        </w:rPr>
        <w:t>the Policy</w:t>
      </w:r>
      <w:r w:rsidRPr="008F47AA">
        <w:rPr>
          <w:snapToGrid w:val="0"/>
        </w:rPr>
        <w:t>;</w:t>
      </w:r>
    </w:p>
    <w:p w14:paraId="563E0E84" w14:textId="7CDA9E92" w:rsidR="008F47AA" w:rsidRDefault="008F47AA" w:rsidP="009175B1">
      <w:pPr>
        <w:pStyle w:val="ListParagraph"/>
        <w:keepNext/>
        <w:keepLines/>
        <w:numPr>
          <w:ilvl w:val="0"/>
          <w:numId w:val="25"/>
        </w:numPr>
        <w:autoSpaceDE w:val="0"/>
        <w:autoSpaceDN w:val="0"/>
        <w:adjustRightInd w:val="0"/>
        <w:spacing w:line="480" w:lineRule="auto"/>
        <w:ind w:left="0" w:firstLine="720"/>
        <w:rPr>
          <w:ins w:id="2154" w:author="Matthew P. Dolan" w:date="2020-05-23T10:21:00Z"/>
          <w:snapToGrid w:val="0"/>
        </w:rPr>
      </w:pPr>
      <w:r w:rsidRPr="00516913">
        <w:rPr>
          <w:snapToGrid w:val="0"/>
          <w:sz w:val="14"/>
          <w:rPrChange w:id="2155" w:author="Dolan, Scott" w:date="2020-05-26T01:02:00Z">
            <w:rPr>
              <w:snapToGrid w:val="0"/>
            </w:rPr>
          </w:rPrChange>
        </w:rPr>
        <w:t>Requiring Stewart reimburse 637 Arnold for all costs associated with the defense of this Action and</w:t>
      </w:r>
      <w:r w:rsidR="00FF1661" w:rsidRPr="00516913">
        <w:rPr>
          <w:snapToGrid w:val="0"/>
          <w:sz w:val="14"/>
          <w:rPrChange w:id="2156" w:author="Dolan, Scott" w:date="2020-05-26T01:02:00Z">
            <w:rPr>
              <w:snapToGrid w:val="0"/>
            </w:rPr>
          </w:rPrChange>
        </w:rPr>
        <w:t xml:space="preserve"> defending</w:t>
      </w:r>
      <w:r w:rsidRPr="00516913">
        <w:rPr>
          <w:snapToGrid w:val="0"/>
          <w:sz w:val="14"/>
          <w:rPrChange w:id="2157" w:author="Dolan, Scott" w:date="2020-05-26T01:02:00Z">
            <w:rPr>
              <w:snapToGrid w:val="0"/>
            </w:rPr>
          </w:rPrChange>
        </w:rPr>
        <w:t xml:space="preserve"> the title to the 637 Arnold Property, including, but not limited to, reasonable </w:t>
      </w:r>
      <w:del w:id="2158" w:author="Matthew P. Dolan" w:date="2020-05-23T10:21:00Z">
        <w:r w:rsidRPr="00516913" w:rsidDel="005923F9">
          <w:rPr>
            <w:snapToGrid w:val="0"/>
            <w:sz w:val="14"/>
            <w:rPrChange w:id="2159" w:author="Dolan, Scott" w:date="2020-05-26T01:02:00Z">
              <w:rPr>
                <w:snapToGrid w:val="0"/>
              </w:rPr>
            </w:rPrChange>
          </w:rPr>
          <w:delText>attorneys</w:delText>
        </w:r>
      </w:del>
      <w:ins w:id="2160" w:author="Matthew P. Dolan" w:date="2020-05-23T10:21:00Z">
        <w:r w:rsidR="005923F9" w:rsidRPr="00516913">
          <w:rPr>
            <w:snapToGrid w:val="0"/>
            <w:sz w:val="14"/>
            <w:rPrChange w:id="2161" w:author="Dolan, Scott" w:date="2020-05-26T01:02:00Z">
              <w:rPr>
                <w:snapToGrid w:val="0"/>
              </w:rPr>
            </w:rPrChange>
          </w:rPr>
          <w:t>attorney’s</w:t>
        </w:r>
      </w:ins>
      <w:r w:rsidRPr="00516913">
        <w:rPr>
          <w:snapToGrid w:val="0"/>
          <w:sz w:val="14"/>
          <w:rPrChange w:id="2162" w:author="Dolan, Scott" w:date="2020-05-26T01:02:00Z">
            <w:rPr>
              <w:snapToGrid w:val="0"/>
            </w:rPr>
          </w:rPrChange>
        </w:rPr>
        <w:t xml:space="preserve"> fees and costs previously incurred and those to be further incurred</w:t>
      </w:r>
      <w:r>
        <w:rPr>
          <w:snapToGrid w:val="0"/>
        </w:rPr>
        <w:t xml:space="preserve">; </w:t>
      </w:r>
      <w:r w:rsidRPr="008F47AA">
        <w:rPr>
          <w:snapToGrid w:val="0"/>
        </w:rPr>
        <w:t xml:space="preserve"> </w:t>
      </w:r>
    </w:p>
    <w:p w14:paraId="6A0249DD" w14:textId="3606ACDB" w:rsidR="005923F9" w:rsidRPr="00516913" w:rsidRDefault="005923F9">
      <w:pPr>
        <w:pStyle w:val="ListParagraph"/>
        <w:keepNext/>
        <w:keepLines/>
        <w:numPr>
          <w:ilvl w:val="0"/>
          <w:numId w:val="25"/>
        </w:numPr>
        <w:autoSpaceDE w:val="0"/>
        <w:autoSpaceDN w:val="0"/>
        <w:adjustRightInd w:val="0"/>
        <w:spacing w:line="480" w:lineRule="auto"/>
        <w:ind w:left="0" w:firstLine="720"/>
        <w:rPr>
          <w:snapToGrid w:val="0"/>
          <w:sz w:val="14"/>
          <w:rPrChange w:id="2163" w:author="Dolan, Scott" w:date="2020-05-26T01:02:00Z">
            <w:rPr>
              <w:snapToGrid w:val="0"/>
            </w:rPr>
          </w:rPrChange>
        </w:rPr>
      </w:pPr>
      <w:ins w:id="2164" w:author="Matthew P. Dolan" w:date="2020-05-23T10:21:00Z">
        <w:r w:rsidRPr="00516913">
          <w:rPr>
            <w:snapToGrid w:val="0"/>
            <w:sz w:val="14"/>
            <w:rPrChange w:id="2165" w:author="Dolan, Scott" w:date="2020-05-26T01:02:00Z">
              <w:rPr>
                <w:snapToGrid w:val="0"/>
              </w:rPr>
            </w:rPrChange>
          </w:rPr>
          <w:t>Re</w:t>
        </w:r>
      </w:ins>
      <w:ins w:id="2166" w:author="Matthew P. Dolan" w:date="2020-05-23T10:22:00Z">
        <w:r w:rsidRPr="00516913">
          <w:rPr>
            <w:snapToGrid w:val="0"/>
            <w:sz w:val="14"/>
            <w:rPrChange w:id="2167" w:author="Dolan, Scott" w:date="2020-05-26T01:02:00Z">
              <w:rPr>
                <w:snapToGrid w:val="0"/>
              </w:rPr>
            </w:rPrChange>
          </w:rPr>
          <w:t>quiring Stewart to reimburse 637 Arnold for compensatory damages and costs incurred and related to the loss of use of the 637 Arnold Property as a result of the Action and the alleged encroachment which is insured under the Policy;</w:t>
        </w:r>
      </w:ins>
      <w:ins w:id="2168" w:author="Dolan, Scott" w:date="2020-05-23T22:34:00Z">
        <w:r w:rsidR="00E86E90" w:rsidRPr="00516913">
          <w:rPr>
            <w:snapToGrid w:val="0"/>
            <w:sz w:val="14"/>
            <w:rPrChange w:id="2169" w:author="Dolan, Scott" w:date="2020-05-26T01:02:00Z">
              <w:rPr>
                <w:snapToGrid w:val="0"/>
              </w:rPr>
            </w:rPrChange>
          </w:rPr>
          <w:t xml:space="preserve"> </w:t>
        </w:r>
        <w:r w:rsidR="00E86E90" w:rsidRPr="00516913">
          <w:rPr>
            <w:snapToGrid w:val="0"/>
            <w:color w:val="FF0000"/>
            <w:sz w:val="14"/>
            <w:rPrChange w:id="2170" w:author="Dolan, Scott" w:date="2020-05-26T01:02:00Z">
              <w:rPr>
                <w:snapToGrid w:val="0"/>
                <w:color w:val="FF0000"/>
              </w:rPr>
            </w:rPrChange>
          </w:rPr>
          <w:t xml:space="preserve">Remedninge need to fix title so it is marketable again. </w:t>
        </w:r>
      </w:ins>
    </w:p>
    <w:p w14:paraId="25BFD311" w14:textId="3F65CB45" w:rsidR="008F47AA" w:rsidRPr="00516913" w:rsidRDefault="008F47AA">
      <w:pPr>
        <w:pStyle w:val="ListParagraph"/>
        <w:keepNext/>
        <w:keepLines/>
        <w:numPr>
          <w:ilvl w:val="0"/>
          <w:numId w:val="25"/>
        </w:numPr>
        <w:autoSpaceDE w:val="0"/>
        <w:autoSpaceDN w:val="0"/>
        <w:adjustRightInd w:val="0"/>
        <w:spacing w:line="480" w:lineRule="auto"/>
        <w:ind w:left="0" w:firstLine="720"/>
        <w:rPr>
          <w:snapToGrid w:val="0"/>
          <w:sz w:val="14"/>
          <w:rPrChange w:id="2171" w:author="Dolan, Scott" w:date="2020-05-26T01:02:00Z">
            <w:rPr>
              <w:snapToGrid w:val="0"/>
            </w:rPr>
          </w:rPrChange>
        </w:rPr>
      </w:pPr>
      <w:r w:rsidRPr="00516913">
        <w:rPr>
          <w:snapToGrid w:val="0"/>
          <w:sz w:val="14"/>
          <w:rPrChange w:id="2172" w:author="Dolan, Scott" w:date="2020-05-26T01:02:00Z">
            <w:rPr>
              <w:snapToGrid w:val="0"/>
            </w:rPr>
          </w:rPrChange>
        </w:rPr>
        <w:lastRenderedPageBreak/>
        <w:t xml:space="preserve">For such other relief as the Court deems equitable and just. </w:t>
      </w:r>
    </w:p>
    <w:p w14:paraId="1D4C032A" w14:textId="02466B06" w:rsidR="008F47AA" w:rsidRDefault="008F47AA">
      <w:pPr>
        <w:keepNext/>
        <w:keepLines/>
        <w:autoSpaceDE w:val="0"/>
        <w:autoSpaceDN w:val="0"/>
        <w:adjustRightInd w:val="0"/>
        <w:jc w:val="center"/>
        <w:rPr>
          <w:b/>
          <w:bCs/>
          <w:snapToGrid w:val="0"/>
          <w:u w:val="single"/>
        </w:rPr>
      </w:pPr>
      <w:r>
        <w:rPr>
          <w:b/>
          <w:bCs/>
          <w:snapToGrid w:val="0"/>
          <w:u w:val="single"/>
        </w:rPr>
        <w:t xml:space="preserve">COUNT TWO </w:t>
      </w:r>
    </w:p>
    <w:p w14:paraId="08221A3C" w14:textId="0FDECEC6" w:rsidR="008F47AA" w:rsidRDefault="008F47AA">
      <w:pPr>
        <w:keepNext/>
        <w:keepLines/>
        <w:autoSpaceDE w:val="0"/>
        <w:autoSpaceDN w:val="0"/>
        <w:adjustRightInd w:val="0"/>
        <w:jc w:val="center"/>
        <w:rPr>
          <w:b/>
          <w:bCs/>
          <w:snapToGrid w:val="0"/>
          <w:u w:val="single"/>
        </w:rPr>
      </w:pPr>
      <w:r>
        <w:rPr>
          <w:b/>
          <w:bCs/>
          <w:snapToGrid w:val="0"/>
          <w:u w:val="single"/>
        </w:rPr>
        <w:t>(BREACH OF DUTY OF GOOD FAITH AND FAIR DEALING)</w:t>
      </w:r>
    </w:p>
    <w:p w14:paraId="1F551736" w14:textId="77777777" w:rsidR="008F47AA" w:rsidRPr="00BF4316" w:rsidRDefault="008F47AA">
      <w:pPr>
        <w:keepNext/>
        <w:keepLines/>
        <w:autoSpaceDE w:val="0"/>
        <w:autoSpaceDN w:val="0"/>
        <w:adjustRightInd w:val="0"/>
        <w:ind w:firstLine="720"/>
        <w:jc w:val="center"/>
        <w:rPr>
          <w:b/>
          <w:bCs/>
          <w:snapToGrid w:val="0"/>
          <w:u w:val="single"/>
        </w:rPr>
      </w:pPr>
    </w:p>
    <w:p w14:paraId="1E683AED" w14:textId="77777777"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73" w:author="Dolan, Scott" w:date="2020-05-26T01:00:00Z">
            <w:rPr>
              <w:snapToGrid w:val="0"/>
            </w:rPr>
          </w:rPrChange>
        </w:rPr>
        <w:pPrChange w:id="2174"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75" w:author="Dolan, Scott" w:date="2020-05-26T01:00:00Z">
            <w:rPr>
              <w:snapToGrid w:val="0"/>
            </w:rPr>
          </w:rPrChange>
        </w:rPr>
        <w:t xml:space="preserve">Third-Party Plaintiffs repeat and reallege the allegations contained in this Third-Party Complaint and make them a part hereof as though fully set forth at length herein. </w:t>
      </w:r>
    </w:p>
    <w:p w14:paraId="1FA95471" w14:textId="65E95AE6"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76" w:author="Dolan, Scott" w:date="2020-05-26T01:00:00Z">
            <w:rPr>
              <w:snapToGrid w:val="0"/>
            </w:rPr>
          </w:rPrChange>
        </w:rPr>
        <w:pPrChange w:id="2177"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78" w:author="Dolan, Scott" w:date="2020-05-26T01:00:00Z">
            <w:rPr>
              <w:snapToGrid w:val="0"/>
            </w:rPr>
          </w:rPrChange>
        </w:rPr>
        <w:t>At all relevant times mentioned herein Stewart was under an obligation to act in good faith and to treat 637 Arnold fairly and reasonably</w:t>
      </w:r>
      <w:ins w:id="2179" w:author="Matthew P. Dolan" w:date="2020-05-23T10:04:00Z">
        <w:r w:rsidR="003C41B7" w:rsidRPr="000007BF">
          <w:rPr>
            <w:snapToGrid w:val="0"/>
            <w:sz w:val="14"/>
            <w:rPrChange w:id="2180" w:author="Dolan, Scott" w:date="2020-05-26T01:00:00Z">
              <w:rPr>
                <w:snapToGrid w:val="0"/>
              </w:rPr>
            </w:rPrChange>
          </w:rPr>
          <w:t xml:space="preserve"> in connection with its obligations under the Policy</w:t>
        </w:r>
      </w:ins>
      <w:r w:rsidRPr="000007BF">
        <w:rPr>
          <w:snapToGrid w:val="0"/>
          <w:sz w:val="14"/>
          <w:rPrChange w:id="2181" w:author="Dolan, Scott" w:date="2020-05-26T01:00:00Z">
            <w:rPr>
              <w:snapToGrid w:val="0"/>
            </w:rPr>
          </w:rPrChange>
        </w:rPr>
        <w:t>.</w:t>
      </w:r>
    </w:p>
    <w:p w14:paraId="38A5EA50" w14:textId="0B0A7732"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82" w:author="Dolan, Scott" w:date="2020-05-26T01:00:00Z">
            <w:rPr>
              <w:snapToGrid w:val="0"/>
            </w:rPr>
          </w:rPrChange>
        </w:rPr>
        <w:pPrChange w:id="2183"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84" w:author="Dolan, Scott" w:date="2020-05-26T01:00:00Z">
            <w:rPr>
              <w:snapToGrid w:val="0"/>
            </w:rPr>
          </w:rPrChange>
        </w:rPr>
        <w:t xml:space="preserve">Stewart breached that duty of good faith and fair dealing in accepting 637 Arnold’s </w:t>
      </w:r>
      <w:r w:rsidR="0006333E" w:rsidRPr="000007BF">
        <w:rPr>
          <w:snapToGrid w:val="0"/>
          <w:sz w:val="14"/>
          <w:rPrChange w:id="2185" w:author="Dolan, Scott" w:date="2020-05-26T01:00:00Z">
            <w:rPr>
              <w:snapToGrid w:val="0"/>
            </w:rPr>
          </w:rPrChange>
        </w:rPr>
        <w:t>claims</w:t>
      </w:r>
      <w:r w:rsidRPr="000007BF">
        <w:rPr>
          <w:snapToGrid w:val="0"/>
          <w:sz w:val="14"/>
          <w:rPrChange w:id="2186" w:author="Dolan, Scott" w:date="2020-05-26T01:00:00Z">
            <w:rPr>
              <w:snapToGrid w:val="0"/>
            </w:rPr>
          </w:rPrChange>
        </w:rPr>
        <w:t xml:space="preserve"> under the Policy, acknowledging 637 Arnold’s right to coverage but then later </w:t>
      </w:r>
      <w:ins w:id="2187" w:author="Matthew P. Dolan" w:date="2020-05-23T10:04:00Z">
        <w:r w:rsidR="003C41B7" w:rsidRPr="000007BF">
          <w:rPr>
            <w:snapToGrid w:val="0"/>
            <w:sz w:val="14"/>
            <w:rPrChange w:id="2188" w:author="Dolan, Scott" w:date="2020-05-26T01:00:00Z">
              <w:rPr>
                <w:snapToGrid w:val="0"/>
              </w:rPr>
            </w:rPrChange>
          </w:rPr>
          <w:t>directing 637 Arnold to obtain separate cou</w:t>
        </w:r>
      </w:ins>
      <w:ins w:id="2189" w:author="Matthew P. Dolan" w:date="2020-05-23T10:05:00Z">
        <w:r w:rsidR="003C41B7" w:rsidRPr="000007BF">
          <w:rPr>
            <w:snapToGrid w:val="0"/>
            <w:sz w:val="14"/>
            <w:rPrChange w:id="2190" w:author="Dolan, Scott" w:date="2020-05-26T01:00:00Z">
              <w:rPr>
                <w:snapToGrid w:val="0"/>
              </w:rPr>
            </w:rPrChange>
          </w:rPr>
          <w:t xml:space="preserve">nsel and </w:t>
        </w:r>
      </w:ins>
      <w:r w:rsidRPr="000007BF">
        <w:rPr>
          <w:snapToGrid w:val="0"/>
          <w:sz w:val="14"/>
          <w:rPrChange w:id="2191" w:author="Dolan, Scott" w:date="2020-05-26T01:00:00Z">
            <w:rPr>
              <w:snapToGrid w:val="0"/>
            </w:rPr>
          </w:rPrChange>
        </w:rPr>
        <w:t>improperly declining and withdrawing coverage</w:t>
      </w:r>
      <w:r w:rsidR="00DE4012" w:rsidRPr="000007BF">
        <w:rPr>
          <w:snapToGrid w:val="0"/>
          <w:sz w:val="14"/>
          <w:rPrChange w:id="2192" w:author="Dolan, Scott" w:date="2020-05-26T01:00:00Z">
            <w:rPr>
              <w:snapToGrid w:val="0"/>
            </w:rPr>
          </w:rPrChange>
        </w:rPr>
        <w:t xml:space="preserve"> when 637 Arnold refused to accept the EAF Proposal</w:t>
      </w:r>
      <w:r w:rsidRPr="000007BF">
        <w:rPr>
          <w:snapToGrid w:val="0"/>
          <w:sz w:val="14"/>
          <w:rPrChange w:id="2193" w:author="Dolan, Scott" w:date="2020-05-26T01:00:00Z">
            <w:rPr>
              <w:snapToGrid w:val="0"/>
            </w:rPr>
          </w:rPrChange>
        </w:rPr>
        <w:t>.</w:t>
      </w:r>
    </w:p>
    <w:p w14:paraId="71BC04F2" w14:textId="45E61A81" w:rsidR="008F47AA" w:rsidRPr="000007BF" w:rsidRDefault="008F47AA">
      <w:pPr>
        <w:pStyle w:val="ListParagraph"/>
        <w:keepNext/>
        <w:keepLines/>
        <w:numPr>
          <w:ilvl w:val="0"/>
          <w:numId w:val="24"/>
        </w:numPr>
        <w:autoSpaceDE w:val="0"/>
        <w:autoSpaceDN w:val="0"/>
        <w:adjustRightInd w:val="0"/>
        <w:spacing w:line="480" w:lineRule="auto"/>
        <w:rPr>
          <w:snapToGrid w:val="0"/>
          <w:sz w:val="14"/>
          <w:rPrChange w:id="2194" w:author="Dolan, Scott" w:date="2020-05-26T01:00:00Z">
            <w:rPr>
              <w:snapToGrid w:val="0"/>
            </w:rPr>
          </w:rPrChange>
        </w:rPr>
        <w:pPrChange w:id="2195"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196" w:author="Dolan, Scott" w:date="2020-05-26T01:00:00Z">
            <w:rPr>
              <w:snapToGrid w:val="0"/>
            </w:rPr>
          </w:rPrChange>
        </w:rPr>
        <w:t xml:space="preserve">Stewart has knowingly and purposefully disclaimed coverage improperly to </w:t>
      </w:r>
      <w:r w:rsidR="0006333E" w:rsidRPr="000007BF">
        <w:rPr>
          <w:snapToGrid w:val="0"/>
          <w:sz w:val="14"/>
          <w:rPrChange w:id="2197" w:author="Dolan, Scott" w:date="2020-05-26T01:00:00Z">
            <w:rPr>
              <w:snapToGrid w:val="0"/>
            </w:rPr>
          </w:rPrChange>
        </w:rPr>
        <w:t>avoid</w:t>
      </w:r>
      <w:r w:rsidRPr="000007BF">
        <w:rPr>
          <w:snapToGrid w:val="0"/>
          <w:sz w:val="14"/>
          <w:rPrChange w:id="2198" w:author="Dolan, Scott" w:date="2020-05-26T01:00:00Z">
            <w:rPr>
              <w:snapToGrid w:val="0"/>
            </w:rPr>
          </w:rPrChange>
        </w:rPr>
        <w:t xml:space="preserve"> paying 637 Arnold</w:t>
      </w:r>
      <w:r w:rsidR="00DE4012" w:rsidRPr="000007BF">
        <w:rPr>
          <w:snapToGrid w:val="0"/>
          <w:sz w:val="14"/>
          <w:rPrChange w:id="2199" w:author="Dolan, Scott" w:date="2020-05-26T01:00:00Z">
            <w:rPr>
              <w:snapToGrid w:val="0"/>
            </w:rPr>
          </w:rPrChange>
        </w:rPr>
        <w:t xml:space="preserve"> for its damages incurred and related to the Action including, but not limited to,</w:t>
      </w:r>
      <w:r w:rsidRPr="000007BF">
        <w:rPr>
          <w:snapToGrid w:val="0"/>
          <w:sz w:val="14"/>
          <w:rPrChange w:id="2200" w:author="Dolan, Scott" w:date="2020-05-26T01:00:00Z">
            <w:rPr>
              <w:snapToGrid w:val="0"/>
            </w:rPr>
          </w:rPrChange>
        </w:rPr>
        <w:t xml:space="preserve"> ongoing legal fees and costs associated with the Action. </w:t>
      </w:r>
    </w:p>
    <w:p w14:paraId="3DBCF361" w14:textId="59B3247C" w:rsidR="008F47AA" w:rsidRPr="008F47AA" w:rsidRDefault="008F47AA">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 xml:space="preserve">plaintiff, 637 Arnold, LLC, demands the entry of a judgment against the defendant Stewart Title Guaranty Company, as follows: </w:t>
      </w:r>
    </w:p>
    <w:p w14:paraId="14D19985" w14:textId="33246467" w:rsidR="008F47AA" w:rsidRPr="00516913" w:rsidRDefault="008F47AA" w:rsidP="009175B1">
      <w:pPr>
        <w:pStyle w:val="ListParagraph"/>
        <w:keepNext/>
        <w:keepLines/>
        <w:numPr>
          <w:ilvl w:val="0"/>
          <w:numId w:val="26"/>
        </w:numPr>
        <w:tabs>
          <w:tab w:val="left" w:pos="1440"/>
        </w:tabs>
        <w:autoSpaceDE w:val="0"/>
        <w:autoSpaceDN w:val="0"/>
        <w:adjustRightInd w:val="0"/>
        <w:spacing w:line="480" w:lineRule="auto"/>
        <w:ind w:left="0" w:firstLine="1440"/>
        <w:rPr>
          <w:ins w:id="2201" w:author="Matthew P. Dolan" w:date="2020-05-23T10:23:00Z"/>
          <w:snapToGrid w:val="0"/>
          <w:sz w:val="14"/>
          <w:rPrChange w:id="2202" w:author="Dolan, Scott" w:date="2020-05-26T01:02:00Z">
            <w:rPr>
              <w:ins w:id="2203" w:author="Matthew P. Dolan" w:date="2020-05-23T10:23:00Z"/>
              <w:snapToGrid w:val="0"/>
            </w:rPr>
          </w:rPrChange>
        </w:rPr>
      </w:pPr>
      <w:r w:rsidRPr="00516913">
        <w:rPr>
          <w:snapToGrid w:val="0"/>
          <w:sz w:val="14"/>
          <w:rPrChange w:id="2204" w:author="Dolan, Scott" w:date="2020-05-26T01:02:00Z">
            <w:rPr>
              <w:snapToGrid w:val="0"/>
            </w:rPr>
          </w:rPrChange>
        </w:rPr>
        <w:t xml:space="preserve">Declaring 637 </w:t>
      </w:r>
      <w:r w:rsidR="0006333E" w:rsidRPr="00516913">
        <w:rPr>
          <w:snapToGrid w:val="0"/>
          <w:sz w:val="14"/>
          <w:rPrChange w:id="2205" w:author="Dolan, Scott" w:date="2020-05-26T01:02:00Z">
            <w:rPr>
              <w:snapToGrid w:val="0"/>
            </w:rPr>
          </w:rPrChange>
        </w:rPr>
        <w:t>Arnold</w:t>
      </w:r>
      <w:r w:rsidRPr="00516913">
        <w:rPr>
          <w:snapToGrid w:val="0"/>
          <w:sz w:val="14"/>
          <w:rPrChange w:id="2206" w:author="Dolan, Scott" w:date="2020-05-26T01:02:00Z">
            <w:rPr>
              <w:snapToGrid w:val="0"/>
            </w:rPr>
          </w:rPrChange>
        </w:rPr>
        <w:t xml:space="preserve"> is entitled to coverage from the Policy;</w:t>
      </w:r>
    </w:p>
    <w:p w14:paraId="162C8296" w14:textId="2424057E" w:rsidR="005923F9" w:rsidRPr="005923F9" w:rsidRDefault="005923F9">
      <w:pPr>
        <w:pStyle w:val="ListParagraph"/>
        <w:keepNext/>
        <w:keepLines/>
        <w:numPr>
          <w:ilvl w:val="0"/>
          <w:numId w:val="26"/>
        </w:numPr>
        <w:autoSpaceDE w:val="0"/>
        <w:autoSpaceDN w:val="0"/>
        <w:adjustRightInd w:val="0"/>
        <w:spacing w:line="480" w:lineRule="auto"/>
        <w:ind w:left="0" w:firstLine="1440"/>
        <w:rPr>
          <w:snapToGrid w:val="0"/>
        </w:rPr>
        <w:pPrChange w:id="2207" w:author="Matthew P. Dolan" w:date="2020-05-23T10:23:00Z">
          <w:pPr>
            <w:pStyle w:val="ListParagraph"/>
            <w:keepNext/>
            <w:keepLines/>
            <w:numPr>
              <w:numId w:val="26"/>
            </w:numPr>
            <w:tabs>
              <w:tab w:val="left" w:pos="1440"/>
            </w:tabs>
            <w:autoSpaceDE w:val="0"/>
            <w:autoSpaceDN w:val="0"/>
            <w:adjustRightInd w:val="0"/>
            <w:spacing w:line="480" w:lineRule="auto"/>
            <w:ind w:left="0" w:firstLine="1440"/>
          </w:pPr>
        </w:pPrChange>
      </w:pPr>
      <w:ins w:id="2208" w:author="Matthew P. Dolan" w:date="2020-05-23T10:23:00Z">
        <w:r w:rsidRPr="00516913">
          <w:rPr>
            <w:snapToGrid w:val="0"/>
            <w:sz w:val="14"/>
            <w:rPrChange w:id="2209" w:author="Dolan, Scott" w:date="2020-05-26T01:03:00Z">
              <w:rPr>
                <w:snapToGrid w:val="0"/>
              </w:rPr>
            </w:rPrChange>
          </w:rPr>
          <w:t>Requiring Stewart to reimburse 637 Arnold for compensatory damages and costs incurred and related to the loss of use of the 637 Arnold Property as a result of the Action and the alleged encroachment which is insured under the Policy</w:t>
        </w:r>
        <w:r>
          <w:rPr>
            <w:snapToGrid w:val="0"/>
          </w:rPr>
          <w:t>;</w:t>
        </w:r>
      </w:ins>
    </w:p>
    <w:p w14:paraId="47FB4F85" w14:textId="579C7229" w:rsidR="008F47AA" w:rsidRPr="00516913" w:rsidRDefault="008F47AA">
      <w:pPr>
        <w:pStyle w:val="ListParagraph"/>
        <w:keepNext/>
        <w:keepLines/>
        <w:numPr>
          <w:ilvl w:val="0"/>
          <w:numId w:val="26"/>
        </w:numPr>
        <w:tabs>
          <w:tab w:val="left" w:pos="1440"/>
        </w:tabs>
        <w:autoSpaceDE w:val="0"/>
        <w:autoSpaceDN w:val="0"/>
        <w:adjustRightInd w:val="0"/>
        <w:spacing w:line="480" w:lineRule="auto"/>
        <w:ind w:left="0" w:firstLine="1440"/>
        <w:rPr>
          <w:snapToGrid w:val="0"/>
          <w:sz w:val="14"/>
          <w:rPrChange w:id="2210" w:author="Dolan, Scott" w:date="2020-05-26T01:02:00Z">
            <w:rPr>
              <w:snapToGrid w:val="0"/>
            </w:rPr>
          </w:rPrChange>
        </w:rPr>
      </w:pPr>
      <w:r w:rsidRPr="00516913">
        <w:rPr>
          <w:snapToGrid w:val="0"/>
          <w:sz w:val="14"/>
          <w:rPrChange w:id="2211" w:author="Dolan, Scott" w:date="2020-05-26T01:02:00Z">
            <w:rPr>
              <w:snapToGrid w:val="0"/>
            </w:rPr>
          </w:rPrChange>
        </w:rPr>
        <w:t xml:space="preserve">Requiring Stewart reimburse 637 Arnold for all costs associated with the defense of this Action and </w:t>
      </w:r>
      <w:r w:rsidR="00FF1661" w:rsidRPr="00516913">
        <w:rPr>
          <w:snapToGrid w:val="0"/>
          <w:sz w:val="14"/>
          <w:rPrChange w:id="2212" w:author="Dolan, Scott" w:date="2020-05-26T01:02:00Z">
            <w:rPr>
              <w:snapToGrid w:val="0"/>
            </w:rPr>
          </w:rPrChange>
        </w:rPr>
        <w:t xml:space="preserve">defending </w:t>
      </w:r>
      <w:r w:rsidRPr="00516913">
        <w:rPr>
          <w:snapToGrid w:val="0"/>
          <w:sz w:val="14"/>
          <w:rPrChange w:id="2213" w:author="Dolan, Scott" w:date="2020-05-26T01:02:00Z">
            <w:rPr>
              <w:snapToGrid w:val="0"/>
            </w:rPr>
          </w:rPrChange>
        </w:rPr>
        <w:t xml:space="preserve">the title to the 637 Arnold Property, including, but not limited to, reasonable </w:t>
      </w:r>
      <w:r w:rsidR="0006333E" w:rsidRPr="00516913">
        <w:rPr>
          <w:snapToGrid w:val="0"/>
          <w:sz w:val="14"/>
          <w:rPrChange w:id="2214" w:author="Dolan, Scott" w:date="2020-05-26T01:02:00Z">
            <w:rPr>
              <w:snapToGrid w:val="0"/>
            </w:rPr>
          </w:rPrChange>
        </w:rPr>
        <w:t>attorney’s</w:t>
      </w:r>
      <w:r w:rsidRPr="00516913">
        <w:rPr>
          <w:snapToGrid w:val="0"/>
          <w:sz w:val="14"/>
          <w:rPrChange w:id="2215" w:author="Dolan, Scott" w:date="2020-05-26T01:02:00Z">
            <w:rPr>
              <w:snapToGrid w:val="0"/>
            </w:rPr>
          </w:rPrChange>
        </w:rPr>
        <w:t xml:space="preserve"> fees and costs previously incurred and those to be further incurred;  </w:t>
      </w:r>
    </w:p>
    <w:p w14:paraId="0F2670BE" w14:textId="77777777" w:rsidR="008F47AA" w:rsidRDefault="008F47AA">
      <w:pPr>
        <w:pStyle w:val="ListParagraph"/>
        <w:keepNext/>
        <w:keepLines/>
        <w:numPr>
          <w:ilvl w:val="0"/>
          <w:numId w:val="26"/>
        </w:numPr>
        <w:tabs>
          <w:tab w:val="left" w:pos="1440"/>
        </w:tabs>
        <w:autoSpaceDE w:val="0"/>
        <w:autoSpaceDN w:val="0"/>
        <w:adjustRightInd w:val="0"/>
        <w:spacing w:line="480" w:lineRule="auto"/>
        <w:ind w:left="0" w:firstLine="1440"/>
        <w:rPr>
          <w:snapToGrid w:val="0"/>
        </w:rPr>
      </w:pPr>
      <w:r w:rsidRPr="008F47AA">
        <w:rPr>
          <w:snapToGrid w:val="0"/>
        </w:rPr>
        <w:t xml:space="preserve">For such other relief as the Court deems equitable and just. </w:t>
      </w:r>
    </w:p>
    <w:p w14:paraId="2FB09AC9" w14:textId="77777777" w:rsidR="00516913" w:rsidRDefault="00516913">
      <w:pPr>
        <w:keepNext/>
        <w:keepLines/>
        <w:autoSpaceDE w:val="0"/>
        <w:autoSpaceDN w:val="0"/>
        <w:adjustRightInd w:val="0"/>
        <w:jc w:val="center"/>
        <w:rPr>
          <w:ins w:id="2216" w:author="Dolan, Scott" w:date="2020-05-26T01:03:00Z"/>
          <w:b/>
          <w:bCs/>
          <w:snapToGrid w:val="0"/>
          <w:u w:val="single"/>
        </w:rPr>
      </w:pPr>
    </w:p>
    <w:p w14:paraId="1091A6EB" w14:textId="77777777" w:rsidR="00516913" w:rsidRDefault="00516913">
      <w:pPr>
        <w:keepNext/>
        <w:keepLines/>
        <w:autoSpaceDE w:val="0"/>
        <w:autoSpaceDN w:val="0"/>
        <w:adjustRightInd w:val="0"/>
        <w:jc w:val="center"/>
        <w:rPr>
          <w:ins w:id="2217" w:author="Dolan, Scott" w:date="2020-05-26T01:03:00Z"/>
          <w:b/>
          <w:bCs/>
          <w:snapToGrid w:val="0"/>
          <w:u w:val="single"/>
        </w:rPr>
      </w:pPr>
    </w:p>
    <w:p w14:paraId="76F0F3A1" w14:textId="77777777" w:rsidR="00516913" w:rsidRDefault="00516913">
      <w:pPr>
        <w:keepNext/>
        <w:keepLines/>
        <w:autoSpaceDE w:val="0"/>
        <w:autoSpaceDN w:val="0"/>
        <w:adjustRightInd w:val="0"/>
        <w:jc w:val="center"/>
        <w:rPr>
          <w:ins w:id="2218" w:author="Dolan, Scott" w:date="2020-05-26T01:03:00Z"/>
          <w:b/>
          <w:bCs/>
          <w:snapToGrid w:val="0"/>
          <w:u w:val="single"/>
        </w:rPr>
      </w:pPr>
    </w:p>
    <w:p w14:paraId="2510428F" w14:textId="77777777" w:rsidR="00516913" w:rsidRDefault="00516913">
      <w:pPr>
        <w:keepNext/>
        <w:keepLines/>
        <w:autoSpaceDE w:val="0"/>
        <w:autoSpaceDN w:val="0"/>
        <w:adjustRightInd w:val="0"/>
        <w:jc w:val="center"/>
        <w:rPr>
          <w:ins w:id="2219" w:author="Dolan, Scott" w:date="2020-05-26T01:03:00Z"/>
          <w:b/>
          <w:bCs/>
          <w:snapToGrid w:val="0"/>
          <w:u w:val="single"/>
        </w:rPr>
      </w:pPr>
    </w:p>
    <w:p w14:paraId="482A8E72" w14:textId="77777777" w:rsidR="00516913" w:rsidRDefault="00516913">
      <w:pPr>
        <w:keepNext/>
        <w:keepLines/>
        <w:autoSpaceDE w:val="0"/>
        <w:autoSpaceDN w:val="0"/>
        <w:adjustRightInd w:val="0"/>
        <w:jc w:val="center"/>
        <w:rPr>
          <w:ins w:id="2220" w:author="Dolan, Scott" w:date="2020-05-26T01:03:00Z"/>
          <w:b/>
          <w:bCs/>
          <w:snapToGrid w:val="0"/>
          <w:u w:val="single"/>
        </w:rPr>
      </w:pPr>
    </w:p>
    <w:p w14:paraId="40A3B11E" w14:textId="77777777" w:rsidR="00516913" w:rsidRDefault="00516913">
      <w:pPr>
        <w:keepNext/>
        <w:keepLines/>
        <w:autoSpaceDE w:val="0"/>
        <w:autoSpaceDN w:val="0"/>
        <w:adjustRightInd w:val="0"/>
        <w:jc w:val="center"/>
        <w:rPr>
          <w:ins w:id="2221" w:author="Dolan, Scott" w:date="2020-05-26T01:03:00Z"/>
          <w:b/>
          <w:bCs/>
          <w:snapToGrid w:val="0"/>
          <w:u w:val="single"/>
        </w:rPr>
      </w:pPr>
    </w:p>
    <w:p w14:paraId="18FD7176" w14:textId="77777777" w:rsidR="00516913" w:rsidRDefault="00516913">
      <w:pPr>
        <w:keepNext/>
        <w:keepLines/>
        <w:autoSpaceDE w:val="0"/>
        <w:autoSpaceDN w:val="0"/>
        <w:adjustRightInd w:val="0"/>
        <w:jc w:val="center"/>
        <w:rPr>
          <w:ins w:id="2222" w:author="Dolan, Scott" w:date="2020-05-26T01:03:00Z"/>
          <w:b/>
          <w:bCs/>
          <w:snapToGrid w:val="0"/>
          <w:u w:val="single"/>
        </w:rPr>
      </w:pPr>
    </w:p>
    <w:p w14:paraId="7AF333D8" w14:textId="77777777" w:rsidR="00516913" w:rsidRDefault="00516913">
      <w:pPr>
        <w:keepNext/>
        <w:keepLines/>
        <w:autoSpaceDE w:val="0"/>
        <w:autoSpaceDN w:val="0"/>
        <w:adjustRightInd w:val="0"/>
        <w:jc w:val="center"/>
        <w:rPr>
          <w:ins w:id="2223" w:author="Dolan, Scott" w:date="2020-05-26T01:03:00Z"/>
          <w:b/>
          <w:bCs/>
          <w:snapToGrid w:val="0"/>
          <w:u w:val="single"/>
        </w:rPr>
      </w:pPr>
    </w:p>
    <w:p w14:paraId="7EB05A20" w14:textId="77777777" w:rsidR="00516913" w:rsidRDefault="00516913">
      <w:pPr>
        <w:keepNext/>
        <w:keepLines/>
        <w:autoSpaceDE w:val="0"/>
        <w:autoSpaceDN w:val="0"/>
        <w:adjustRightInd w:val="0"/>
        <w:jc w:val="center"/>
        <w:rPr>
          <w:ins w:id="2224" w:author="Dolan, Scott" w:date="2020-05-26T01:03:00Z"/>
          <w:b/>
          <w:bCs/>
          <w:snapToGrid w:val="0"/>
          <w:u w:val="single"/>
        </w:rPr>
      </w:pPr>
    </w:p>
    <w:p w14:paraId="21ED3A64" w14:textId="77777777" w:rsidR="00516913" w:rsidRDefault="00516913">
      <w:pPr>
        <w:keepNext/>
        <w:keepLines/>
        <w:autoSpaceDE w:val="0"/>
        <w:autoSpaceDN w:val="0"/>
        <w:adjustRightInd w:val="0"/>
        <w:jc w:val="center"/>
        <w:rPr>
          <w:ins w:id="2225" w:author="Dolan, Scott" w:date="2020-05-26T01:03:00Z"/>
          <w:b/>
          <w:bCs/>
          <w:snapToGrid w:val="0"/>
          <w:u w:val="single"/>
        </w:rPr>
      </w:pPr>
    </w:p>
    <w:p w14:paraId="35C4B3FF" w14:textId="77777777" w:rsidR="00516913" w:rsidRDefault="00516913">
      <w:pPr>
        <w:keepNext/>
        <w:keepLines/>
        <w:autoSpaceDE w:val="0"/>
        <w:autoSpaceDN w:val="0"/>
        <w:adjustRightInd w:val="0"/>
        <w:jc w:val="center"/>
        <w:rPr>
          <w:ins w:id="2226" w:author="Dolan, Scott" w:date="2020-05-26T01:03:00Z"/>
          <w:b/>
          <w:bCs/>
          <w:snapToGrid w:val="0"/>
          <w:u w:val="single"/>
        </w:rPr>
      </w:pPr>
    </w:p>
    <w:p w14:paraId="13FA6B09" w14:textId="77777777" w:rsidR="00516913" w:rsidRDefault="00516913">
      <w:pPr>
        <w:keepNext/>
        <w:keepLines/>
        <w:autoSpaceDE w:val="0"/>
        <w:autoSpaceDN w:val="0"/>
        <w:adjustRightInd w:val="0"/>
        <w:jc w:val="center"/>
        <w:rPr>
          <w:ins w:id="2227" w:author="Dolan, Scott" w:date="2020-05-26T01:03:00Z"/>
          <w:b/>
          <w:bCs/>
          <w:snapToGrid w:val="0"/>
          <w:u w:val="single"/>
        </w:rPr>
      </w:pPr>
    </w:p>
    <w:p w14:paraId="12E01B35" w14:textId="77777777" w:rsidR="00516913" w:rsidRDefault="00516913">
      <w:pPr>
        <w:keepNext/>
        <w:keepLines/>
        <w:autoSpaceDE w:val="0"/>
        <w:autoSpaceDN w:val="0"/>
        <w:adjustRightInd w:val="0"/>
        <w:jc w:val="center"/>
        <w:rPr>
          <w:ins w:id="2228" w:author="Dolan, Scott" w:date="2020-05-26T01:03:00Z"/>
          <w:b/>
          <w:bCs/>
          <w:snapToGrid w:val="0"/>
          <w:u w:val="single"/>
        </w:rPr>
      </w:pPr>
    </w:p>
    <w:p w14:paraId="3CEF2C59" w14:textId="77777777" w:rsidR="00516913" w:rsidRDefault="00516913">
      <w:pPr>
        <w:keepNext/>
        <w:keepLines/>
        <w:autoSpaceDE w:val="0"/>
        <w:autoSpaceDN w:val="0"/>
        <w:adjustRightInd w:val="0"/>
        <w:jc w:val="center"/>
        <w:rPr>
          <w:ins w:id="2229" w:author="Dolan, Scott" w:date="2020-05-26T01:03:00Z"/>
          <w:b/>
          <w:bCs/>
          <w:snapToGrid w:val="0"/>
          <w:u w:val="single"/>
        </w:rPr>
      </w:pPr>
    </w:p>
    <w:p w14:paraId="7D45A589" w14:textId="77777777" w:rsidR="00516913" w:rsidRDefault="00516913">
      <w:pPr>
        <w:keepNext/>
        <w:keepLines/>
        <w:autoSpaceDE w:val="0"/>
        <w:autoSpaceDN w:val="0"/>
        <w:adjustRightInd w:val="0"/>
        <w:jc w:val="center"/>
        <w:rPr>
          <w:ins w:id="2230" w:author="Dolan, Scott" w:date="2020-05-26T01:03:00Z"/>
          <w:b/>
          <w:bCs/>
          <w:snapToGrid w:val="0"/>
          <w:u w:val="single"/>
        </w:rPr>
      </w:pPr>
    </w:p>
    <w:p w14:paraId="7CAF7072" w14:textId="77777777" w:rsidR="00516913" w:rsidRDefault="00516913">
      <w:pPr>
        <w:keepNext/>
        <w:keepLines/>
        <w:autoSpaceDE w:val="0"/>
        <w:autoSpaceDN w:val="0"/>
        <w:adjustRightInd w:val="0"/>
        <w:jc w:val="center"/>
        <w:rPr>
          <w:ins w:id="2231" w:author="Dolan, Scott" w:date="2020-05-26T01:03:00Z"/>
          <w:b/>
          <w:bCs/>
          <w:snapToGrid w:val="0"/>
          <w:u w:val="single"/>
        </w:rPr>
      </w:pPr>
    </w:p>
    <w:p w14:paraId="6D40FFC9" w14:textId="77777777" w:rsidR="00516913" w:rsidRDefault="00516913">
      <w:pPr>
        <w:keepNext/>
        <w:keepLines/>
        <w:autoSpaceDE w:val="0"/>
        <w:autoSpaceDN w:val="0"/>
        <w:adjustRightInd w:val="0"/>
        <w:jc w:val="center"/>
        <w:rPr>
          <w:ins w:id="2232" w:author="Dolan, Scott" w:date="2020-05-26T01:03:00Z"/>
          <w:b/>
          <w:bCs/>
          <w:snapToGrid w:val="0"/>
          <w:u w:val="single"/>
        </w:rPr>
      </w:pPr>
    </w:p>
    <w:p w14:paraId="540A2940" w14:textId="77777777" w:rsidR="00516913" w:rsidRDefault="00516913">
      <w:pPr>
        <w:keepNext/>
        <w:keepLines/>
        <w:autoSpaceDE w:val="0"/>
        <w:autoSpaceDN w:val="0"/>
        <w:adjustRightInd w:val="0"/>
        <w:jc w:val="center"/>
        <w:rPr>
          <w:ins w:id="2233" w:author="Dolan, Scott" w:date="2020-05-26T01:03:00Z"/>
          <w:b/>
          <w:bCs/>
          <w:snapToGrid w:val="0"/>
          <w:u w:val="single"/>
        </w:rPr>
      </w:pPr>
    </w:p>
    <w:p w14:paraId="45811394" w14:textId="77777777" w:rsidR="00516913" w:rsidRDefault="00516913">
      <w:pPr>
        <w:keepNext/>
        <w:keepLines/>
        <w:autoSpaceDE w:val="0"/>
        <w:autoSpaceDN w:val="0"/>
        <w:adjustRightInd w:val="0"/>
        <w:jc w:val="center"/>
        <w:rPr>
          <w:ins w:id="2234" w:author="Dolan, Scott" w:date="2020-05-26T01:03:00Z"/>
          <w:b/>
          <w:bCs/>
          <w:snapToGrid w:val="0"/>
          <w:u w:val="single"/>
        </w:rPr>
      </w:pPr>
    </w:p>
    <w:p w14:paraId="284ED558" w14:textId="77777777" w:rsidR="00516913" w:rsidRDefault="00516913">
      <w:pPr>
        <w:keepNext/>
        <w:keepLines/>
        <w:autoSpaceDE w:val="0"/>
        <w:autoSpaceDN w:val="0"/>
        <w:adjustRightInd w:val="0"/>
        <w:jc w:val="center"/>
        <w:rPr>
          <w:ins w:id="2235" w:author="Dolan, Scott" w:date="2020-05-26T01:03:00Z"/>
          <w:b/>
          <w:bCs/>
          <w:snapToGrid w:val="0"/>
          <w:u w:val="single"/>
        </w:rPr>
      </w:pPr>
    </w:p>
    <w:p w14:paraId="277C5289" w14:textId="77777777" w:rsidR="00516913" w:rsidRDefault="00516913">
      <w:pPr>
        <w:keepNext/>
        <w:keepLines/>
        <w:autoSpaceDE w:val="0"/>
        <w:autoSpaceDN w:val="0"/>
        <w:adjustRightInd w:val="0"/>
        <w:jc w:val="center"/>
        <w:rPr>
          <w:ins w:id="2236" w:author="Dolan, Scott" w:date="2020-05-26T01:03:00Z"/>
          <w:b/>
          <w:bCs/>
          <w:snapToGrid w:val="0"/>
          <w:u w:val="single"/>
        </w:rPr>
      </w:pPr>
    </w:p>
    <w:p w14:paraId="6DE96769" w14:textId="77777777" w:rsidR="00516913" w:rsidRDefault="00516913">
      <w:pPr>
        <w:keepNext/>
        <w:keepLines/>
        <w:autoSpaceDE w:val="0"/>
        <w:autoSpaceDN w:val="0"/>
        <w:adjustRightInd w:val="0"/>
        <w:jc w:val="center"/>
        <w:rPr>
          <w:ins w:id="2237" w:author="Dolan, Scott" w:date="2020-05-26T01:03:00Z"/>
          <w:b/>
          <w:bCs/>
          <w:snapToGrid w:val="0"/>
          <w:u w:val="single"/>
        </w:rPr>
      </w:pPr>
    </w:p>
    <w:p w14:paraId="23247267" w14:textId="77777777" w:rsidR="00516913" w:rsidRDefault="00516913">
      <w:pPr>
        <w:keepNext/>
        <w:keepLines/>
        <w:autoSpaceDE w:val="0"/>
        <w:autoSpaceDN w:val="0"/>
        <w:adjustRightInd w:val="0"/>
        <w:jc w:val="center"/>
        <w:rPr>
          <w:ins w:id="2238" w:author="Dolan, Scott" w:date="2020-05-26T01:03:00Z"/>
          <w:b/>
          <w:bCs/>
          <w:snapToGrid w:val="0"/>
          <w:u w:val="single"/>
        </w:rPr>
      </w:pPr>
    </w:p>
    <w:p w14:paraId="1305AC8B" w14:textId="77777777" w:rsidR="00516913" w:rsidRDefault="00516913">
      <w:pPr>
        <w:keepNext/>
        <w:keepLines/>
        <w:autoSpaceDE w:val="0"/>
        <w:autoSpaceDN w:val="0"/>
        <w:adjustRightInd w:val="0"/>
        <w:jc w:val="center"/>
        <w:rPr>
          <w:ins w:id="2239" w:author="Dolan, Scott" w:date="2020-05-26T01:03:00Z"/>
          <w:b/>
          <w:bCs/>
          <w:snapToGrid w:val="0"/>
          <w:u w:val="single"/>
        </w:rPr>
      </w:pPr>
    </w:p>
    <w:p w14:paraId="02C926E2" w14:textId="77777777" w:rsidR="00516913" w:rsidRDefault="00516913">
      <w:pPr>
        <w:keepNext/>
        <w:keepLines/>
        <w:autoSpaceDE w:val="0"/>
        <w:autoSpaceDN w:val="0"/>
        <w:adjustRightInd w:val="0"/>
        <w:jc w:val="center"/>
        <w:rPr>
          <w:ins w:id="2240" w:author="Dolan, Scott" w:date="2020-05-26T01:03:00Z"/>
          <w:b/>
          <w:bCs/>
          <w:snapToGrid w:val="0"/>
          <w:u w:val="single"/>
        </w:rPr>
      </w:pPr>
    </w:p>
    <w:p w14:paraId="1B2B129F" w14:textId="77777777" w:rsidR="00516913" w:rsidRDefault="00516913">
      <w:pPr>
        <w:keepNext/>
        <w:keepLines/>
        <w:autoSpaceDE w:val="0"/>
        <w:autoSpaceDN w:val="0"/>
        <w:adjustRightInd w:val="0"/>
        <w:jc w:val="center"/>
        <w:rPr>
          <w:ins w:id="2241" w:author="Dolan, Scott" w:date="2020-05-26T01:03:00Z"/>
          <w:b/>
          <w:bCs/>
          <w:snapToGrid w:val="0"/>
          <w:u w:val="single"/>
        </w:rPr>
      </w:pPr>
    </w:p>
    <w:p w14:paraId="57BE7148" w14:textId="77777777" w:rsidR="00516913" w:rsidRDefault="00516913">
      <w:pPr>
        <w:keepNext/>
        <w:keepLines/>
        <w:autoSpaceDE w:val="0"/>
        <w:autoSpaceDN w:val="0"/>
        <w:adjustRightInd w:val="0"/>
        <w:jc w:val="center"/>
        <w:rPr>
          <w:ins w:id="2242" w:author="Dolan, Scott" w:date="2020-05-26T01:03:00Z"/>
          <w:b/>
          <w:bCs/>
          <w:snapToGrid w:val="0"/>
          <w:u w:val="single"/>
        </w:rPr>
      </w:pPr>
    </w:p>
    <w:p w14:paraId="4CFC06C4" w14:textId="77777777" w:rsidR="00516913" w:rsidRDefault="00516913">
      <w:pPr>
        <w:keepNext/>
        <w:keepLines/>
        <w:autoSpaceDE w:val="0"/>
        <w:autoSpaceDN w:val="0"/>
        <w:adjustRightInd w:val="0"/>
        <w:jc w:val="center"/>
        <w:rPr>
          <w:ins w:id="2243" w:author="Dolan, Scott" w:date="2020-05-26T01:03:00Z"/>
          <w:b/>
          <w:bCs/>
          <w:snapToGrid w:val="0"/>
          <w:u w:val="single"/>
        </w:rPr>
      </w:pPr>
    </w:p>
    <w:p w14:paraId="105A4EEE" w14:textId="77777777" w:rsidR="00516913" w:rsidRDefault="00516913">
      <w:pPr>
        <w:keepNext/>
        <w:keepLines/>
        <w:autoSpaceDE w:val="0"/>
        <w:autoSpaceDN w:val="0"/>
        <w:adjustRightInd w:val="0"/>
        <w:jc w:val="center"/>
        <w:rPr>
          <w:ins w:id="2244" w:author="Dolan, Scott" w:date="2020-05-26T01:03:00Z"/>
          <w:b/>
          <w:bCs/>
          <w:snapToGrid w:val="0"/>
          <w:u w:val="single"/>
        </w:rPr>
      </w:pPr>
    </w:p>
    <w:p w14:paraId="7D30F570" w14:textId="77777777" w:rsidR="00516913" w:rsidRDefault="00516913">
      <w:pPr>
        <w:keepNext/>
        <w:keepLines/>
        <w:autoSpaceDE w:val="0"/>
        <w:autoSpaceDN w:val="0"/>
        <w:adjustRightInd w:val="0"/>
        <w:jc w:val="center"/>
        <w:rPr>
          <w:ins w:id="2245" w:author="Dolan, Scott" w:date="2020-05-26T01:03:00Z"/>
          <w:b/>
          <w:bCs/>
          <w:snapToGrid w:val="0"/>
          <w:u w:val="single"/>
        </w:rPr>
      </w:pPr>
    </w:p>
    <w:p w14:paraId="01B52D7D" w14:textId="77777777" w:rsidR="00516913" w:rsidRDefault="00516913">
      <w:pPr>
        <w:keepNext/>
        <w:keepLines/>
        <w:autoSpaceDE w:val="0"/>
        <w:autoSpaceDN w:val="0"/>
        <w:adjustRightInd w:val="0"/>
        <w:jc w:val="center"/>
        <w:rPr>
          <w:ins w:id="2246" w:author="Dolan, Scott" w:date="2020-05-26T01:03:00Z"/>
          <w:b/>
          <w:bCs/>
          <w:snapToGrid w:val="0"/>
          <w:u w:val="single"/>
        </w:rPr>
      </w:pPr>
    </w:p>
    <w:p w14:paraId="10F198F3" w14:textId="77777777" w:rsidR="00516913" w:rsidRDefault="00516913">
      <w:pPr>
        <w:keepNext/>
        <w:keepLines/>
        <w:autoSpaceDE w:val="0"/>
        <w:autoSpaceDN w:val="0"/>
        <w:adjustRightInd w:val="0"/>
        <w:jc w:val="center"/>
        <w:rPr>
          <w:ins w:id="2247" w:author="Dolan, Scott" w:date="2020-05-26T01:03:00Z"/>
          <w:b/>
          <w:bCs/>
          <w:snapToGrid w:val="0"/>
          <w:u w:val="single"/>
        </w:rPr>
      </w:pPr>
    </w:p>
    <w:p w14:paraId="21045394" w14:textId="77777777" w:rsidR="00516913" w:rsidRDefault="00516913">
      <w:pPr>
        <w:keepNext/>
        <w:keepLines/>
        <w:autoSpaceDE w:val="0"/>
        <w:autoSpaceDN w:val="0"/>
        <w:adjustRightInd w:val="0"/>
        <w:jc w:val="center"/>
        <w:rPr>
          <w:ins w:id="2248" w:author="Dolan, Scott" w:date="2020-05-26T01:03:00Z"/>
          <w:b/>
          <w:bCs/>
          <w:snapToGrid w:val="0"/>
          <w:u w:val="single"/>
        </w:rPr>
      </w:pPr>
    </w:p>
    <w:p w14:paraId="752B252B" w14:textId="77777777" w:rsidR="00516913" w:rsidRDefault="00516913">
      <w:pPr>
        <w:keepNext/>
        <w:keepLines/>
        <w:autoSpaceDE w:val="0"/>
        <w:autoSpaceDN w:val="0"/>
        <w:adjustRightInd w:val="0"/>
        <w:jc w:val="center"/>
        <w:rPr>
          <w:ins w:id="2249" w:author="Dolan, Scott" w:date="2020-05-26T01:03:00Z"/>
          <w:b/>
          <w:bCs/>
          <w:snapToGrid w:val="0"/>
          <w:u w:val="single"/>
        </w:rPr>
      </w:pPr>
    </w:p>
    <w:p w14:paraId="74A97E13" w14:textId="674C4CCC" w:rsidR="0006333E" w:rsidDel="003C41B7" w:rsidRDefault="0006333E">
      <w:pPr>
        <w:keepNext/>
        <w:keepLines/>
        <w:autoSpaceDE w:val="0"/>
        <w:autoSpaceDN w:val="0"/>
        <w:adjustRightInd w:val="0"/>
        <w:jc w:val="center"/>
        <w:rPr>
          <w:del w:id="2250" w:author="Matthew P. Dolan" w:date="2020-05-23T10:05:00Z"/>
          <w:b/>
          <w:bCs/>
          <w:snapToGrid w:val="0"/>
          <w:u w:val="single"/>
        </w:rPr>
      </w:pPr>
      <w:del w:id="2251" w:author="Matthew P. Dolan" w:date="2020-05-23T10:05:00Z">
        <w:r w:rsidDel="003C41B7">
          <w:rPr>
            <w:b/>
            <w:bCs/>
            <w:snapToGrid w:val="0"/>
            <w:u w:val="single"/>
          </w:rPr>
          <w:delText xml:space="preserve">COUNT THREE </w:delText>
        </w:r>
      </w:del>
    </w:p>
    <w:p w14:paraId="2556A03B" w14:textId="015046DD" w:rsidR="0006333E" w:rsidDel="003C41B7" w:rsidRDefault="0006333E">
      <w:pPr>
        <w:keepNext/>
        <w:keepLines/>
        <w:autoSpaceDE w:val="0"/>
        <w:autoSpaceDN w:val="0"/>
        <w:adjustRightInd w:val="0"/>
        <w:jc w:val="center"/>
        <w:rPr>
          <w:del w:id="2252" w:author="Matthew P. Dolan" w:date="2020-05-23T10:05:00Z"/>
          <w:b/>
          <w:bCs/>
          <w:snapToGrid w:val="0"/>
          <w:u w:val="single"/>
        </w:rPr>
      </w:pPr>
      <w:del w:id="2253" w:author="Matthew P. Dolan" w:date="2020-05-23T10:05:00Z">
        <w:r w:rsidDel="003C41B7">
          <w:rPr>
            <w:b/>
            <w:bCs/>
            <w:snapToGrid w:val="0"/>
            <w:u w:val="single"/>
          </w:rPr>
          <w:delText>(ABUSE OF PROCESS AGAINST 641 ARNOLD)</w:delText>
        </w:r>
      </w:del>
    </w:p>
    <w:p w14:paraId="074DBEB2" w14:textId="7FBB3DE2" w:rsidR="0006333E" w:rsidRPr="00BF4316" w:rsidDel="003C41B7" w:rsidRDefault="0006333E">
      <w:pPr>
        <w:keepNext/>
        <w:keepLines/>
        <w:autoSpaceDE w:val="0"/>
        <w:autoSpaceDN w:val="0"/>
        <w:adjustRightInd w:val="0"/>
        <w:jc w:val="center"/>
        <w:rPr>
          <w:del w:id="2254" w:author="Matthew P. Dolan" w:date="2020-05-23T10:05:00Z"/>
          <w:b/>
          <w:bCs/>
          <w:snapToGrid w:val="0"/>
          <w:u w:val="single"/>
        </w:rPr>
      </w:pPr>
    </w:p>
    <w:p w14:paraId="4C995C2D" w14:textId="6750F71D" w:rsidR="0006333E" w:rsidRPr="008F47AA" w:rsidDel="003C41B7" w:rsidRDefault="0006333E">
      <w:pPr>
        <w:pStyle w:val="ListParagraph"/>
        <w:keepNext/>
        <w:keepLines/>
        <w:numPr>
          <w:ilvl w:val="0"/>
          <w:numId w:val="24"/>
        </w:numPr>
        <w:autoSpaceDE w:val="0"/>
        <w:autoSpaceDN w:val="0"/>
        <w:adjustRightInd w:val="0"/>
        <w:spacing w:line="480" w:lineRule="auto"/>
        <w:ind w:left="0" w:firstLine="720"/>
        <w:rPr>
          <w:del w:id="2255" w:author="Matthew P. Dolan" w:date="2020-05-23T10:05:00Z"/>
          <w:snapToGrid w:val="0"/>
        </w:rPr>
      </w:pPr>
      <w:del w:id="2256" w:author="Matthew P. Dolan" w:date="2020-05-23T10:05:00Z">
        <w:r w:rsidDel="003C41B7">
          <w:rPr>
            <w:snapToGrid w:val="0"/>
          </w:rPr>
          <w:delText>Third-Party Plaintiffs</w:delText>
        </w:r>
        <w:r w:rsidRPr="008F47AA" w:rsidDel="003C41B7">
          <w:rPr>
            <w:snapToGrid w:val="0"/>
          </w:rPr>
          <w:delText xml:space="preserve"> repeat and reallege the allegations contained in this </w:delText>
        </w:r>
        <w:r w:rsidDel="003C41B7">
          <w:rPr>
            <w:snapToGrid w:val="0"/>
          </w:rPr>
          <w:delText xml:space="preserve">Third-Party </w:delText>
        </w:r>
        <w:r w:rsidRPr="008F47AA" w:rsidDel="003C41B7">
          <w:rPr>
            <w:snapToGrid w:val="0"/>
          </w:rPr>
          <w:delText xml:space="preserve">Complaint and make them a part hereof as though fully set forth at length herein. </w:delText>
        </w:r>
      </w:del>
    </w:p>
    <w:p w14:paraId="0EAA5467" w14:textId="2BB7B5E4" w:rsidR="0006333E" w:rsidDel="003C41B7" w:rsidRDefault="0006333E">
      <w:pPr>
        <w:pStyle w:val="ListParagraph"/>
        <w:keepNext/>
        <w:keepLines/>
        <w:numPr>
          <w:ilvl w:val="0"/>
          <w:numId w:val="24"/>
        </w:numPr>
        <w:autoSpaceDE w:val="0"/>
        <w:autoSpaceDN w:val="0"/>
        <w:adjustRightInd w:val="0"/>
        <w:spacing w:line="480" w:lineRule="auto"/>
        <w:ind w:left="0" w:firstLine="720"/>
        <w:rPr>
          <w:del w:id="2257" w:author="Matthew P. Dolan" w:date="2020-05-23T10:05:00Z"/>
          <w:snapToGrid w:val="0"/>
        </w:rPr>
      </w:pPr>
      <w:del w:id="2258" w:author="Matthew P. Dolan" w:date="2020-05-23T10:05:00Z">
        <w:r w:rsidDel="003C41B7">
          <w:rPr>
            <w:snapToGrid w:val="0"/>
          </w:rPr>
          <w:delText>641 Arnold commenced the Action based on an ulterior motive, in order to pressure 637 Arnold to pay for certain construction costs that would be incurred in disconnecting the 637 Arnold Building and 641 Arnold Building.</w:delText>
        </w:r>
      </w:del>
    </w:p>
    <w:p w14:paraId="705C8FD5" w14:textId="2CEC4D33" w:rsidR="0006333E" w:rsidDel="003C41B7" w:rsidRDefault="0006333E">
      <w:pPr>
        <w:pStyle w:val="ListParagraph"/>
        <w:keepNext/>
        <w:keepLines/>
        <w:numPr>
          <w:ilvl w:val="0"/>
          <w:numId w:val="24"/>
        </w:numPr>
        <w:autoSpaceDE w:val="0"/>
        <w:autoSpaceDN w:val="0"/>
        <w:adjustRightInd w:val="0"/>
        <w:spacing w:line="480" w:lineRule="auto"/>
        <w:ind w:left="0" w:firstLine="720"/>
        <w:rPr>
          <w:del w:id="2259" w:author="Matthew P. Dolan" w:date="2020-05-23T10:05:00Z"/>
          <w:snapToGrid w:val="0"/>
        </w:rPr>
      </w:pPr>
      <w:del w:id="2260" w:author="Matthew P. Dolan" w:date="2020-05-23T10:05:00Z">
        <w:r w:rsidDel="003C41B7">
          <w:rPr>
            <w:snapToGrid w:val="0"/>
          </w:rPr>
          <w:delText xml:space="preserve">Mr. Carrannante was aware prior to the purchase of the 641 Arnold Property that the 641 Arnold Building encroached upon the 637 Arnold Property. </w:delText>
        </w:r>
      </w:del>
    </w:p>
    <w:p w14:paraId="2770E382" w14:textId="43E7767E" w:rsidR="0006333E" w:rsidDel="003C41B7" w:rsidRDefault="0006333E">
      <w:pPr>
        <w:pStyle w:val="ListParagraph"/>
        <w:keepNext/>
        <w:keepLines/>
        <w:numPr>
          <w:ilvl w:val="0"/>
          <w:numId w:val="24"/>
        </w:numPr>
        <w:autoSpaceDE w:val="0"/>
        <w:autoSpaceDN w:val="0"/>
        <w:adjustRightInd w:val="0"/>
        <w:spacing w:line="480" w:lineRule="auto"/>
        <w:ind w:left="0" w:firstLine="720"/>
        <w:rPr>
          <w:del w:id="2261" w:author="Matthew P. Dolan" w:date="2020-05-23T10:05:00Z"/>
          <w:snapToGrid w:val="0"/>
        </w:rPr>
      </w:pPr>
      <w:del w:id="2262" w:author="Matthew P. Dolan" w:date="2020-05-23T10:05:00Z">
        <w:r w:rsidDel="003C41B7">
          <w:rPr>
            <w:snapToGrid w:val="0"/>
          </w:rPr>
          <w:delText xml:space="preserve">Upon information and belief, Mr. Carrannante told tenants of the 641 Arnold Building that he filed the Action for an improper purpose and that he did not really believe a boundary dispute </w:delText>
        </w:r>
        <w:r w:rsidR="00DE4012" w:rsidDel="003C41B7">
          <w:rPr>
            <w:snapToGrid w:val="0"/>
          </w:rPr>
          <w:delText>existed</w:delText>
        </w:r>
        <w:r w:rsidDel="003C41B7">
          <w:rPr>
            <w:snapToGrid w:val="0"/>
          </w:rPr>
          <w:delText xml:space="preserve">. </w:delText>
        </w:r>
      </w:del>
    </w:p>
    <w:p w14:paraId="63FA92DB" w14:textId="71DA7DE1" w:rsidR="0006333E" w:rsidDel="003C41B7" w:rsidRDefault="0006333E">
      <w:pPr>
        <w:pStyle w:val="ListParagraph"/>
        <w:keepNext/>
        <w:keepLines/>
        <w:numPr>
          <w:ilvl w:val="0"/>
          <w:numId w:val="24"/>
        </w:numPr>
        <w:autoSpaceDE w:val="0"/>
        <w:autoSpaceDN w:val="0"/>
        <w:adjustRightInd w:val="0"/>
        <w:spacing w:line="480" w:lineRule="auto"/>
        <w:ind w:left="0" w:firstLine="720"/>
        <w:rPr>
          <w:del w:id="2263" w:author="Matthew P. Dolan" w:date="2020-05-23T10:05:00Z"/>
          <w:snapToGrid w:val="0"/>
        </w:rPr>
      </w:pPr>
      <w:del w:id="2264" w:author="Matthew P. Dolan" w:date="2020-05-23T10:05:00Z">
        <w:r w:rsidDel="003C41B7">
          <w:rPr>
            <w:snapToGrid w:val="0"/>
          </w:rPr>
          <w:delText>After filing the Action, Mr. Carrannante continue</w:delText>
        </w:r>
        <w:r w:rsidR="00864261" w:rsidDel="003C41B7">
          <w:rPr>
            <w:snapToGrid w:val="0"/>
          </w:rPr>
          <w:delText>d</w:delText>
        </w:r>
        <w:r w:rsidDel="003C41B7">
          <w:rPr>
            <w:snapToGrid w:val="0"/>
          </w:rPr>
          <w:delText xml:space="preserve"> </w:delText>
        </w:r>
        <w:r w:rsidR="00864261" w:rsidDel="003C41B7">
          <w:rPr>
            <w:snapToGrid w:val="0"/>
          </w:rPr>
          <w:delText>to</w:delText>
        </w:r>
        <w:r w:rsidDel="003C41B7">
          <w:rPr>
            <w:snapToGrid w:val="0"/>
          </w:rPr>
          <w:delText xml:space="preserve"> </w:delText>
        </w:r>
        <w:r w:rsidR="00A425B2" w:rsidDel="003C41B7">
          <w:rPr>
            <w:snapToGrid w:val="0"/>
          </w:rPr>
          <w:delText>pressure</w:delText>
        </w:r>
        <w:r w:rsidDel="003C41B7">
          <w:rPr>
            <w:snapToGrid w:val="0"/>
          </w:rPr>
          <w:delText xml:space="preserve"> S. Dolan to pay for </w:delText>
        </w:r>
        <w:r w:rsidR="00E2337F" w:rsidDel="003C41B7">
          <w:rPr>
            <w:snapToGrid w:val="0"/>
          </w:rPr>
          <w:delText>costs of construction that should have been borne by 641 Arnold</w:delText>
        </w:r>
        <w:r w:rsidDel="003C41B7">
          <w:rPr>
            <w:snapToGrid w:val="0"/>
          </w:rPr>
          <w:delText xml:space="preserve">. </w:delText>
        </w:r>
      </w:del>
    </w:p>
    <w:p w14:paraId="30009A82" w14:textId="72C60083" w:rsidR="0006333E" w:rsidDel="003C41B7" w:rsidRDefault="0006333E">
      <w:pPr>
        <w:pStyle w:val="ListParagraph"/>
        <w:keepNext/>
        <w:keepLines/>
        <w:numPr>
          <w:ilvl w:val="0"/>
          <w:numId w:val="24"/>
        </w:numPr>
        <w:autoSpaceDE w:val="0"/>
        <w:autoSpaceDN w:val="0"/>
        <w:adjustRightInd w:val="0"/>
        <w:spacing w:line="480" w:lineRule="auto"/>
        <w:ind w:left="0" w:firstLine="720"/>
        <w:rPr>
          <w:del w:id="2265" w:author="Matthew P. Dolan" w:date="2020-05-23T10:05:00Z"/>
          <w:snapToGrid w:val="0"/>
        </w:rPr>
      </w:pPr>
      <w:del w:id="2266" w:author="Matthew P. Dolan" w:date="2020-05-23T10:05:00Z">
        <w:r w:rsidDel="003C41B7">
          <w:rPr>
            <w:snapToGrid w:val="0"/>
          </w:rPr>
          <w:delText>The actions of 641 Arnold through its managing member, Mr. Carranante, represent a malicious abuse of process</w:delText>
        </w:r>
        <w:r w:rsidR="00DE4012" w:rsidDel="003C41B7">
          <w:rPr>
            <w:snapToGrid w:val="0"/>
          </w:rPr>
          <w:delText xml:space="preserve"> instituted for an improper purpose</w:delText>
        </w:r>
        <w:r w:rsidDel="003C41B7">
          <w:rPr>
            <w:snapToGrid w:val="0"/>
          </w:rPr>
          <w:delText xml:space="preserve"> and have caused 637 Arnold to be damaged and incur substantial attorneys’ fees and costs. </w:delText>
        </w:r>
      </w:del>
    </w:p>
    <w:p w14:paraId="3C8A2F3A" w14:textId="39A9CBD4" w:rsidR="0006333E" w:rsidDel="003C41B7" w:rsidRDefault="0006333E">
      <w:pPr>
        <w:pStyle w:val="ListParagraph"/>
        <w:keepNext/>
        <w:keepLines/>
        <w:numPr>
          <w:ilvl w:val="0"/>
          <w:numId w:val="24"/>
        </w:numPr>
        <w:autoSpaceDE w:val="0"/>
        <w:autoSpaceDN w:val="0"/>
        <w:adjustRightInd w:val="0"/>
        <w:spacing w:line="480" w:lineRule="auto"/>
        <w:ind w:left="0" w:firstLine="720"/>
        <w:rPr>
          <w:del w:id="2267" w:author="Matthew P. Dolan" w:date="2020-05-23T10:05:00Z"/>
          <w:snapToGrid w:val="0"/>
        </w:rPr>
      </w:pPr>
      <w:del w:id="2268" w:author="Matthew P. Dolan" w:date="2020-05-23T10:05:00Z">
        <w:r w:rsidDel="003C41B7">
          <w:rPr>
            <w:snapToGrid w:val="0"/>
          </w:rPr>
          <w:delText xml:space="preserve">Further, as a result of 641 Arnold’s malicious abuse of process, 637 Arnold has been forced to put its renovation and construction activities on hold thereby depriving 637 Arnold of </w:delText>
        </w:r>
        <w:r w:rsidR="00E2337F" w:rsidDel="003C41B7">
          <w:rPr>
            <w:snapToGrid w:val="0"/>
          </w:rPr>
          <w:delText xml:space="preserve">significant </w:delText>
        </w:r>
        <w:r w:rsidDel="003C41B7">
          <w:rPr>
            <w:snapToGrid w:val="0"/>
          </w:rPr>
          <w:delText xml:space="preserve">anticipated rents. </w:delText>
        </w:r>
      </w:del>
    </w:p>
    <w:p w14:paraId="4FB7BC81" w14:textId="364C5978" w:rsidR="0006333E" w:rsidDel="003C41B7" w:rsidRDefault="0006333E">
      <w:pPr>
        <w:pStyle w:val="ListParagraph"/>
        <w:keepNext/>
        <w:keepLines/>
        <w:numPr>
          <w:ilvl w:val="0"/>
          <w:numId w:val="24"/>
        </w:numPr>
        <w:autoSpaceDE w:val="0"/>
        <w:autoSpaceDN w:val="0"/>
        <w:adjustRightInd w:val="0"/>
        <w:spacing w:line="480" w:lineRule="auto"/>
        <w:ind w:left="0" w:firstLine="720"/>
        <w:rPr>
          <w:del w:id="2269" w:author="Matthew P. Dolan" w:date="2020-05-23T10:05:00Z"/>
          <w:snapToGrid w:val="0"/>
        </w:rPr>
      </w:pPr>
      <w:del w:id="2270" w:author="Matthew P. Dolan" w:date="2020-05-23T10:05:00Z">
        <w:r w:rsidDel="003C41B7">
          <w:rPr>
            <w:snapToGrid w:val="0"/>
          </w:rPr>
          <w:delText xml:space="preserve">As a result, 637 Arnold has suffered </w:delText>
        </w:r>
        <w:r w:rsidR="00DE4012" w:rsidDel="003C41B7">
          <w:rPr>
            <w:snapToGrid w:val="0"/>
          </w:rPr>
          <w:delText>compensatory damages, attorneys’ fees</w:delText>
        </w:r>
        <w:r w:rsidDel="003C41B7">
          <w:rPr>
            <w:snapToGrid w:val="0"/>
          </w:rPr>
          <w:delText xml:space="preserve"> and costs. </w:delText>
        </w:r>
      </w:del>
    </w:p>
    <w:p w14:paraId="6DDF7643" w14:textId="7A52A842" w:rsidR="0006333E" w:rsidRPr="008F47AA" w:rsidDel="003C41B7" w:rsidRDefault="0006333E">
      <w:pPr>
        <w:keepNext/>
        <w:keepLines/>
        <w:autoSpaceDE w:val="0"/>
        <w:autoSpaceDN w:val="0"/>
        <w:adjustRightInd w:val="0"/>
        <w:spacing w:line="480" w:lineRule="auto"/>
        <w:ind w:firstLine="720"/>
        <w:rPr>
          <w:del w:id="2271" w:author="Matthew P. Dolan" w:date="2020-05-23T10:05:00Z"/>
          <w:snapToGrid w:val="0"/>
        </w:rPr>
      </w:pPr>
      <w:del w:id="2272" w:author="Matthew P. Dolan" w:date="2020-05-23T10:05:00Z">
        <w:r w:rsidRPr="008F47AA" w:rsidDel="003C41B7">
          <w:rPr>
            <w:b/>
            <w:bCs/>
            <w:snapToGrid w:val="0"/>
          </w:rPr>
          <w:delText>WHEREFORE</w:delText>
        </w:r>
        <w:r w:rsidRPr="008F47AA" w:rsidDel="003C41B7">
          <w:rPr>
            <w:snapToGrid w:val="0"/>
          </w:rPr>
          <w:delText xml:space="preserve">, </w:delText>
        </w:r>
        <w:r w:rsidDel="003C41B7">
          <w:rPr>
            <w:snapToGrid w:val="0"/>
          </w:rPr>
          <w:delText xml:space="preserve">third-party </w:delText>
        </w:r>
        <w:r w:rsidRPr="008F47AA" w:rsidDel="003C41B7">
          <w:rPr>
            <w:snapToGrid w:val="0"/>
          </w:rPr>
          <w:delText xml:space="preserve">plaintiff, 637 Arnold, LLC, demands the entry of a judgment against the defendant </w:delText>
        </w:r>
        <w:r w:rsidDel="003C41B7">
          <w:rPr>
            <w:snapToGrid w:val="0"/>
          </w:rPr>
          <w:delText>641 Arnold Ave LLC</w:delText>
        </w:r>
        <w:r w:rsidRPr="008F47AA" w:rsidDel="003C41B7">
          <w:rPr>
            <w:snapToGrid w:val="0"/>
          </w:rPr>
          <w:delText xml:space="preserve">, as follows: </w:delText>
        </w:r>
      </w:del>
    </w:p>
    <w:p w14:paraId="30C8E565" w14:textId="1ECF3310" w:rsidR="0006333E" w:rsidRPr="008F47AA" w:rsidDel="003C41B7" w:rsidRDefault="0006333E">
      <w:pPr>
        <w:pStyle w:val="ListParagraph"/>
        <w:keepNext/>
        <w:keepLines/>
        <w:numPr>
          <w:ilvl w:val="0"/>
          <w:numId w:val="27"/>
        </w:numPr>
        <w:autoSpaceDE w:val="0"/>
        <w:autoSpaceDN w:val="0"/>
        <w:adjustRightInd w:val="0"/>
        <w:spacing w:line="480" w:lineRule="auto"/>
        <w:ind w:left="0" w:firstLine="720"/>
        <w:rPr>
          <w:del w:id="2273" w:author="Matthew P. Dolan" w:date="2020-05-23T10:05:00Z"/>
          <w:snapToGrid w:val="0"/>
        </w:rPr>
      </w:pPr>
      <w:del w:id="2274" w:author="Matthew P. Dolan" w:date="2020-05-23T10:05:00Z">
        <w:r w:rsidDel="003C41B7">
          <w:rPr>
            <w:snapToGrid w:val="0"/>
          </w:rPr>
          <w:delText>For compensatory damages, reasonable attorneys’ fees and costs</w:delText>
        </w:r>
        <w:r w:rsidRPr="008F47AA" w:rsidDel="003C41B7">
          <w:rPr>
            <w:snapToGrid w:val="0"/>
          </w:rPr>
          <w:delText>;</w:delText>
        </w:r>
      </w:del>
    </w:p>
    <w:p w14:paraId="166C417A" w14:textId="63B147C7" w:rsidR="0006333E" w:rsidDel="003C41B7" w:rsidRDefault="0006333E">
      <w:pPr>
        <w:pStyle w:val="ListParagraph"/>
        <w:keepNext/>
        <w:keepLines/>
        <w:numPr>
          <w:ilvl w:val="0"/>
          <w:numId w:val="27"/>
        </w:numPr>
        <w:autoSpaceDE w:val="0"/>
        <w:autoSpaceDN w:val="0"/>
        <w:adjustRightInd w:val="0"/>
        <w:spacing w:line="480" w:lineRule="auto"/>
        <w:ind w:left="0" w:firstLine="720"/>
        <w:rPr>
          <w:del w:id="2275" w:author="Matthew P. Dolan" w:date="2020-05-23T10:05:00Z"/>
          <w:snapToGrid w:val="0"/>
        </w:rPr>
      </w:pPr>
      <w:del w:id="2276" w:author="Matthew P. Dolan" w:date="2020-05-23T10:05:00Z">
        <w:r w:rsidRPr="008F47AA" w:rsidDel="003C41B7">
          <w:rPr>
            <w:snapToGrid w:val="0"/>
          </w:rPr>
          <w:delText xml:space="preserve">For such other relief as the Court deems equitable and just. </w:delText>
        </w:r>
      </w:del>
    </w:p>
    <w:p w14:paraId="170B656A" w14:textId="349D9AD3" w:rsidR="0006333E" w:rsidRDefault="0006333E">
      <w:pPr>
        <w:keepNext/>
        <w:keepLines/>
        <w:autoSpaceDE w:val="0"/>
        <w:autoSpaceDN w:val="0"/>
        <w:adjustRightInd w:val="0"/>
        <w:jc w:val="center"/>
        <w:rPr>
          <w:b/>
          <w:bCs/>
          <w:snapToGrid w:val="0"/>
          <w:u w:val="single"/>
        </w:rPr>
      </w:pPr>
      <w:r>
        <w:rPr>
          <w:b/>
          <w:bCs/>
          <w:snapToGrid w:val="0"/>
          <w:u w:val="single"/>
        </w:rPr>
        <w:t xml:space="preserve">COUNT FOUR </w:t>
      </w:r>
    </w:p>
    <w:p w14:paraId="2B3E4B7B" w14:textId="0202EAEC" w:rsidR="0006333E" w:rsidRDefault="0006333E">
      <w:pPr>
        <w:keepNext/>
        <w:keepLines/>
        <w:autoSpaceDE w:val="0"/>
        <w:autoSpaceDN w:val="0"/>
        <w:adjustRightInd w:val="0"/>
        <w:jc w:val="center"/>
        <w:rPr>
          <w:b/>
          <w:bCs/>
          <w:snapToGrid w:val="0"/>
          <w:u w:val="single"/>
        </w:rPr>
      </w:pPr>
      <w:r>
        <w:rPr>
          <w:b/>
          <w:bCs/>
          <w:snapToGrid w:val="0"/>
          <w:u w:val="single"/>
        </w:rPr>
        <w:t>(PROFESSIONAL MALPRACTICE</w:t>
      </w:r>
      <w:r w:rsidR="00FC0E79">
        <w:rPr>
          <w:b/>
          <w:bCs/>
          <w:snapToGrid w:val="0"/>
          <w:u w:val="single"/>
        </w:rPr>
        <w:t xml:space="preserve"> </w:t>
      </w:r>
      <w:r>
        <w:rPr>
          <w:b/>
          <w:bCs/>
          <w:snapToGrid w:val="0"/>
          <w:u w:val="single"/>
        </w:rPr>
        <w:t>AGAINST STANLEY HANS AND RC BURDICK, P.C.)</w:t>
      </w:r>
    </w:p>
    <w:p w14:paraId="0FE27B76" w14:textId="77777777" w:rsidR="0006333E" w:rsidRPr="00BF4316" w:rsidRDefault="0006333E">
      <w:pPr>
        <w:keepNext/>
        <w:keepLines/>
        <w:autoSpaceDE w:val="0"/>
        <w:autoSpaceDN w:val="0"/>
        <w:adjustRightInd w:val="0"/>
        <w:jc w:val="center"/>
        <w:rPr>
          <w:b/>
          <w:bCs/>
          <w:snapToGrid w:val="0"/>
          <w:u w:val="single"/>
        </w:rPr>
      </w:pPr>
    </w:p>
    <w:p w14:paraId="7EA7262B" w14:textId="3DE46424" w:rsidR="0006333E" w:rsidRPr="000007BF" w:rsidRDefault="0006333E">
      <w:pPr>
        <w:pStyle w:val="ListParagraph"/>
        <w:keepNext/>
        <w:keepLines/>
        <w:numPr>
          <w:ilvl w:val="0"/>
          <w:numId w:val="24"/>
        </w:numPr>
        <w:autoSpaceDE w:val="0"/>
        <w:autoSpaceDN w:val="0"/>
        <w:adjustRightInd w:val="0"/>
        <w:spacing w:line="480" w:lineRule="auto"/>
        <w:rPr>
          <w:snapToGrid w:val="0"/>
          <w:sz w:val="14"/>
          <w:rPrChange w:id="2277" w:author="Dolan, Scott" w:date="2020-05-26T01:00:00Z">
            <w:rPr>
              <w:snapToGrid w:val="0"/>
            </w:rPr>
          </w:rPrChange>
        </w:rPr>
        <w:pPrChange w:id="2278"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279" w:author="Dolan, Scott" w:date="2020-05-26T01:00:00Z">
            <w:rPr>
              <w:snapToGrid w:val="0"/>
            </w:rPr>
          </w:rPrChange>
        </w:rPr>
        <w:t xml:space="preserve">Third-Party Plaintiffs repeat and reallege the allegations contained in this Third-Party Complaint and make them a part hereof as though fully set forth at length herein. </w:t>
      </w:r>
    </w:p>
    <w:p w14:paraId="7DE27DEF" w14:textId="0A1858A1" w:rsidR="003B7254" w:rsidRPr="000007BF" w:rsidRDefault="00FC0E79">
      <w:pPr>
        <w:pStyle w:val="ListParagraph"/>
        <w:keepNext/>
        <w:keepLines/>
        <w:numPr>
          <w:ilvl w:val="0"/>
          <w:numId w:val="24"/>
        </w:numPr>
        <w:autoSpaceDE w:val="0"/>
        <w:autoSpaceDN w:val="0"/>
        <w:adjustRightInd w:val="0"/>
        <w:spacing w:line="480" w:lineRule="auto"/>
        <w:rPr>
          <w:snapToGrid w:val="0"/>
          <w:sz w:val="14"/>
          <w:rPrChange w:id="2280" w:author="Dolan, Scott" w:date="2020-05-26T01:00:00Z">
            <w:rPr>
              <w:snapToGrid w:val="0"/>
            </w:rPr>
          </w:rPrChange>
        </w:rPr>
        <w:pPrChange w:id="2281"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282" w:author="Dolan, Scott" w:date="2020-05-26T01:00:00Z">
            <w:rPr>
              <w:snapToGrid w:val="0"/>
            </w:rPr>
          </w:rPrChange>
        </w:rPr>
        <w:t>Third-Party Plaintiffs</w:t>
      </w:r>
      <w:r w:rsidR="003B7254" w:rsidRPr="000007BF">
        <w:rPr>
          <w:snapToGrid w:val="0"/>
          <w:sz w:val="14"/>
          <w:rPrChange w:id="2283" w:author="Dolan, Scott" w:date="2020-05-26T01:00:00Z">
            <w:rPr>
              <w:snapToGrid w:val="0"/>
            </w:rPr>
          </w:rPrChange>
        </w:rPr>
        <w:t xml:space="preserve"> retained Hans and Burdick to prepare the Site Plan Application and the 2014 R.C. Burdick Survey prior to the purchase of the 637 Arnold Property. </w:t>
      </w:r>
    </w:p>
    <w:p w14:paraId="113170A4" w14:textId="7BA663A9" w:rsidR="003B7254" w:rsidRPr="000007BF" w:rsidRDefault="00FC0E79">
      <w:pPr>
        <w:pStyle w:val="ListParagraph"/>
        <w:keepNext/>
        <w:keepLines/>
        <w:numPr>
          <w:ilvl w:val="0"/>
          <w:numId w:val="24"/>
        </w:numPr>
        <w:autoSpaceDE w:val="0"/>
        <w:autoSpaceDN w:val="0"/>
        <w:adjustRightInd w:val="0"/>
        <w:spacing w:line="480" w:lineRule="auto"/>
        <w:rPr>
          <w:snapToGrid w:val="0"/>
          <w:sz w:val="14"/>
          <w:rPrChange w:id="2284" w:author="Dolan, Scott" w:date="2020-05-26T01:00:00Z">
            <w:rPr>
              <w:snapToGrid w:val="0"/>
            </w:rPr>
          </w:rPrChange>
        </w:rPr>
        <w:pPrChange w:id="2285"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286" w:author="Dolan, Scott" w:date="2020-05-26T01:00:00Z">
            <w:rPr>
              <w:snapToGrid w:val="0"/>
            </w:rPr>
          </w:rPrChange>
        </w:rPr>
        <w:t xml:space="preserve">Third-Party Plaintiffs </w:t>
      </w:r>
      <w:r w:rsidR="003B7254" w:rsidRPr="000007BF">
        <w:rPr>
          <w:snapToGrid w:val="0"/>
          <w:sz w:val="14"/>
          <w:rPrChange w:id="2287" w:author="Dolan, Scott" w:date="2020-05-26T01:00:00Z">
            <w:rPr>
              <w:snapToGrid w:val="0"/>
            </w:rPr>
          </w:rPrChange>
        </w:rPr>
        <w:t>relied upon Han</w:t>
      </w:r>
      <w:r w:rsidRPr="000007BF">
        <w:rPr>
          <w:snapToGrid w:val="0"/>
          <w:sz w:val="14"/>
          <w:rPrChange w:id="2288" w:author="Dolan, Scott" w:date="2020-05-26T01:00:00Z">
            <w:rPr>
              <w:snapToGrid w:val="0"/>
            </w:rPr>
          </w:rPrChange>
        </w:rPr>
        <w:t>s</w:t>
      </w:r>
      <w:r w:rsidR="003B7254" w:rsidRPr="000007BF">
        <w:rPr>
          <w:snapToGrid w:val="0"/>
          <w:sz w:val="14"/>
          <w:rPrChange w:id="2289" w:author="Dolan, Scott" w:date="2020-05-26T01:00:00Z">
            <w:rPr>
              <w:snapToGrid w:val="0"/>
            </w:rPr>
          </w:rPrChange>
        </w:rPr>
        <w:t xml:space="preserve"> and Burdick to prepare an accurate survey of the 637 Arnold Property.</w:t>
      </w:r>
    </w:p>
    <w:p w14:paraId="3F81C734" w14:textId="77777777" w:rsidR="003B7254" w:rsidRPr="000007BF" w:rsidRDefault="003B7254">
      <w:pPr>
        <w:pStyle w:val="ListParagraph"/>
        <w:keepNext/>
        <w:keepLines/>
        <w:numPr>
          <w:ilvl w:val="0"/>
          <w:numId w:val="24"/>
        </w:numPr>
        <w:autoSpaceDE w:val="0"/>
        <w:autoSpaceDN w:val="0"/>
        <w:adjustRightInd w:val="0"/>
        <w:spacing w:line="480" w:lineRule="auto"/>
        <w:rPr>
          <w:snapToGrid w:val="0"/>
          <w:sz w:val="14"/>
          <w:rPrChange w:id="2290" w:author="Dolan, Scott" w:date="2020-05-26T01:00:00Z">
            <w:rPr>
              <w:snapToGrid w:val="0"/>
            </w:rPr>
          </w:rPrChange>
        </w:rPr>
        <w:pPrChange w:id="2291"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292" w:author="Dolan, Scott" w:date="2020-05-26T01:00:00Z">
            <w:rPr>
              <w:snapToGrid w:val="0"/>
            </w:rPr>
          </w:rPrChange>
        </w:rPr>
        <w:t xml:space="preserve">The 2014 R.C. Burdick Survey was dated February 7, 2014 and was certified to by Hans for the managing member of 637 Arnold, Scott Dolan. </w:t>
      </w:r>
    </w:p>
    <w:p w14:paraId="70C3E0E4" w14:textId="77777777" w:rsidR="003B7254" w:rsidRPr="000007BF" w:rsidRDefault="003B7254">
      <w:pPr>
        <w:pStyle w:val="ListParagraph"/>
        <w:keepNext/>
        <w:keepLines/>
        <w:numPr>
          <w:ilvl w:val="0"/>
          <w:numId w:val="24"/>
        </w:numPr>
        <w:autoSpaceDE w:val="0"/>
        <w:autoSpaceDN w:val="0"/>
        <w:adjustRightInd w:val="0"/>
        <w:spacing w:line="480" w:lineRule="auto"/>
        <w:rPr>
          <w:snapToGrid w:val="0"/>
          <w:sz w:val="14"/>
          <w:rPrChange w:id="2293" w:author="Dolan, Scott" w:date="2020-05-26T01:00:00Z">
            <w:rPr>
              <w:snapToGrid w:val="0"/>
            </w:rPr>
          </w:rPrChange>
        </w:rPr>
        <w:pPrChange w:id="2294"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295" w:author="Dolan, Scott" w:date="2020-05-26T01:00:00Z">
            <w:rPr>
              <w:snapToGrid w:val="0"/>
            </w:rPr>
          </w:rPrChange>
        </w:rPr>
        <w:t xml:space="preserve">The 2014 R.C. Burdick Survey reflects on the northwest corner a notation that the building from the 641 Arnold Property encroaches upon the 637 Arnold Property. Specifically, the 2014 R.C. Burdick Survey states: “adjacent building over line 0.13’”. </w:t>
      </w:r>
    </w:p>
    <w:p w14:paraId="25978437" w14:textId="40B7EF59" w:rsidR="003B7254" w:rsidRPr="000007BF" w:rsidRDefault="003B7254">
      <w:pPr>
        <w:pStyle w:val="ListParagraph"/>
        <w:keepNext/>
        <w:keepLines/>
        <w:numPr>
          <w:ilvl w:val="0"/>
          <w:numId w:val="24"/>
        </w:numPr>
        <w:autoSpaceDE w:val="0"/>
        <w:autoSpaceDN w:val="0"/>
        <w:adjustRightInd w:val="0"/>
        <w:spacing w:line="480" w:lineRule="auto"/>
        <w:rPr>
          <w:snapToGrid w:val="0"/>
          <w:sz w:val="14"/>
          <w:rPrChange w:id="2296" w:author="Dolan, Scott" w:date="2020-05-26T01:00:00Z">
            <w:rPr>
              <w:snapToGrid w:val="0"/>
            </w:rPr>
          </w:rPrChange>
        </w:rPr>
        <w:pPrChange w:id="2297"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298" w:author="Dolan, Scott" w:date="2020-05-26T01:00:00Z">
            <w:rPr>
              <w:snapToGrid w:val="0"/>
            </w:rPr>
          </w:rPrChange>
        </w:rPr>
        <w:t xml:space="preserve">The 2014 R.C. Burdick Survey reflects on the southwest corner the notation “adjacent building over line 0.16’”. </w:t>
      </w:r>
    </w:p>
    <w:p w14:paraId="6B65FA1A" w14:textId="78CDC97D" w:rsidR="003B7254" w:rsidRPr="000007BF" w:rsidRDefault="003B7254">
      <w:pPr>
        <w:pStyle w:val="ListParagraph"/>
        <w:keepNext/>
        <w:keepLines/>
        <w:numPr>
          <w:ilvl w:val="0"/>
          <w:numId w:val="24"/>
        </w:numPr>
        <w:autoSpaceDE w:val="0"/>
        <w:autoSpaceDN w:val="0"/>
        <w:adjustRightInd w:val="0"/>
        <w:spacing w:line="480" w:lineRule="auto"/>
        <w:rPr>
          <w:snapToGrid w:val="0"/>
          <w:sz w:val="14"/>
          <w:rPrChange w:id="2299" w:author="Dolan, Scott" w:date="2020-05-26T01:00:00Z">
            <w:rPr>
              <w:snapToGrid w:val="0"/>
            </w:rPr>
          </w:rPrChange>
        </w:rPr>
        <w:pPrChange w:id="2300"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01" w:author="Dolan, Scott" w:date="2020-05-26T01:00:00Z">
            <w:rPr>
              <w:snapToGrid w:val="0"/>
            </w:rPr>
          </w:rPrChange>
        </w:rPr>
        <w:t xml:space="preserve">Subsequent to the 2014 R.C. Burdick Survey, Hans and R.C. Burdick prepared the 2017 R.C. Burdick Surveys. </w:t>
      </w:r>
    </w:p>
    <w:p w14:paraId="03B6A0D4" w14:textId="4A982B39" w:rsidR="00B60D3A" w:rsidRPr="000007BF" w:rsidRDefault="003B7254">
      <w:pPr>
        <w:pStyle w:val="ListParagraph"/>
        <w:keepNext/>
        <w:keepLines/>
        <w:numPr>
          <w:ilvl w:val="0"/>
          <w:numId w:val="24"/>
        </w:numPr>
        <w:autoSpaceDE w:val="0"/>
        <w:autoSpaceDN w:val="0"/>
        <w:adjustRightInd w:val="0"/>
        <w:spacing w:line="480" w:lineRule="auto"/>
        <w:rPr>
          <w:snapToGrid w:val="0"/>
          <w:sz w:val="14"/>
          <w:rPrChange w:id="2302" w:author="Dolan, Scott" w:date="2020-05-26T01:00:00Z">
            <w:rPr>
              <w:snapToGrid w:val="0"/>
            </w:rPr>
          </w:rPrChange>
        </w:rPr>
        <w:pPrChange w:id="2303"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04" w:author="Dolan, Scott" w:date="2020-05-26T01:00:00Z">
            <w:rPr>
              <w:snapToGrid w:val="0"/>
            </w:rPr>
          </w:rPrChange>
        </w:rPr>
        <w:t xml:space="preserve">The 2017 R.C. Burdick Surveys </w:t>
      </w:r>
      <w:r w:rsidR="00FC0E79" w:rsidRPr="000007BF">
        <w:rPr>
          <w:snapToGrid w:val="0"/>
          <w:sz w:val="14"/>
          <w:rPrChange w:id="2305" w:author="Dolan, Scott" w:date="2020-05-26T01:00:00Z">
            <w:rPr>
              <w:snapToGrid w:val="0"/>
            </w:rPr>
          </w:rPrChange>
        </w:rPr>
        <w:t xml:space="preserve">directly </w:t>
      </w:r>
      <w:r w:rsidRPr="000007BF">
        <w:rPr>
          <w:snapToGrid w:val="0"/>
          <w:sz w:val="14"/>
          <w:rPrChange w:id="2306" w:author="Dolan, Scott" w:date="2020-05-26T01:00:00Z">
            <w:rPr>
              <w:snapToGrid w:val="0"/>
            </w:rPr>
          </w:rPrChange>
        </w:rPr>
        <w:t xml:space="preserve">conflict with the 2014 R.C. Burdick Survey. </w:t>
      </w:r>
    </w:p>
    <w:p w14:paraId="4ABF0F62" w14:textId="48BEA27E" w:rsidR="00DE4012" w:rsidRPr="000007BF" w:rsidRDefault="00DE4012">
      <w:pPr>
        <w:pStyle w:val="ListParagraph"/>
        <w:keepNext/>
        <w:keepLines/>
        <w:numPr>
          <w:ilvl w:val="0"/>
          <w:numId w:val="24"/>
        </w:numPr>
        <w:autoSpaceDE w:val="0"/>
        <w:autoSpaceDN w:val="0"/>
        <w:adjustRightInd w:val="0"/>
        <w:spacing w:line="480" w:lineRule="auto"/>
        <w:rPr>
          <w:ins w:id="2307" w:author="Matthew P. Dolan" w:date="2020-05-23T10:41:00Z"/>
          <w:snapToGrid w:val="0"/>
          <w:sz w:val="14"/>
          <w:rPrChange w:id="2308" w:author="Dolan, Scott" w:date="2020-05-26T01:00:00Z">
            <w:rPr>
              <w:ins w:id="2309" w:author="Matthew P. Dolan" w:date="2020-05-23T10:41:00Z"/>
              <w:snapToGrid w:val="0"/>
            </w:rPr>
          </w:rPrChange>
        </w:rPr>
        <w:pPrChange w:id="2310"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11" w:author="Dolan, Scott" w:date="2020-05-26T01:00:00Z">
            <w:rPr>
              <w:snapToGrid w:val="0"/>
            </w:rPr>
          </w:rPrChange>
        </w:rPr>
        <w:t xml:space="preserve">For example, the </w:t>
      </w:r>
      <w:ins w:id="2312" w:author="Matthew P. Dolan" w:date="2020-05-23T10:05:00Z">
        <w:r w:rsidR="003C41B7" w:rsidRPr="000007BF">
          <w:rPr>
            <w:snapToGrid w:val="0"/>
            <w:sz w:val="14"/>
            <w:rPrChange w:id="2313" w:author="Dolan, Scott" w:date="2020-05-26T01:00:00Z">
              <w:rPr>
                <w:snapToGrid w:val="0"/>
              </w:rPr>
            </w:rPrChange>
          </w:rPr>
          <w:t>1</w:t>
        </w:r>
        <w:r w:rsidR="003C41B7" w:rsidRPr="000007BF">
          <w:rPr>
            <w:snapToGrid w:val="0"/>
            <w:sz w:val="14"/>
            <w:vertAlign w:val="superscript"/>
            <w:rPrChange w:id="2314" w:author="Dolan, Scott" w:date="2020-05-26T01:00:00Z">
              <w:rPr>
                <w:snapToGrid w:val="0"/>
              </w:rPr>
            </w:rPrChange>
          </w:rPr>
          <w:t>st</w:t>
        </w:r>
        <w:r w:rsidR="003C41B7" w:rsidRPr="000007BF">
          <w:rPr>
            <w:snapToGrid w:val="0"/>
            <w:sz w:val="14"/>
            <w:rPrChange w:id="2315" w:author="Dolan, Scott" w:date="2020-05-26T01:00:00Z">
              <w:rPr>
                <w:snapToGrid w:val="0"/>
              </w:rPr>
            </w:rPrChange>
          </w:rPr>
          <w:t xml:space="preserve"> 2017 R.C. Burdick Survey did not show any encroachment from </w:t>
        </w:r>
      </w:ins>
      <w:ins w:id="2316" w:author="Matthew P. Dolan" w:date="2020-05-23T10:06:00Z">
        <w:r w:rsidR="003C41B7" w:rsidRPr="000007BF">
          <w:rPr>
            <w:snapToGrid w:val="0"/>
            <w:sz w:val="14"/>
            <w:rPrChange w:id="2317" w:author="Dolan, Scott" w:date="2020-05-26T01:00:00Z">
              <w:rPr>
                <w:snapToGrid w:val="0"/>
              </w:rPr>
            </w:rPrChange>
          </w:rPr>
          <w:t>either building</w:t>
        </w:r>
      </w:ins>
      <w:ins w:id="2318" w:author="Matthew P. Dolan" w:date="2020-05-23T10:41:00Z">
        <w:r w:rsidR="00956875" w:rsidRPr="000007BF">
          <w:rPr>
            <w:snapToGrid w:val="0"/>
            <w:sz w:val="14"/>
            <w:rPrChange w:id="2319" w:author="Dolan, Scott" w:date="2020-05-26T01:00:00Z">
              <w:rPr>
                <w:snapToGrid w:val="0"/>
              </w:rPr>
            </w:rPrChange>
          </w:rPr>
          <w:t>,</w:t>
        </w:r>
      </w:ins>
      <w:ins w:id="2320" w:author="Matthew P. Dolan" w:date="2020-05-23T10:06:00Z">
        <w:r w:rsidR="003C41B7" w:rsidRPr="000007BF">
          <w:rPr>
            <w:snapToGrid w:val="0"/>
            <w:sz w:val="14"/>
            <w:rPrChange w:id="2321" w:author="Dolan, Scott" w:date="2020-05-26T01:00:00Z">
              <w:rPr>
                <w:snapToGrid w:val="0"/>
              </w:rPr>
            </w:rPrChange>
          </w:rPr>
          <w:t xml:space="preserve"> the </w:t>
        </w:r>
      </w:ins>
      <w:r w:rsidRPr="000007BF">
        <w:rPr>
          <w:snapToGrid w:val="0"/>
          <w:sz w:val="14"/>
          <w:rPrChange w:id="2322" w:author="Dolan, Scott" w:date="2020-05-26T01:00:00Z">
            <w:rPr>
              <w:snapToGrid w:val="0"/>
            </w:rPr>
          </w:rPrChange>
        </w:rPr>
        <w:t>3</w:t>
      </w:r>
      <w:r w:rsidRPr="000007BF">
        <w:rPr>
          <w:snapToGrid w:val="0"/>
          <w:sz w:val="14"/>
          <w:vertAlign w:val="superscript"/>
          <w:rPrChange w:id="2323" w:author="Dolan, Scott" w:date="2020-05-26T01:00:00Z">
            <w:rPr>
              <w:snapToGrid w:val="0"/>
              <w:vertAlign w:val="superscript"/>
            </w:rPr>
          </w:rPrChange>
        </w:rPr>
        <w:t>rd</w:t>
      </w:r>
      <w:r w:rsidRPr="000007BF">
        <w:rPr>
          <w:snapToGrid w:val="0"/>
          <w:sz w:val="14"/>
          <w:rPrChange w:id="2324" w:author="Dolan, Scott" w:date="2020-05-26T01:00:00Z">
            <w:rPr>
              <w:snapToGrid w:val="0"/>
            </w:rPr>
          </w:rPrChange>
        </w:rPr>
        <w:t xml:space="preserve"> 2017 R.C. Burdick Survey includes the notation “bldg. lot 2 over-lap on northwest and southwest corners of Beach Graffiti” </w:t>
      </w:r>
      <w:del w:id="2325" w:author="Matthew P. Dolan" w:date="2020-05-23T10:06:00Z">
        <w:r w:rsidRPr="000007BF" w:rsidDel="003C41B7">
          <w:rPr>
            <w:snapToGrid w:val="0"/>
            <w:sz w:val="14"/>
            <w:rPrChange w:id="2326" w:author="Dolan, Scott" w:date="2020-05-26T01:00:00Z">
              <w:rPr>
                <w:snapToGrid w:val="0"/>
              </w:rPr>
            </w:rPrChange>
          </w:rPr>
          <w:delText xml:space="preserve">when </w:delText>
        </w:r>
      </w:del>
      <w:ins w:id="2327" w:author="Matthew P. Dolan" w:date="2020-05-23T10:06:00Z">
        <w:r w:rsidR="003C41B7" w:rsidRPr="000007BF">
          <w:rPr>
            <w:snapToGrid w:val="0"/>
            <w:sz w:val="14"/>
            <w:rPrChange w:id="2328" w:author="Dolan, Scott" w:date="2020-05-26T01:00:00Z">
              <w:rPr>
                <w:snapToGrid w:val="0"/>
              </w:rPr>
            </w:rPrChange>
          </w:rPr>
          <w:t xml:space="preserve">and </w:t>
        </w:r>
      </w:ins>
      <w:r w:rsidRPr="000007BF">
        <w:rPr>
          <w:snapToGrid w:val="0"/>
          <w:sz w:val="14"/>
          <w:rPrChange w:id="2329" w:author="Dolan, Scott" w:date="2020-05-26T01:00:00Z">
            <w:rPr>
              <w:snapToGrid w:val="0"/>
            </w:rPr>
          </w:rPrChange>
        </w:rPr>
        <w:t xml:space="preserve">the 2014 R.C. Burdick </w:t>
      </w:r>
      <w:ins w:id="2330" w:author="Matthew P. Dolan" w:date="2020-05-23T10:41:00Z">
        <w:r w:rsidR="00956875" w:rsidRPr="000007BF">
          <w:rPr>
            <w:snapToGrid w:val="0"/>
            <w:sz w:val="14"/>
            <w:rPrChange w:id="2331" w:author="Dolan, Scott" w:date="2020-05-26T01:00:00Z">
              <w:rPr>
                <w:snapToGrid w:val="0"/>
              </w:rPr>
            </w:rPrChange>
          </w:rPr>
          <w:t xml:space="preserve">Survey </w:t>
        </w:r>
      </w:ins>
      <w:r w:rsidRPr="000007BF">
        <w:rPr>
          <w:snapToGrid w:val="0"/>
          <w:sz w:val="14"/>
          <w:rPrChange w:id="2332" w:author="Dolan, Scott" w:date="2020-05-26T01:00:00Z">
            <w:rPr>
              <w:snapToGrid w:val="0"/>
            </w:rPr>
          </w:rPrChange>
        </w:rPr>
        <w:t xml:space="preserve">provides just the opposite. </w:t>
      </w:r>
    </w:p>
    <w:p w14:paraId="546C9370" w14:textId="3C52F4B3" w:rsidR="00956875" w:rsidRPr="000007BF" w:rsidRDefault="00956875">
      <w:pPr>
        <w:pStyle w:val="ListParagraph"/>
        <w:keepNext/>
        <w:keepLines/>
        <w:numPr>
          <w:ilvl w:val="0"/>
          <w:numId w:val="24"/>
        </w:numPr>
        <w:autoSpaceDE w:val="0"/>
        <w:autoSpaceDN w:val="0"/>
        <w:adjustRightInd w:val="0"/>
        <w:spacing w:line="480" w:lineRule="auto"/>
        <w:rPr>
          <w:snapToGrid w:val="0"/>
          <w:sz w:val="14"/>
          <w:rPrChange w:id="2333" w:author="Dolan, Scott" w:date="2020-05-26T01:00:00Z">
            <w:rPr>
              <w:snapToGrid w:val="0"/>
            </w:rPr>
          </w:rPrChange>
        </w:rPr>
        <w:pPrChange w:id="2334" w:author="Dolan, Scott" w:date="2020-05-25T20:51:00Z">
          <w:pPr>
            <w:pStyle w:val="ListParagraph"/>
            <w:keepNext/>
            <w:keepLines/>
            <w:numPr>
              <w:numId w:val="34"/>
            </w:numPr>
            <w:autoSpaceDE w:val="0"/>
            <w:autoSpaceDN w:val="0"/>
            <w:adjustRightInd w:val="0"/>
            <w:spacing w:line="480" w:lineRule="auto"/>
            <w:ind w:left="0" w:firstLine="720"/>
          </w:pPr>
        </w:pPrChange>
      </w:pPr>
      <w:ins w:id="2335" w:author="Matthew P. Dolan" w:date="2020-05-23T10:41:00Z">
        <w:r w:rsidRPr="000007BF">
          <w:rPr>
            <w:snapToGrid w:val="0"/>
            <w:sz w:val="14"/>
            <w:rPrChange w:id="2336" w:author="Dolan, Scott" w:date="2020-05-26T01:00:00Z">
              <w:rPr>
                <w:snapToGrid w:val="0"/>
              </w:rPr>
            </w:rPrChange>
          </w:rPr>
          <w:t xml:space="preserve">Hans and R.C. Burdick have created multiple surveys for the same property line coming to </w:t>
        </w:r>
      </w:ins>
      <w:ins w:id="2337" w:author="Matthew P. Dolan" w:date="2020-05-23T10:42:00Z">
        <w:r w:rsidRPr="000007BF">
          <w:rPr>
            <w:snapToGrid w:val="0"/>
            <w:sz w:val="14"/>
            <w:rPrChange w:id="2338" w:author="Dolan, Scott" w:date="2020-05-26T01:00:00Z">
              <w:rPr>
                <w:snapToGrid w:val="0"/>
              </w:rPr>
            </w:rPrChange>
          </w:rPr>
          <w:t xml:space="preserve">grossly divergent conclusions. </w:t>
        </w:r>
      </w:ins>
    </w:p>
    <w:p w14:paraId="6A52695E" w14:textId="2562204C" w:rsidR="00E2337F" w:rsidRPr="000007BF" w:rsidRDefault="00E2337F">
      <w:pPr>
        <w:pStyle w:val="ListParagraph"/>
        <w:keepNext/>
        <w:keepLines/>
        <w:numPr>
          <w:ilvl w:val="0"/>
          <w:numId w:val="24"/>
        </w:numPr>
        <w:autoSpaceDE w:val="0"/>
        <w:autoSpaceDN w:val="0"/>
        <w:adjustRightInd w:val="0"/>
        <w:spacing w:line="480" w:lineRule="auto"/>
        <w:rPr>
          <w:snapToGrid w:val="0"/>
          <w:sz w:val="14"/>
          <w:rPrChange w:id="2339" w:author="Dolan, Scott" w:date="2020-05-26T01:00:00Z">
            <w:rPr>
              <w:snapToGrid w:val="0"/>
            </w:rPr>
          </w:rPrChange>
        </w:rPr>
        <w:pPrChange w:id="2340"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41" w:author="Dolan, Scott" w:date="2020-05-26T01:00:00Z">
            <w:rPr>
              <w:snapToGrid w:val="0"/>
            </w:rPr>
          </w:rPrChange>
        </w:rPr>
        <w:t>Hans and R.C. Burdick have a duty to exercise the degree of knowledge, skill and judgment ordinarily possessed and used by the average surveyor in the profession.</w:t>
      </w:r>
    </w:p>
    <w:p w14:paraId="5AE5D283" w14:textId="6CDBDBF3" w:rsidR="003B7254" w:rsidRPr="000007BF" w:rsidRDefault="003B7254">
      <w:pPr>
        <w:pStyle w:val="ListParagraph"/>
        <w:keepNext/>
        <w:keepLines/>
        <w:numPr>
          <w:ilvl w:val="0"/>
          <w:numId w:val="24"/>
        </w:numPr>
        <w:autoSpaceDE w:val="0"/>
        <w:autoSpaceDN w:val="0"/>
        <w:adjustRightInd w:val="0"/>
        <w:spacing w:line="480" w:lineRule="auto"/>
        <w:rPr>
          <w:snapToGrid w:val="0"/>
          <w:sz w:val="14"/>
          <w:rPrChange w:id="2342" w:author="Dolan, Scott" w:date="2020-05-26T00:59:00Z">
            <w:rPr>
              <w:snapToGrid w:val="0"/>
            </w:rPr>
          </w:rPrChange>
        </w:rPr>
        <w:pPrChange w:id="2343"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44" w:author="Dolan, Scott" w:date="2020-05-26T01:00:00Z">
            <w:rPr>
              <w:snapToGrid w:val="0"/>
            </w:rPr>
          </w:rPrChange>
        </w:rPr>
        <w:t>Hans and R.C. Burdick</w:t>
      </w:r>
      <w:r w:rsidR="00B60D3A" w:rsidRPr="000007BF">
        <w:rPr>
          <w:snapToGrid w:val="0"/>
          <w:sz w:val="14"/>
          <w:rPrChange w:id="2345" w:author="Dolan, Scott" w:date="2020-05-26T01:00:00Z">
            <w:rPr>
              <w:snapToGrid w:val="0"/>
            </w:rPr>
          </w:rPrChange>
        </w:rPr>
        <w:t xml:space="preserve"> failed </w:t>
      </w:r>
      <w:r w:rsidRPr="000007BF">
        <w:rPr>
          <w:snapToGrid w:val="0"/>
          <w:sz w:val="14"/>
          <w:rPrChange w:id="2346" w:author="Dolan, Scott" w:date="2020-05-26T01:00:00Z">
            <w:rPr>
              <w:snapToGrid w:val="0"/>
            </w:rPr>
          </w:rPrChange>
        </w:rPr>
        <w:t xml:space="preserve">to </w:t>
      </w:r>
      <w:r w:rsidR="00FC0E79" w:rsidRPr="000007BF">
        <w:rPr>
          <w:snapToGrid w:val="0"/>
          <w:sz w:val="14"/>
          <w:rPrChange w:id="2347" w:author="Dolan, Scott" w:date="2020-05-26T01:00:00Z">
            <w:rPr>
              <w:snapToGrid w:val="0"/>
            </w:rPr>
          </w:rPrChange>
        </w:rPr>
        <w:t>comply</w:t>
      </w:r>
      <w:r w:rsidRPr="000007BF">
        <w:rPr>
          <w:snapToGrid w:val="0"/>
          <w:sz w:val="14"/>
          <w:rPrChange w:id="2348" w:author="Dolan, Scott" w:date="2020-05-26T01:00:00Z">
            <w:rPr>
              <w:snapToGrid w:val="0"/>
            </w:rPr>
          </w:rPrChange>
        </w:rPr>
        <w:t xml:space="preserve"> with the </w:t>
      </w:r>
      <w:r w:rsidR="00FC0E79" w:rsidRPr="000007BF">
        <w:rPr>
          <w:snapToGrid w:val="0"/>
          <w:sz w:val="14"/>
          <w:rPrChange w:id="2349" w:author="Dolan, Scott" w:date="2020-05-26T01:00:00Z">
            <w:rPr>
              <w:snapToGrid w:val="0"/>
            </w:rPr>
          </w:rPrChange>
        </w:rPr>
        <w:t>applicable</w:t>
      </w:r>
      <w:r w:rsidRPr="000007BF">
        <w:rPr>
          <w:snapToGrid w:val="0"/>
          <w:sz w:val="14"/>
          <w:rPrChange w:id="2350" w:author="Dolan, Scott" w:date="2020-05-26T01:00:00Z">
            <w:rPr>
              <w:snapToGrid w:val="0"/>
            </w:rPr>
          </w:rPrChange>
        </w:rPr>
        <w:t xml:space="preserve"> statutory and/or professional standard of care by reaching </w:t>
      </w:r>
      <w:del w:id="2351" w:author="Matthew P. Dolan" w:date="2020-05-23T10:42:00Z">
        <w:r w:rsidRPr="000007BF" w:rsidDel="00956875">
          <w:rPr>
            <w:snapToGrid w:val="0"/>
            <w:sz w:val="14"/>
            <w:rPrChange w:id="2352" w:author="Dolan, Scott" w:date="2020-05-26T01:00:00Z">
              <w:rPr>
                <w:snapToGrid w:val="0"/>
              </w:rPr>
            </w:rPrChange>
          </w:rPr>
          <w:delText xml:space="preserve">two </w:delText>
        </w:r>
      </w:del>
      <w:ins w:id="2353" w:author="Matthew P. Dolan" w:date="2020-05-23T10:42:00Z">
        <w:r w:rsidR="00956875" w:rsidRPr="000007BF">
          <w:rPr>
            <w:snapToGrid w:val="0"/>
            <w:sz w:val="14"/>
            <w:rPrChange w:id="2354" w:author="Dolan, Scott" w:date="2020-05-26T01:00:00Z">
              <w:rPr>
                <w:snapToGrid w:val="0"/>
              </w:rPr>
            </w:rPrChange>
          </w:rPr>
          <w:t xml:space="preserve">multiple </w:t>
        </w:r>
      </w:ins>
      <w:r w:rsidRPr="000007BF">
        <w:rPr>
          <w:snapToGrid w:val="0"/>
          <w:sz w:val="14"/>
          <w:rPrChange w:id="2355" w:author="Dolan, Scott" w:date="2020-05-26T01:00:00Z">
            <w:rPr>
              <w:snapToGrid w:val="0"/>
            </w:rPr>
          </w:rPrChange>
        </w:rPr>
        <w:t xml:space="preserve">grossly divergent </w:t>
      </w:r>
      <w:r w:rsidRPr="000007BF">
        <w:rPr>
          <w:snapToGrid w:val="0"/>
          <w:sz w:val="14"/>
          <w:rPrChange w:id="2356" w:author="Dolan, Scott" w:date="2020-05-26T00:59:00Z">
            <w:rPr>
              <w:snapToGrid w:val="0"/>
            </w:rPr>
          </w:rPrChange>
        </w:rPr>
        <w:t>conclusions between the 2014 R.C. Burdick Survey and 2017 R.C. Burdick Surveys.</w:t>
      </w:r>
    </w:p>
    <w:p w14:paraId="71D91CB9" w14:textId="662E6C58" w:rsidR="00E2337F" w:rsidRPr="000007BF" w:rsidRDefault="00E2337F">
      <w:pPr>
        <w:pStyle w:val="ListParagraph"/>
        <w:keepNext/>
        <w:keepLines/>
        <w:numPr>
          <w:ilvl w:val="0"/>
          <w:numId w:val="24"/>
        </w:numPr>
        <w:autoSpaceDE w:val="0"/>
        <w:autoSpaceDN w:val="0"/>
        <w:adjustRightInd w:val="0"/>
        <w:spacing w:line="480" w:lineRule="auto"/>
        <w:rPr>
          <w:snapToGrid w:val="0"/>
          <w:sz w:val="14"/>
          <w:rPrChange w:id="2357" w:author="Dolan, Scott" w:date="2020-05-26T00:59:00Z">
            <w:rPr>
              <w:snapToGrid w:val="0"/>
            </w:rPr>
          </w:rPrChange>
        </w:rPr>
        <w:pPrChange w:id="2358"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59" w:author="Dolan, Scott" w:date="2020-05-26T00:59:00Z">
            <w:rPr>
              <w:snapToGrid w:val="0"/>
            </w:rPr>
          </w:rPrChange>
        </w:rPr>
        <w:t xml:space="preserve">Hans and Burdick knew or should have known that the survey they prepared for 641 Arnold </w:t>
      </w:r>
      <w:r w:rsidR="00B60D3A" w:rsidRPr="000007BF">
        <w:rPr>
          <w:snapToGrid w:val="0"/>
          <w:sz w:val="14"/>
          <w:rPrChange w:id="2360" w:author="Dolan, Scott" w:date="2020-05-26T00:59:00Z">
            <w:rPr>
              <w:snapToGrid w:val="0"/>
            </w:rPr>
          </w:rPrChange>
        </w:rPr>
        <w:t xml:space="preserve">should have </w:t>
      </w:r>
      <w:r w:rsidR="00DE4012" w:rsidRPr="000007BF">
        <w:rPr>
          <w:snapToGrid w:val="0"/>
          <w:sz w:val="14"/>
          <w:rPrChange w:id="2361" w:author="Dolan, Scott" w:date="2020-05-26T00:59:00Z">
            <w:rPr>
              <w:snapToGrid w:val="0"/>
            </w:rPr>
          </w:rPrChange>
        </w:rPr>
        <w:t>remained</w:t>
      </w:r>
      <w:r w:rsidRPr="000007BF">
        <w:rPr>
          <w:snapToGrid w:val="0"/>
          <w:sz w:val="14"/>
          <w:rPrChange w:id="2362" w:author="Dolan, Scott" w:date="2020-05-26T00:59:00Z">
            <w:rPr>
              <w:snapToGrid w:val="0"/>
            </w:rPr>
          </w:rPrChange>
        </w:rPr>
        <w:t xml:space="preserve"> consistent with the 2014 R.C. Burdick Survey. </w:t>
      </w:r>
    </w:p>
    <w:p w14:paraId="1957A3BE" w14:textId="64DDC6E6" w:rsidR="00E2337F" w:rsidRPr="000007BF" w:rsidRDefault="00E2337F">
      <w:pPr>
        <w:pStyle w:val="ListParagraph"/>
        <w:keepNext/>
        <w:keepLines/>
        <w:numPr>
          <w:ilvl w:val="0"/>
          <w:numId w:val="24"/>
        </w:numPr>
        <w:autoSpaceDE w:val="0"/>
        <w:autoSpaceDN w:val="0"/>
        <w:adjustRightInd w:val="0"/>
        <w:spacing w:line="480" w:lineRule="auto"/>
        <w:rPr>
          <w:snapToGrid w:val="0"/>
          <w:sz w:val="14"/>
          <w:rPrChange w:id="2363" w:author="Dolan, Scott" w:date="2020-05-26T00:59:00Z">
            <w:rPr>
              <w:snapToGrid w:val="0"/>
            </w:rPr>
          </w:rPrChange>
        </w:rPr>
        <w:pPrChange w:id="2364"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65" w:author="Dolan, Scott" w:date="2020-05-26T00:59:00Z">
            <w:rPr>
              <w:snapToGrid w:val="0"/>
            </w:rPr>
          </w:rPrChange>
        </w:rPr>
        <w:t xml:space="preserve">As the </w:t>
      </w:r>
      <w:r w:rsidR="00B60D3A" w:rsidRPr="000007BF">
        <w:rPr>
          <w:snapToGrid w:val="0"/>
          <w:sz w:val="14"/>
          <w:rPrChange w:id="2366" w:author="Dolan, Scott" w:date="2020-05-26T00:59:00Z">
            <w:rPr>
              <w:snapToGrid w:val="0"/>
            </w:rPr>
          </w:rPrChange>
        </w:rPr>
        <w:t>surveyors</w:t>
      </w:r>
      <w:r w:rsidRPr="000007BF">
        <w:rPr>
          <w:snapToGrid w:val="0"/>
          <w:sz w:val="14"/>
          <w:rPrChange w:id="2367" w:author="Dolan, Scott" w:date="2020-05-26T00:59:00Z">
            <w:rPr>
              <w:snapToGrid w:val="0"/>
            </w:rPr>
          </w:rPrChange>
        </w:rPr>
        <w:t xml:space="preserve"> retained by Scott Dolan on behalf of 637 Arnold as contract purchaser for the 637 Arnold Property, Hans and R.C. Burdick owed S. Dolan and 637 Arnold a duty of care. </w:t>
      </w:r>
    </w:p>
    <w:p w14:paraId="0C624F65" w14:textId="1CD5FA33" w:rsidR="00E2337F" w:rsidRPr="000007BF" w:rsidRDefault="00E2337F">
      <w:pPr>
        <w:pStyle w:val="ListParagraph"/>
        <w:keepNext/>
        <w:keepLines/>
        <w:numPr>
          <w:ilvl w:val="0"/>
          <w:numId w:val="24"/>
        </w:numPr>
        <w:autoSpaceDE w:val="0"/>
        <w:autoSpaceDN w:val="0"/>
        <w:adjustRightInd w:val="0"/>
        <w:spacing w:line="480" w:lineRule="auto"/>
        <w:rPr>
          <w:snapToGrid w:val="0"/>
          <w:sz w:val="14"/>
          <w:rPrChange w:id="2368" w:author="Dolan, Scott" w:date="2020-05-26T00:59:00Z">
            <w:rPr>
              <w:snapToGrid w:val="0"/>
            </w:rPr>
          </w:rPrChange>
        </w:rPr>
        <w:pPrChange w:id="2369"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70" w:author="Dolan, Scott" w:date="2020-05-26T00:59:00Z">
            <w:rPr>
              <w:snapToGrid w:val="0"/>
            </w:rPr>
          </w:rPrChange>
        </w:rPr>
        <w:lastRenderedPageBreak/>
        <w:t xml:space="preserve">Hans and R.C. Burdick breached that duty by failing to comply with the applicable statutory and/or professional standard of care in preparing either the 2014 R.C. Burdick Survey or 2017 R.C. Burdick Surveys. </w:t>
      </w:r>
    </w:p>
    <w:p w14:paraId="74E89D67" w14:textId="34A217E2" w:rsidR="00E2337F" w:rsidRPr="000007BF" w:rsidRDefault="00E2337F">
      <w:pPr>
        <w:pStyle w:val="ListParagraph"/>
        <w:keepNext/>
        <w:keepLines/>
        <w:numPr>
          <w:ilvl w:val="0"/>
          <w:numId w:val="24"/>
        </w:numPr>
        <w:autoSpaceDE w:val="0"/>
        <w:autoSpaceDN w:val="0"/>
        <w:adjustRightInd w:val="0"/>
        <w:spacing w:line="480" w:lineRule="auto"/>
        <w:rPr>
          <w:snapToGrid w:val="0"/>
          <w:sz w:val="14"/>
          <w:rPrChange w:id="2371" w:author="Dolan, Scott" w:date="2020-05-26T00:59:00Z">
            <w:rPr>
              <w:snapToGrid w:val="0"/>
            </w:rPr>
          </w:rPrChange>
        </w:rPr>
        <w:pPrChange w:id="2372"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73" w:author="Dolan, Scott" w:date="2020-05-26T00:59:00Z">
            <w:rPr>
              <w:snapToGrid w:val="0"/>
            </w:rPr>
          </w:rPrChange>
        </w:rPr>
        <w:t xml:space="preserve">If the 2014 R.C. Burdick Survey is incorrect and had 637 Arnold known the 2014 R.C. Burdick survey was incorrect, 637 Arnold would not have proceeded to purchase the 637 Arnold Property on the same terms and the approvals obtained via the Site Plan Application may be called into question and/or </w:t>
      </w:r>
      <w:r w:rsidR="00864261" w:rsidRPr="000007BF">
        <w:rPr>
          <w:snapToGrid w:val="0"/>
          <w:sz w:val="14"/>
          <w:rPrChange w:id="2374" w:author="Dolan, Scott" w:date="2020-05-26T00:59:00Z">
            <w:rPr>
              <w:snapToGrid w:val="0"/>
            </w:rPr>
          </w:rPrChange>
        </w:rPr>
        <w:t xml:space="preserve">become </w:t>
      </w:r>
      <w:r w:rsidRPr="000007BF">
        <w:rPr>
          <w:snapToGrid w:val="0"/>
          <w:sz w:val="14"/>
          <w:rPrChange w:id="2375" w:author="Dolan, Scott" w:date="2020-05-26T00:59:00Z">
            <w:rPr>
              <w:snapToGrid w:val="0"/>
            </w:rPr>
          </w:rPrChange>
        </w:rPr>
        <w:t xml:space="preserve">no longer applicable. </w:t>
      </w:r>
    </w:p>
    <w:p w14:paraId="1AEB6DC2" w14:textId="4512F952" w:rsidR="00E2337F" w:rsidRPr="00516913" w:rsidRDefault="00E2337F">
      <w:pPr>
        <w:pStyle w:val="ListParagraph"/>
        <w:keepNext/>
        <w:keepLines/>
        <w:numPr>
          <w:ilvl w:val="0"/>
          <w:numId w:val="24"/>
        </w:numPr>
        <w:autoSpaceDE w:val="0"/>
        <w:autoSpaceDN w:val="0"/>
        <w:adjustRightInd w:val="0"/>
        <w:spacing w:line="480" w:lineRule="auto"/>
        <w:rPr>
          <w:snapToGrid w:val="0"/>
          <w:sz w:val="14"/>
          <w:rPrChange w:id="2376" w:author="Dolan, Scott" w:date="2020-05-26T01:03:00Z">
            <w:rPr>
              <w:snapToGrid w:val="0"/>
            </w:rPr>
          </w:rPrChange>
        </w:rPr>
        <w:pPrChange w:id="2377"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378" w:author="Dolan, Scott" w:date="2020-05-26T00:59:00Z">
            <w:rPr>
              <w:snapToGrid w:val="0"/>
            </w:rPr>
          </w:rPrChange>
        </w:rPr>
        <w:t xml:space="preserve">If the 2017 R.C. Burdick Surveys are incorrect, then 641 Arnold would not have had any legal basis to file the Action in the first instance and 637 Arnold would </w:t>
      </w:r>
      <w:del w:id="2379" w:author="Matthew P. Dolan" w:date="2020-05-23T10:07:00Z">
        <w:r w:rsidRPr="000007BF" w:rsidDel="00587257">
          <w:rPr>
            <w:snapToGrid w:val="0"/>
            <w:sz w:val="14"/>
            <w:rPrChange w:id="2380" w:author="Dolan, Scott" w:date="2020-05-26T00:59:00Z">
              <w:rPr>
                <w:snapToGrid w:val="0"/>
              </w:rPr>
            </w:rPrChange>
          </w:rPr>
          <w:delText xml:space="preserve">not </w:delText>
        </w:r>
      </w:del>
      <w:ins w:id="2381" w:author="Matthew P. Dolan" w:date="2020-05-23T10:07:00Z">
        <w:r w:rsidR="00587257" w:rsidRPr="000007BF">
          <w:rPr>
            <w:snapToGrid w:val="0"/>
            <w:sz w:val="14"/>
            <w:rPrChange w:id="2382" w:author="Dolan, Scott" w:date="2020-05-26T00:59:00Z">
              <w:rPr>
                <w:snapToGrid w:val="0"/>
              </w:rPr>
            </w:rPrChange>
          </w:rPr>
          <w:t xml:space="preserve">never </w:t>
        </w:r>
      </w:ins>
      <w:r w:rsidRPr="00516913">
        <w:rPr>
          <w:snapToGrid w:val="0"/>
          <w:sz w:val="14"/>
          <w:rPrChange w:id="2383" w:author="Dolan, Scott" w:date="2020-05-26T01:03:00Z">
            <w:rPr>
              <w:snapToGrid w:val="0"/>
            </w:rPr>
          </w:rPrChange>
        </w:rPr>
        <w:t xml:space="preserve">have incurred the significant costs incurred and related to the Action. </w:t>
      </w:r>
    </w:p>
    <w:p w14:paraId="54DE7056" w14:textId="2B245F51" w:rsidR="00E2337F" w:rsidRPr="00516913" w:rsidRDefault="00E2337F">
      <w:pPr>
        <w:pStyle w:val="ListParagraph"/>
        <w:keepNext/>
        <w:keepLines/>
        <w:numPr>
          <w:ilvl w:val="0"/>
          <w:numId w:val="24"/>
        </w:numPr>
        <w:autoSpaceDE w:val="0"/>
        <w:autoSpaceDN w:val="0"/>
        <w:adjustRightInd w:val="0"/>
        <w:spacing w:line="480" w:lineRule="auto"/>
        <w:rPr>
          <w:snapToGrid w:val="0"/>
          <w:sz w:val="14"/>
          <w:rPrChange w:id="2384" w:author="Dolan, Scott" w:date="2020-05-26T01:03:00Z">
            <w:rPr>
              <w:snapToGrid w:val="0"/>
            </w:rPr>
          </w:rPrChange>
        </w:rPr>
        <w:pPrChange w:id="2385" w:author="Dolan, Scott" w:date="2020-05-25T20:51:00Z">
          <w:pPr>
            <w:pStyle w:val="ListParagraph"/>
            <w:keepNext/>
            <w:keepLines/>
            <w:numPr>
              <w:numId w:val="34"/>
            </w:numPr>
            <w:autoSpaceDE w:val="0"/>
            <w:autoSpaceDN w:val="0"/>
            <w:adjustRightInd w:val="0"/>
            <w:spacing w:line="480" w:lineRule="auto"/>
            <w:ind w:left="0" w:firstLine="720"/>
          </w:pPr>
        </w:pPrChange>
      </w:pPr>
      <w:r w:rsidRPr="00516913">
        <w:rPr>
          <w:snapToGrid w:val="0"/>
          <w:sz w:val="14"/>
          <w:rPrChange w:id="2386" w:author="Dolan, Scott" w:date="2020-05-26T01:03:00Z">
            <w:rPr>
              <w:snapToGrid w:val="0"/>
            </w:rPr>
          </w:rPrChange>
        </w:rPr>
        <w:t>In either event, the negligence and failure to comply with the applicable professional standard of care on the part of Hans and R.C. Burdick has caused 637</w:t>
      </w:r>
      <w:r w:rsidR="00B60D3A" w:rsidRPr="00516913">
        <w:rPr>
          <w:snapToGrid w:val="0"/>
          <w:sz w:val="14"/>
          <w:rPrChange w:id="2387" w:author="Dolan, Scott" w:date="2020-05-26T01:03:00Z">
            <w:rPr>
              <w:snapToGrid w:val="0"/>
            </w:rPr>
          </w:rPrChange>
        </w:rPr>
        <w:t xml:space="preserve"> </w:t>
      </w:r>
      <w:r w:rsidRPr="00516913">
        <w:rPr>
          <w:snapToGrid w:val="0"/>
          <w:sz w:val="14"/>
          <w:rPrChange w:id="2388" w:author="Dolan, Scott" w:date="2020-05-26T01:03:00Z">
            <w:rPr>
              <w:snapToGrid w:val="0"/>
            </w:rPr>
          </w:rPrChange>
        </w:rPr>
        <w:t xml:space="preserve">Arnold damages. </w:t>
      </w:r>
    </w:p>
    <w:p w14:paraId="789EBB78" w14:textId="299AD909" w:rsidR="0006333E" w:rsidRPr="00516913" w:rsidRDefault="0006333E">
      <w:pPr>
        <w:keepNext/>
        <w:keepLines/>
        <w:autoSpaceDE w:val="0"/>
        <w:autoSpaceDN w:val="0"/>
        <w:adjustRightInd w:val="0"/>
        <w:spacing w:line="480" w:lineRule="auto"/>
        <w:ind w:firstLine="720"/>
        <w:rPr>
          <w:snapToGrid w:val="0"/>
          <w:sz w:val="14"/>
          <w:rPrChange w:id="2389" w:author="Dolan, Scott" w:date="2020-05-26T01:03:00Z">
            <w:rPr>
              <w:snapToGrid w:val="0"/>
            </w:rPr>
          </w:rPrChange>
        </w:rPr>
      </w:pPr>
      <w:r w:rsidRPr="00516913">
        <w:rPr>
          <w:b/>
          <w:bCs/>
          <w:snapToGrid w:val="0"/>
          <w:sz w:val="14"/>
          <w:rPrChange w:id="2390" w:author="Dolan, Scott" w:date="2020-05-26T01:03:00Z">
            <w:rPr>
              <w:b/>
              <w:bCs/>
              <w:snapToGrid w:val="0"/>
            </w:rPr>
          </w:rPrChange>
        </w:rPr>
        <w:t>WHEREFORE</w:t>
      </w:r>
      <w:r w:rsidRPr="00516913">
        <w:rPr>
          <w:snapToGrid w:val="0"/>
          <w:sz w:val="14"/>
          <w:rPrChange w:id="2391" w:author="Dolan, Scott" w:date="2020-05-26T01:03:00Z">
            <w:rPr>
              <w:snapToGrid w:val="0"/>
            </w:rPr>
          </w:rPrChange>
        </w:rPr>
        <w:t>, third-party plaintiff</w:t>
      </w:r>
      <w:r w:rsidR="00FC0E79" w:rsidRPr="00516913">
        <w:rPr>
          <w:snapToGrid w:val="0"/>
          <w:sz w:val="14"/>
          <w:rPrChange w:id="2392" w:author="Dolan, Scott" w:date="2020-05-26T01:03:00Z">
            <w:rPr>
              <w:snapToGrid w:val="0"/>
            </w:rPr>
          </w:rPrChange>
        </w:rPr>
        <w:t>s</w:t>
      </w:r>
      <w:r w:rsidRPr="00516913">
        <w:rPr>
          <w:snapToGrid w:val="0"/>
          <w:sz w:val="14"/>
          <w:rPrChange w:id="2393" w:author="Dolan, Scott" w:date="2020-05-26T01:03:00Z">
            <w:rPr>
              <w:snapToGrid w:val="0"/>
            </w:rPr>
          </w:rPrChange>
        </w:rPr>
        <w:t>, 637 Arnold, LLC</w:t>
      </w:r>
      <w:r w:rsidR="00FC0E79" w:rsidRPr="00516913">
        <w:rPr>
          <w:snapToGrid w:val="0"/>
          <w:sz w:val="14"/>
          <w:rPrChange w:id="2394" w:author="Dolan, Scott" w:date="2020-05-26T01:03:00Z">
            <w:rPr>
              <w:snapToGrid w:val="0"/>
            </w:rPr>
          </w:rPrChange>
        </w:rPr>
        <w:t xml:space="preserve"> and Scott Dolan</w:t>
      </w:r>
      <w:r w:rsidRPr="00516913">
        <w:rPr>
          <w:snapToGrid w:val="0"/>
          <w:sz w:val="14"/>
          <w:rPrChange w:id="2395" w:author="Dolan, Scott" w:date="2020-05-26T01:03:00Z">
            <w:rPr>
              <w:snapToGrid w:val="0"/>
            </w:rPr>
          </w:rPrChange>
        </w:rPr>
        <w:t>, demand the entry of a judgment against the defendant</w:t>
      </w:r>
      <w:r w:rsidR="002E71E0" w:rsidRPr="00516913">
        <w:rPr>
          <w:snapToGrid w:val="0"/>
          <w:sz w:val="14"/>
          <w:rPrChange w:id="2396" w:author="Dolan, Scott" w:date="2020-05-26T01:03:00Z">
            <w:rPr>
              <w:snapToGrid w:val="0"/>
            </w:rPr>
          </w:rPrChange>
        </w:rPr>
        <w:t>s</w:t>
      </w:r>
      <w:r w:rsidRPr="00516913">
        <w:rPr>
          <w:snapToGrid w:val="0"/>
          <w:sz w:val="14"/>
          <w:rPrChange w:id="2397" w:author="Dolan, Scott" w:date="2020-05-26T01:03:00Z">
            <w:rPr>
              <w:snapToGrid w:val="0"/>
            </w:rPr>
          </w:rPrChange>
        </w:rPr>
        <w:t xml:space="preserve"> </w:t>
      </w:r>
      <w:r w:rsidR="002E71E0" w:rsidRPr="00516913">
        <w:rPr>
          <w:snapToGrid w:val="0"/>
          <w:sz w:val="14"/>
          <w:rPrChange w:id="2398" w:author="Dolan, Scott" w:date="2020-05-26T01:03:00Z">
            <w:rPr>
              <w:snapToGrid w:val="0"/>
            </w:rPr>
          </w:rPrChange>
        </w:rPr>
        <w:t>Stanley Hans and R.C. Burdick</w:t>
      </w:r>
      <w:r w:rsidRPr="00516913">
        <w:rPr>
          <w:snapToGrid w:val="0"/>
          <w:sz w:val="14"/>
          <w:rPrChange w:id="2399" w:author="Dolan, Scott" w:date="2020-05-26T01:03:00Z">
            <w:rPr>
              <w:snapToGrid w:val="0"/>
            </w:rPr>
          </w:rPrChange>
        </w:rPr>
        <w:t xml:space="preserve">, as follows: </w:t>
      </w:r>
    </w:p>
    <w:p w14:paraId="7C8AD8F6" w14:textId="2D696046" w:rsidR="0006333E" w:rsidRPr="00516913" w:rsidRDefault="0006333E">
      <w:pPr>
        <w:pStyle w:val="ListParagraph"/>
        <w:keepNext/>
        <w:keepLines/>
        <w:numPr>
          <w:ilvl w:val="0"/>
          <w:numId w:val="28"/>
        </w:numPr>
        <w:autoSpaceDE w:val="0"/>
        <w:autoSpaceDN w:val="0"/>
        <w:adjustRightInd w:val="0"/>
        <w:spacing w:line="480" w:lineRule="auto"/>
        <w:ind w:left="0" w:firstLine="720"/>
        <w:rPr>
          <w:snapToGrid w:val="0"/>
          <w:sz w:val="14"/>
          <w:rPrChange w:id="2400" w:author="Dolan, Scott" w:date="2020-05-26T01:03:00Z">
            <w:rPr>
              <w:snapToGrid w:val="0"/>
            </w:rPr>
          </w:rPrChange>
        </w:rPr>
      </w:pPr>
      <w:r w:rsidRPr="00516913">
        <w:rPr>
          <w:snapToGrid w:val="0"/>
          <w:sz w:val="14"/>
          <w:rPrChange w:id="2401" w:author="Dolan, Scott" w:date="2020-05-26T01:03:00Z">
            <w:rPr>
              <w:snapToGrid w:val="0"/>
            </w:rPr>
          </w:rPrChange>
        </w:rPr>
        <w:t>For compensatory damages, reasonable attorneys’ fees and costs;</w:t>
      </w:r>
    </w:p>
    <w:p w14:paraId="75B244A2" w14:textId="50A50C6B" w:rsidR="0006333E" w:rsidRDefault="0006333E">
      <w:pPr>
        <w:pStyle w:val="ListParagraph"/>
        <w:keepNext/>
        <w:keepLines/>
        <w:numPr>
          <w:ilvl w:val="0"/>
          <w:numId w:val="28"/>
        </w:numPr>
        <w:autoSpaceDE w:val="0"/>
        <w:autoSpaceDN w:val="0"/>
        <w:adjustRightInd w:val="0"/>
        <w:spacing w:line="480" w:lineRule="auto"/>
        <w:ind w:left="0" w:firstLine="720"/>
        <w:rPr>
          <w:snapToGrid w:val="0"/>
        </w:rPr>
      </w:pPr>
      <w:r w:rsidRPr="00516913">
        <w:rPr>
          <w:snapToGrid w:val="0"/>
          <w:sz w:val="14"/>
          <w:rPrChange w:id="2402" w:author="Dolan, Scott" w:date="2020-05-26T01:03:00Z">
            <w:rPr>
              <w:snapToGrid w:val="0"/>
            </w:rPr>
          </w:rPrChange>
        </w:rPr>
        <w:t>For such other relief as the Court deems equitable and just</w:t>
      </w:r>
      <w:r w:rsidRPr="008F47AA">
        <w:rPr>
          <w:snapToGrid w:val="0"/>
        </w:rPr>
        <w:t xml:space="preserve">. </w:t>
      </w:r>
    </w:p>
    <w:p w14:paraId="626898A1" w14:textId="42EC6256" w:rsidR="00FC0E79" w:rsidRPr="00FC0E79" w:rsidRDefault="00FC0E79">
      <w:pPr>
        <w:keepNext/>
        <w:keepLines/>
        <w:autoSpaceDE w:val="0"/>
        <w:autoSpaceDN w:val="0"/>
        <w:adjustRightInd w:val="0"/>
        <w:jc w:val="center"/>
        <w:rPr>
          <w:b/>
          <w:bCs/>
          <w:snapToGrid w:val="0"/>
          <w:u w:val="single"/>
        </w:rPr>
      </w:pPr>
      <w:r w:rsidRPr="00FC0E79">
        <w:rPr>
          <w:b/>
          <w:bCs/>
          <w:snapToGrid w:val="0"/>
          <w:u w:val="single"/>
        </w:rPr>
        <w:t xml:space="preserve">COUNT </w:t>
      </w:r>
      <w:r>
        <w:rPr>
          <w:b/>
          <w:bCs/>
          <w:snapToGrid w:val="0"/>
          <w:u w:val="single"/>
        </w:rPr>
        <w:t>FIVE</w:t>
      </w:r>
    </w:p>
    <w:p w14:paraId="3271F5F4" w14:textId="0C9E2F18" w:rsidR="0006333E" w:rsidRDefault="00FC0E79">
      <w:pPr>
        <w:keepNext/>
        <w:keepLines/>
        <w:autoSpaceDE w:val="0"/>
        <w:autoSpaceDN w:val="0"/>
        <w:adjustRightInd w:val="0"/>
        <w:jc w:val="center"/>
        <w:rPr>
          <w:b/>
          <w:bCs/>
          <w:snapToGrid w:val="0"/>
          <w:u w:val="single"/>
        </w:rPr>
      </w:pPr>
      <w:r w:rsidRPr="00FC0E79">
        <w:rPr>
          <w:b/>
          <w:bCs/>
          <w:snapToGrid w:val="0"/>
          <w:u w:val="single"/>
        </w:rPr>
        <w:t>(</w:t>
      </w:r>
      <w:r w:rsidR="00B60D3A">
        <w:rPr>
          <w:b/>
          <w:bCs/>
          <w:snapToGrid w:val="0"/>
          <w:u w:val="single"/>
        </w:rPr>
        <w:t xml:space="preserve">CONTRIBUTION AGAINST </w:t>
      </w:r>
      <w:r w:rsidR="00B60D3A" w:rsidRPr="00B60D3A">
        <w:rPr>
          <w:b/>
          <w:bCs/>
          <w:snapToGrid w:val="0"/>
          <w:u w:val="single"/>
        </w:rPr>
        <w:t>STANLEY HANS AND RC BURDICK, P.C.)</w:t>
      </w:r>
    </w:p>
    <w:p w14:paraId="6A59EE80" w14:textId="77777777" w:rsidR="00057ACD" w:rsidRPr="00057ACD" w:rsidRDefault="00057ACD">
      <w:pPr>
        <w:keepNext/>
        <w:keepLines/>
        <w:autoSpaceDE w:val="0"/>
        <w:autoSpaceDN w:val="0"/>
        <w:adjustRightInd w:val="0"/>
        <w:jc w:val="center"/>
        <w:rPr>
          <w:b/>
          <w:bCs/>
          <w:snapToGrid w:val="0"/>
          <w:u w:val="single"/>
        </w:rPr>
      </w:pPr>
    </w:p>
    <w:p w14:paraId="7E70F70B" w14:textId="77777777" w:rsidR="00A425B2" w:rsidRPr="00516913" w:rsidRDefault="00A425B2">
      <w:pPr>
        <w:pStyle w:val="ListParagraph"/>
        <w:keepNext/>
        <w:keepLines/>
        <w:numPr>
          <w:ilvl w:val="0"/>
          <w:numId w:val="24"/>
        </w:numPr>
        <w:autoSpaceDE w:val="0"/>
        <w:autoSpaceDN w:val="0"/>
        <w:adjustRightInd w:val="0"/>
        <w:spacing w:line="480" w:lineRule="auto"/>
        <w:rPr>
          <w:snapToGrid w:val="0"/>
          <w:sz w:val="14"/>
          <w:rPrChange w:id="2403" w:author="Dolan, Scott" w:date="2020-05-26T01:04:00Z">
            <w:rPr>
              <w:snapToGrid w:val="0"/>
            </w:rPr>
          </w:rPrChange>
        </w:rPr>
        <w:pPrChange w:id="2404" w:author="Dolan, Scott" w:date="2020-05-25T20:51:00Z">
          <w:pPr>
            <w:pStyle w:val="ListParagraph"/>
            <w:keepNext/>
            <w:keepLines/>
            <w:numPr>
              <w:numId w:val="34"/>
            </w:numPr>
            <w:autoSpaceDE w:val="0"/>
            <w:autoSpaceDN w:val="0"/>
            <w:adjustRightInd w:val="0"/>
            <w:spacing w:line="480" w:lineRule="auto"/>
            <w:ind w:left="0" w:firstLine="720"/>
          </w:pPr>
        </w:pPrChange>
      </w:pPr>
      <w:r w:rsidRPr="00516913">
        <w:rPr>
          <w:snapToGrid w:val="0"/>
          <w:sz w:val="14"/>
          <w:rPrChange w:id="2405" w:author="Dolan, Scott" w:date="2020-05-26T01:04:00Z">
            <w:rPr>
              <w:snapToGrid w:val="0"/>
            </w:rPr>
          </w:rPrChange>
        </w:rPr>
        <w:t xml:space="preserve">Third-Party Plaintiffs repeat and reallege the allegations contained in this Third-Party Complaint and make them a part hereof as though fully set forth at length herein. </w:t>
      </w:r>
    </w:p>
    <w:p w14:paraId="33187C45" w14:textId="7644416D" w:rsidR="00B60D3A" w:rsidRPr="00516913" w:rsidRDefault="00B60D3A">
      <w:pPr>
        <w:pStyle w:val="ListParagraph"/>
        <w:keepNext/>
        <w:keepLines/>
        <w:numPr>
          <w:ilvl w:val="0"/>
          <w:numId w:val="24"/>
        </w:numPr>
        <w:autoSpaceDE w:val="0"/>
        <w:autoSpaceDN w:val="0"/>
        <w:adjustRightInd w:val="0"/>
        <w:spacing w:line="480" w:lineRule="auto"/>
        <w:rPr>
          <w:snapToGrid w:val="0"/>
          <w:sz w:val="14"/>
          <w:rPrChange w:id="2406" w:author="Dolan, Scott" w:date="2020-05-26T01:04:00Z">
            <w:rPr>
              <w:snapToGrid w:val="0"/>
            </w:rPr>
          </w:rPrChange>
        </w:rPr>
        <w:pPrChange w:id="2407" w:author="Dolan, Scott" w:date="2020-05-25T20:51:00Z">
          <w:pPr>
            <w:pStyle w:val="ListParagraph"/>
            <w:keepNext/>
            <w:keepLines/>
            <w:numPr>
              <w:numId w:val="34"/>
            </w:numPr>
            <w:autoSpaceDE w:val="0"/>
            <w:autoSpaceDN w:val="0"/>
            <w:adjustRightInd w:val="0"/>
            <w:spacing w:line="480" w:lineRule="auto"/>
            <w:ind w:left="0" w:firstLine="720"/>
          </w:pPr>
        </w:pPrChange>
      </w:pPr>
      <w:r w:rsidRPr="00516913">
        <w:rPr>
          <w:snapToGrid w:val="0"/>
          <w:sz w:val="14"/>
          <w:rPrChange w:id="2408" w:author="Dolan, Scott" w:date="2020-05-26T01:04:00Z">
            <w:rPr>
              <w:snapToGrid w:val="0"/>
            </w:rPr>
          </w:rPrChange>
        </w:rPr>
        <w:t>In the event that the Court finds in favor of EAF One in the Action and determines that the 2014 R.C. Burdick is inaccurate, any liability on the party of 637 Arnold would be secondary and vicarious to Hans and R.C. Burdick’s liability.</w:t>
      </w:r>
    </w:p>
    <w:p w14:paraId="0C6D4696" w14:textId="77777777" w:rsidR="00B60D3A" w:rsidRPr="00516913" w:rsidRDefault="00B60D3A">
      <w:pPr>
        <w:keepNext/>
        <w:keepLines/>
        <w:autoSpaceDE w:val="0"/>
        <w:autoSpaceDN w:val="0"/>
        <w:adjustRightInd w:val="0"/>
        <w:spacing w:line="480" w:lineRule="auto"/>
        <w:ind w:firstLine="720"/>
        <w:rPr>
          <w:snapToGrid w:val="0"/>
          <w:sz w:val="14"/>
          <w:rPrChange w:id="2409" w:author="Dolan, Scott" w:date="2020-05-26T01:04:00Z">
            <w:rPr>
              <w:snapToGrid w:val="0"/>
            </w:rPr>
          </w:rPrChange>
        </w:rPr>
      </w:pPr>
      <w:r w:rsidRPr="00516913">
        <w:rPr>
          <w:b/>
          <w:bCs/>
          <w:snapToGrid w:val="0"/>
          <w:sz w:val="14"/>
          <w:rPrChange w:id="2410" w:author="Dolan, Scott" w:date="2020-05-26T01:04:00Z">
            <w:rPr>
              <w:b/>
              <w:bCs/>
              <w:snapToGrid w:val="0"/>
            </w:rPr>
          </w:rPrChange>
        </w:rPr>
        <w:t>WHEREFORE</w:t>
      </w:r>
      <w:r w:rsidRPr="00516913">
        <w:rPr>
          <w:snapToGrid w:val="0"/>
          <w:sz w:val="14"/>
          <w:rPrChange w:id="2411" w:author="Dolan, Scott" w:date="2020-05-26T01:04:00Z">
            <w:rPr>
              <w:snapToGrid w:val="0"/>
            </w:rPr>
          </w:rPrChange>
        </w:rPr>
        <w:t xml:space="preserve">, third-party plaintiffs, 637 Arnold, LLC and Scott Dolan, demand the entry of a judgment against the defendants Stanley Hans and R.C. Burdick, as follows: </w:t>
      </w:r>
    </w:p>
    <w:p w14:paraId="5739AC3A" w14:textId="795A32BF" w:rsidR="00B60D3A" w:rsidRPr="00516913" w:rsidRDefault="00B60D3A">
      <w:pPr>
        <w:pStyle w:val="ListParagraph"/>
        <w:keepNext/>
        <w:keepLines/>
        <w:numPr>
          <w:ilvl w:val="0"/>
          <w:numId w:val="31"/>
        </w:numPr>
        <w:autoSpaceDE w:val="0"/>
        <w:autoSpaceDN w:val="0"/>
        <w:adjustRightInd w:val="0"/>
        <w:spacing w:line="480" w:lineRule="auto"/>
        <w:rPr>
          <w:snapToGrid w:val="0"/>
          <w:sz w:val="14"/>
          <w:rPrChange w:id="2412" w:author="Dolan, Scott" w:date="2020-05-26T01:04:00Z">
            <w:rPr>
              <w:snapToGrid w:val="0"/>
            </w:rPr>
          </w:rPrChange>
        </w:rPr>
      </w:pPr>
      <w:r w:rsidRPr="00516913">
        <w:rPr>
          <w:snapToGrid w:val="0"/>
          <w:sz w:val="14"/>
          <w:rPrChange w:id="2413" w:author="Dolan, Scott" w:date="2020-05-26T01:04:00Z">
            <w:rPr>
              <w:snapToGrid w:val="0"/>
            </w:rPr>
          </w:rPrChange>
        </w:rPr>
        <w:t>For compensatory damages, reasonable attorneys’ fees and costs;</w:t>
      </w:r>
    </w:p>
    <w:p w14:paraId="338EE829" w14:textId="24EB8E15" w:rsidR="00B60D3A" w:rsidRDefault="00B60D3A">
      <w:pPr>
        <w:pStyle w:val="ListParagraph"/>
        <w:keepNext/>
        <w:keepLines/>
        <w:numPr>
          <w:ilvl w:val="0"/>
          <w:numId w:val="31"/>
        </w:numPr>
        <w:autoSpaceDE w:val="0"/>
        <w:autoSpaceDN w:val="0"/>
        <w:adjustRightInd w:val="0"/>
        <w:spacing w:line="480" w:lineRule="auto"/>
        <w:rPr>
          <w:snapToGrid w:val="0"/>
        </w:rPr>
      </w:pPr>
      <w:r w:rsidRPr="00516913">
        <w:rPr>
          <w:snapToGrid w:val="0"/>
          <w:sz w:val="14"/>
          <w:rPrChange w:id="2414" w:author="Dolan, Scott" w:date="2020-05-26T01:04:00Z">
            <w:rPr>
              <w:snapToGrid w:val="0"/>
            </w:rPr>
          </w:rPrChange>
        </w:rPr>
        <w:t>For such other relief as the Court deems equitable and just</w:t>
      </w:r>
      <w:r w:rsidRPr="008F47AA">
        <w:rPr>
          <w:snapToGrid w:val="0"/>
        </w:rPr>
        <w:t xml:space="preserve">. </w:t>
      </w:r>
    </w:p>
    <w:p w14:paraId="1B202FB3" w14:textId="77777777" w:rsidR="00516913" w:rsidRDefault="00516913">
      <w:pPr>
        <w:keepNext/>
        <w:keepLines/>
        <w:autoSpaceDE w:val="0"/>
        <w:autoSpaceDN w:val="0"/>
        <w:adjustRightInd w:val="0"/>
        <w:jc w:val="center"/>
        <w:rPr>
          <w:ins w:id="2415" w:author="Dolan, Scott" w:date="2020-05-26T01:04:00Z"/>
          <w:b/>
          <w:bCs/>
          <w:snapToGrid w:val="0"/>
          <w:u w:val="single"/>
        </w:rPr>
      </w:pPr>
    </w:p>
    <w:p w14:paraId="3CAF0E3E" w14:textId="77777777" w:rsidR="00516913" w:rsidRDefault="00516913">
      <w:pPr>
        <w:keepNext/>
        <w:keepLines/>
        <w:autoSpaceDE w:val="0"/>
        <w:autoSpaceDN w:val="0"/>
        <w:adjustRightInd w:val="0"/>
        <w:jc w:val="center"/>
        <w:rPr>
          <w:ins w:id="2416" w:author="Dolan, Scott" w:date="2020-05-26T01:04:00Z"/>
          <w:b/>
          <w:bCs/>
          <w:snapToGrid w:val="0"/>
          <w:u w:val="single"/>
        </w:rPr>
      </w:pPr>
    </w:p>
    <w:p w14:paraId="6AF151E9" w14:textId="77777777" w:rsidR="00516913" w:rsidRDefault="00516913">
      <w:pPr>
        <w:keepNext/>
        <w:keepLines/>
        <w:autoSpaceDE w:val="0"/>
        <w:autoSpaceDN w:val="0"/>
        <w:adjustRightInd w:val="0"/>
        <w:jc w:val="center"/>
        <w:rPr>
          <w:ins w:id="2417" w:author="Dolan, Scott" w:date="2020-05-26T01:04:00Z"/>
          <w:b/>
          <w:bCs/>
          <w:snapToGrid w:val="0"/>
          <w:u w:val="single"/>
        </w:rPr>
      </w:pPr>
    </w:p>
    <w:p w14:paraId="16C66F56" w14:textId="77777777" w:rsidR="00516913" w:rsidRDefault="00516913">
      <w:pPr>
        <w:keepNext/>
        <w:keepLines/>
        <w:autoSpaceDE w:val="0"/>
        <w:autoSpaceDN w:val="0"/>
        <w:adjustRightInd w:val="0"/>
        <w:jc w:val="center"/>
        <w:rPr>
          <w:ins w:id="2418" w:author="Dolan, Scott" w:date="2020-05-26T01:04:00Z"/>
          <w:b/>
          <w:bCs/>
          <w:snapToGrid w:val="0"/>
          <w:u w:val="single"/>
        </w:rPr>
      </w:pPr>
    </w:p>
    <w:p w14:paraId="32786BD4" w14:textId="77777777" w:rsidR="00516913" w:rsidRDefault="00516913">
      <w:pPr>
        <w:keepNext/>
        <w:keepLines/>
        <w:autoSpaceDE w:val="0"/>
        <w:autoSpaceDN w:val="0"/>
        <w:adjustRightInd w:val="0"/>
        <w:jc w:val="center"/>
        <w:rPr>
          <w:ins w:id="2419" w:author="Dolan, Scott" w:date="2020-05-26T01:04:00Z"/>
          <w:b/>
          <w:bCs/>
          <w:snapToGrid w:val="0"/>
          <w:u w:val="single"/>
        </w:rPr>
      </w:pPr>
    </w:p>
    <w:p w14:paraId="2C2D8DAC" w14:textId="77777777" w:rsidR="00516913" w:rsidRDefault="00516913">
      <w:pPr>
        <w:keepNext/>
        <w:keepLines/>
        <w:autoSpaceDE w:val="0"/>
        <w:autoSpaceDN w:val="0"/>
        <w:adjustRightInd w:val="0"/>
        <w:jc w:val="center"/>
        <w:rPr>
          <w:ins w:id="2420" w:author="Dolan, Scott" w:date="2020-05-26T01:04:00Z"/>
          <w:b/>
          <w:bCs/>
          <w:snapToGrid w:val="0"/>
          <w:u w:val="single"/>
        </w:rPr>
      </w:pPr>
    </w:p>
    <w:p w14:paraId="57456C7E" w14:textId="7D90843A" w:rsidR="00B03658" w:rsidRPr="00FC0E79" w:rsidRDefault="00B03658">
      <w:pPr>
        <w:keepNext/>
        <w:keepLines/>
        <w:autoSpaceDE w:val="0"/>
        <w:autoSpaceDN w:val="0"/>
        <w:adjustRightInd w:val="0"/>
        <w:jc w:val="center"/>
        <w:rPr>
          <w:b/>
          <w:bCs/>
          <w:snapToGrid w:val="0"/>
          <w:u w:val="single"/>
        </w:rPr>
      </w:pPr>
      <w:r w:rsidRPr="00FC0E79">
        <w:rPr>
          <w:b/>
          <w:bCs/>
          <w:snapToGrid w:val="0"/>
          <w:u w:val="single"/>
        </w:rPr>
        <w:t xml:space="preserve">COUNT </w:t>
      </w:r>
      <w:r>
        <w:rPr>
          <w:b/>
          <w:bCs/>
          <w:snapToGrid w:val="0"/>
          <w:u w:val="single"/>
        </w:rPr>
        <w:t>SIX</w:t>
      </w:r>
    </w:p>
    <w:p w14:paraId="1D6011EA" w14:textId="3E8BE27B" w:rsidR="00B03658" w:rsidRDefault="00B03658">
      <w:pPr>
        <w:keepNext/>
        <w:keepLines/>
        <w:autoSpaceDE w:val="0"/>
        <w:autoSpaceDN w:val="0"/>
        <w:adjustRightInd w:val="0"/>
        <w:jc w:val="center"/>
        <w:rPr>
          <w:b/>
          <w:bCs/>
          <w:snapToGrid w:val="0"/>
          <w:u w:val="single"/>
        </w:rPr>
      </w:pPr>
      <w:r w:rsidRPr="00FC0E79">
        <w:rPr>
          <w:b/>
          <w:bCs/>
          <w:snapToGrid w:val="0"/>
          <w:u w:val="single"/>
        </w:rPr>
        <w:t>(</w:t>
      </w:r>
      <w:r>
        <w:rPr>
          <w:b/>
          <w:bCs/>
          <w:snapToGrid w:val="0"/>
          <w:u w:val="single"/>
        </w:rPr>
        <w:t xml:space="preserve">SLANDER OF TITLE AGAINST </w:t>
      </w:r>
      <w:r w:rsidRPr="00B60D3A">
        <w:rPr>
          <w:b/>
          <w:bCs/>
          <w:snapToGrid w:val="0"/>
          <w:u w:val="single"/>
        </w:rPr>
        <w:t>STANLEY HANS AND RC BURDICK, P.C.)</w:t>
      </w:r>
    </w:p>
    <w:p w14:paraId="099C0651" w14:textId="77777777" w:rsidR="00B03658" w:rsidRPr="00057ACD" w:rsidRDefault="00B03658">
      <w:pPr>
        <w:keepNext/>
        <w:keepLines/>
        <w:autoSpaceDE w:val="0"/>
        <w:autoSpaceDN w:val="0"/>
        <w:adjustRightInd w:val="0"/>
        <w:jc w:val="center"/>
        <w:rPr>
          <w:b/>
          <w:bCs/>
          <w:snapToGrid w:val="0"/>
          <w:u w:val="single"/>
        </w:rPr>
      </w:pPr>
    </w:p>
    <w:p w14:paraId="41AB0FC4" w14:textId="226486F3" w:rsidR="00B03658" w:rsidRPr="000007BF" w:rsidRDefault="00B03658">
      <w:pPr>
        <w:pStyle w:val="ListParagraph"/>
        <w:keepNext/>
        <w:keepLines/>
        <w:numPr>
          <w:ilvl w:val="0"/>
          <w:numId w:val="24"/>
        </w:numPr>
        <w:autoSpaceDE w:val="0"/>
        <w:autoSpaceDN w:val="0"/>
        <w:adjustRightInd w:val="0"/>
        <w:spacing w:line="480" w:lineRule="auto"/>
        <w:rPr>
          <w:snapToGrid w:val="0"/>
          <w:sz w:val="14"/>
          <w:rPrChange w:id="2421" w:author="Dolan, Scott" w:date="2020-05-26T00:59:00Z">
            <w:rPr>
              <w:snapToGrid w:val="0"/>
            </w:rPr>
          </w:rPrChange>
        </w:rPr>
        <w:pPrChange w:id="2422"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423" w:author="Dolan, Scott" w:date="2020-05-26T00:59:00Z">
            <w:rPr>
              <w:snapToGrid w:val="0"/>
            </w:rPr>
          </w:rPrChange>
        </w:rPr>
        <w:t xml:space="preserve">Third-Party Plaintiffs repeat and reallege the allegations contained in this Third-Party Complaint and make them a part hereof as though fully set forth at length herein. </w:t>
      </w:r>
    </w:p>
    <w:p w14:paraId="0599CB28" w14:textId="6EA41714" w:rsidR="00937C9F" w:rsidRPr="00516913" w:rsidRDefault="00937C9F">
      <w:pPr>
        <w:pStyle w:val="ListParagraph"/>
        <w:keepNext/>
        <w:keepLines/>
        <w:numPr>
          <w:ilvl w:val="0"/>
          <w:numId w:val="24"/>
        </w:numPr>
        <w:autoSpaceDE w:val="0"/>
        <w:autoSpaceDN w:val="0"/>
        <w:adjustRightInd w:val="0"/>
        <w:spacing w:line="480" w:lineRule="auto"/>
        <w:rPr>
          <w:snapToGrid w:val="0"/>
          <w:sz w:val="14"/>
          <w:rPrChange w:id="2424" w:author="Dolan, Scott" w:date="2020-05-26T01:04:00Z">
            <w:rPr>
              <w:snapToGrid w:val="0"/>
            </w:rPr>
          </w:rPrChange>
        </w:rPr>
        <w:pPrChange w:id="2425" w:author="Dolan, Scott" w:date="2020-05-25T20:51:00Z">
          <w:pPr>
            <w:pStyle w:val="ListParagraph"/>
            <w:keepNext/>
            <w:keepLines/>
            <w:numPr>
              <w:numId w:val="34"/>
            </w:numPr>
            <w:autoSpaceDE w:val="0"/>
            <w:autoSpaceDN w:val="0"/>
            <w:adjustRightInd w:val="0"/>
            <w:spacing w:line="480" w:lineRule="auto"/>
            <w:ind w:left="0" w:firstLine="720"/>
          </w:pPr>
        </w:pPrChange>
      </w:pPr>
      <w:r w:rsidRPr="00516913">
        <w:rPr>
          <w:snapToGrid w:val="0"/>
          <w:sz w:val="14"/>
          <w:rPrChange w:id="2426" w:author="Dolan, Scott" w:date="2020-05-26T01:04:00Z">
            <w:rPr>
              <w:snapToGrid w:val="0"/>
            </w:rPr>
          </w:rPrChange>
        </w:rPr>
        <w:t xml:space="preserve">Hans and R.C. Burdick created and certified to the accuracy of the 2017 R.C. Burdick surveys which are grossly divergent from the 2014 R.C. Burdick Survey. </w:t>
      </w:r>
    </w:p>
    <w:p w14:paraId="1C578E07" w14:textId="32C85077" w:rsidR="00937C9F" w:rsidRPr="000007BF" w:rsidRDefault="00937C9F">
      <w:pPr>
        <w:pStyle w:val="ListParagraph"/>
        <w:keepNext/>
        <w:keepLines/>
        <w:numPr>
          <w:ilvl w:val="0"/>
          <w:numId w:val="24"/>
        </w:numPr>
        <w:autoSpaceDE w:val="0"/>
        <w:autoSpaceDN w:val="0"/>
        <w:adjustRightInd w:val="0"/>
        <w:spacing w:line="480" w:lineRule="auto"/>
        <w:rPr>
          <w:snapToGrid w:val="0"/>
          <w:sz w:val="14"/>
          <w:szCs w:val="16"/>
          <w:rPrChange w:id="2427" w:author="Dolan, Scott" w:date="2020-05-26T00:59:00Z">
            <w:rPr>
              <w:snapToGrid w:val="0"/>
            </w:rPr>
          </w:rPrChange>
        </w:rPr>
        <w:pPrChange w:id="2428"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szCs w:val="16"/>
          <w:rPrChange w:id="2429" w:author="Dolan, Scott" w:date="2020-05-26T00:59:00Z">
            <w:rPr>
              <w:snapToGrid w:val="0"/>
            </w:rPr>
          </w:rPrChange>
        </w:rPr>
        <w:t>Upon information and belief Hans and R.C. Burdick created the 2017 R.C. Burdick Surveys at the behest of Mr. Carran</w:t>
      </w:r>
      <w:r w:rsidR="00864261" w:rsidRPr="000007BF">
        <w:rPr>
          <w:snapToGrid w:val="0"/>
          <w:sz w:val="14"/>
          <w:szCs w:val="16"/>
          <w:rPrChange w:id="2430" w:author="Dolan, Scott" w:date="2020-05-26T00:59:00Z">
            <w:rPr>
              <w:snapToGrid w:val="0"/>
            </w:rPr>
          </w:rPrChange>
        </w:rPr>
        <w:t>an</w:t>
      </w:r>
      <w:r w:rsidRPr="000007BF">
        <w:rPr>
          <w:snapToGrid w:val="0"/>
          <w:sz w:val="14"/>
          <w:szCs w:val="16"/>
          <w:rPrChange w:id="2431" w:author="Dolan, Scott" w:date="2020-05-26T00:59:00Z">
            <w:rPr>
              <w:snapToGrid w:val="0"/>
            </w:rPr>
          </w:rPrChange>
        </w:rPr>
        <w:t>te to further Mr. Carran</w:t>
      </w:r>
      <w:r w:rsidR="00864261" w:rsidRPr="000007BF">
        <w:rPr>
          <w:snapToGrid w:val="0"/>
          <w:sz w:val="14"/>
          <w:szCs w:val="16"/>
          <w:rPrChange w:id="2432" w:author="Dolan, Scott" w:date="2020-05-26T00:59:00Z">
            <w:rPr>
              <w:snapToGrid w:val="0"/>
            </w:rPr>
          </w:rPrChange>
        </w:rPr>
        <w:t>an</w:t>
      </w:r>
      <w:r w:rsidRPr="000007BF">
        <w:rPr>
          <w:snapToGrid w:val="0"/>
          <w:sz w:val="14"/>
          <w:szCs w:val="16"/>
          <w:rPrChange w:id="2433" w:author="Dolan, Scott" w:date="2020-05-26T00:59:00Z">
            <w:rPr>
              <w:snapToGrid w:val="0"/>
            </w:rPr>
          </w:rPrChange>
        </w:rPr>
        <w:t xml:space="preserve">te’s improper attempt to pressure 637 Arnold and support 641 Arnold’s claims in the Action. </w:t>
      </w:r>
    </w:p>
    <w:p w14:paraId="1A727A4C" w14:textId="41961EEE" w:rsidR="00937C9F" w:rsidRPr="000007BF" w:rsidRDefault="00344B5D">
      <w:pPr>
        <w:pStyle w:val="ListParagraph"/>
        <w:keepNext/>
        <w:keepLines/>
        <w:numPr>
          <w:ilvl w:val="0"/>
          <w:numId w:val="24"/>
        </w:numPr>
        <w:autoSpaceDE w:val="0"/>
        <w:autoSpaceDN w:val="0"/>
        <w:adjustRightInd w:val="0"/>
        <w:spacing w:line="480" w:lineRule="auto"/>
        <w:rPr>
          <w:snapToGrid w:val="0"/>
          <w:sz w:val="14"/>
          <w:rPrChange w:id="2434" w:author="Dolan, Scott" w:date="2020-05-26T00:59:00Z">
            <w:rPr>
              <w:snapToGrid w:val="0"/>
            </w:rPr>
          </w:rPrChange>
        </w:rPr>
        <w:pPrChange w:id="2435"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436" w:author="Dolan, Scott" w:date="2020-05-26T00:59:00Z">
            <w:rPr>
              <w:snapToGrid w:val="0"/>
            </w:rPr>
          </w:rPrChange>
        </w:rPr>
        <w:t xml:space="preserve">Upon information and belief, </w:t>
      </w:r>
      <w:r w:rsidR="00937C9F" w:rsidRPr="000007BF">
        <w:rPr>
          <w:snapToGrid w:val="0"/>
          <w:sz w:val="14"/>
          <w:rPrChange w:id="2437" w:author="Dolan, Scott" w:date="2020-05-26T00:59:00Z">
            <w:rPr>
              <w:snapToGrid w:val="0"/>
            </w:rPr>
          </w:rPrChange>
        </w:rPr>
        <w:t xml:space="preserve">Hans and Burdick published the 2017 R.C. Burdick </w:t>
      </w:r>
      <w:ins w:id="2438" w:author="Matthew P. Dolan" w:date="2020-05-23T10:07:00Z">
        <w:r w:rsidR="00587257" w:rsidRPr="000007BF">
          <w:rPr>
            <w:snapToGrid w:val="0"/>
            <w:sz w:val="14"/>
            <w:rPrChange w:id="2439" w:author="Dolan, Scott" w:date="2020-05-26T00:59:00Z">
              <w:rPr>
                <w:snapToGrid w:val="0"/>
              </w:rPr>
            </w:rPrChange>
          </w:rPr>
          <w:t>S</w:t>
        </w:r>
      </w:ins>
      <w:del w:id="2440" w:author="Matthew P. Dolan" w:date="2020-05-23T10:07:00Z">
        <w:r w:rsidR="00937C9F" w:rsidRPr="000007BF" w:rsidDel="00587257">
          <w:rPr>
            <w:snapToGrid w:val="0"/>
            <w:sz w:val="14"/>
            <w:rPrChange w:id="2441" w:author="Dolan, Scott" w:date="2020-05-26T00:59:00Z">
              <w:rPr>
                <w:snapToGrid w:val="0"/>
              </w:rPr>
            </w:rPrChange>
          </w:rPr>
          <w:delText>s</w:delText>
        </w:r>
      </w:del>
      <w:r w:rsidR="00937C9F" w:rsidRPr="000007BF">
        <w:rPr>
          <w:snapToGrid w:val="0"/>
          <w:sz w:val="14"/>
          <w:rPrChange w:id="2442" w:author="Dolan, Scott" w:date="2020-05-26T00:59:00Z">
            <w:rPr>
              <w:snapToGrid w:val="0"/>
            </w:rPr>
          </w:rPrChange>
        </w:rPr>
        <w:t xml:space="preserve">urveys knowing that they conflicted with the 2014 R.C. Burdick Survey </w:t>
      </w:r>
      <w:ins w:id="2443" w:author="Matthew P. Dolan" w:date="2020-05-23T10:07:00Z">
        <w:r w:rsidR="00587257" w:rsidRPr="000007BF">
          <w:rPr>
            <w:snapToGrid w:val="0"/>
            <w:sz w:val="14"/>
            <w:rPrChange w:id="2444" w:author="Dolan, Scott" w:date="2020-05-26T00:59:00Z">
              <w:rPr>
                <w:snapToGrid w:val="0"/>
              </w:rPr>
            </w:rPrChange>
          </w:rPr>
          <w:t xml:space="preserve">and knowing they would be used for purposes of this Action when they </w:t>
        </w:r>
      </w:ins>
      <w:del w:id="2445" w:author="Matthew P. Dolan" w:date="2020-05-23T10:07:00Z">
        <w:r w:rsidR="00937C9F" w:rsidRPr="000007BF" w:rsidDel="00587257">
          <w:rPr>
            <w:snapToGrid w:val="0"/>
            <w:sz w:val="14"/>
            <w:rPrChange w:id="2446" w:author="Dolan, Scott" w:date="2020-05-26T00:59:00Z">
              <w:rPr>
                <w:snapToGrid w:val="0"/>
              </w:rPr>
            </w:rPrChange>
          </w:rPr>
          <w:delText xml:space="preserve">and </w:delText>
        </w:r>
      </w:del>
      <w:r w:rsidR="00937C9F" w:rsidRPr="000007BF">
        <w:rPr>
          <w:snapToGrid w:val="0"/>
          <w:sz w:val="14"/>
          <w:rPrChange w:id="2447" w:author="Dolan, Scott" w:date="2020-05-26T00:59:00Z">
            <w:rPr>
              <w:snapToGrid w:val="0"/>
            </w:rPr>
          </w:rPrChange>
        </w:rPr>
        <w:t xml:space="preserve">were in fact false. </w:t>
      </w:r>
    </w:p>
    <w:p w14:paraId="33C08D0B" w14:textId="0D8417C3" w:rsidR="00937C9F" w:rsidRPr="000007BF" w:rsidRDefault="00344B5D">
      <w:pPr>
        <w:pStyle w:val="ListParagraph"/>
        <w:keepNext/>
        <w:keepLines/>
        <w:numPr>
          <w:ilvl w:val="0"/>
          <w:numId w:val="24"/>
        </w:numPr>
        <w:autoSpaceDE w:val="0"/>
        <w:autoSpaceDN w:val="0"/>
        <w:adjustRightInd w:val="0"/>
        <w:spacing w:line="480" w:lineRule="auto"/>
        <w:rPr>
          <w:snapToGrid w:val="0"/>
          <w:sz w:val="14"/>
          <w:rPrChange w:id="2448" w:author="Dolan, Scott" w:date="2020-05-26T00:59:00Z">
            <w:rPr>
              <w:snapToGrid w:val="0"/>
            </w:rPr>
          </w:rPrChange>
        </w:rPr>
        <w:pPrChange w:id="2449"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450" w:author="Dolan, Scott" w:date="2020-05-26T00:59:00Z">
            <w:rPr>
              <w:snapToGrid w:val="0"/>
            </w:rPr>
          </w:rPrChange>
        </w:rPr>
        <w:lastRenderedPageBreak/>
        <w:t xml:space="preserve">Upon information and belief, </w:t>
      </w:r>
      <w:r w:rsidR="00937C9F" w:rsidRPr="000007BF">
        <w:rPr>
          <w:snapToGrid w:val="0"/>
          <w:sz w:val="14"/>
          <w:rPrChange w:id="2451" w:author="Dolan, Scott" w:date="2020-05-26T00:59:00Z">
            <w:rPr>
              <w:snapToGrid w:val="0"/>
            </w:rPr>
          </w:rPrChange>
        </w:rPr>
        <w:t xml:space="preserve">Hans and Burdick published the 2017 R.C. Burdick Surveys in bad faith, intentionally and without justification or excuse. </w:t>
      </w:r>
    </w:p>
    <w:p w14:paraId="2806249C" w14:textId="372D64AE" w:rsidR="00937C9F" w:rsidRDefault="00937C9F">
      <w:pPr>
        <w:pStyle w:val="ListParagraph"/>
        <w:keepNext/>
        <w:keepLines/>
        <w:numPr>
          <w:ilvl w:val="0"/>
          <w:numId w:val="24"/>
        </w:numPr>
        <w:autoSpaceDE w:val="0"/>
        <w:autoSpaceDN w:val="0"/>
        <w:adjustRightInd w:val="0"/>
        <w:spacing w:line="480" w:lineRule="auto"/>
        <w:rPr>
          <w:snapToGrid w:val="0"/>
        </w:rPr>
        <w:pPrChange w:id="2452" w:author="Dolan, Scott" w:date="2020-05-25T20:51:00Z">
          <w:pPr>
            <w:pStyle w:val="ListParagraph"/>
            <w:keepNext/>
            <w:keepLines/>
            <w:numPr>
              <w:numId w:val="34"/>
            </w:numPr>
            <w:autoSpaceDE w:val="0"/>
            <w:autoSpaceDN w:val="0"/>
            <w:adjustRightInd w:val="0"/>
            <w:spacing w:line="480" w:lineRule="auto"/>
            <w:ind w:left="0" w:firstLine="720"/>
          </w:pPr>
        </w:pPrChange>
      </w:pPr>
      <w:r w:rsidRPr="000007BF">
        <w:rPr>
          <w:snapToGrid w:val="0"/>
          <w:sz w:val="14"/>
          <w:rPrChange w:id="2453" w:author="Dolan, Scott" w:date="2020-05-26T00:59:00Z">
            <w:rPr>
              <w:snapToGrid w:val="0"/>
            </w:rPr>
          </w:rPrChange>
        </w:rPr>
        <w:t xml:space="preserve">The publication of the 2017 R.C. Burdick </w:t>
      </w:r>
      <w:ins w:id="2454" w:author="Matthew P. Dolan" w:date="2020-05-23T10:08:00Z">
        <w:r w:rsidR="00587257" w:rsidRPr="000007BF">
          <w:rPr>
            <w:snapToGrid w:val="0"/>
            <w:sz w:val="14"/>
            <w:rPrChange w:id="2455" w:author="Dolan, Scott" w:date="2020-05-26T00:59:00Z">
              <w:rPr>
                <w:snapToGrid w:val="0"/>
              </w:rPr>
            </w:rPrChange>
          </w:rPr>
          <w:t>S</w:t>
        </w:r>
      </w:ins>
      <w:del w:id="2456" w:author="Matthew P. Dolan" w:date="2020-05-23T10:08:00Z">
        <w:r w:rsidRPr="000007BF" w:rsidDel="00587257">
          <w:rPr>
            <w:snapToGrid w:val="0"/>
            <w:sz w:val="14"/>
            <w:rPrChange w:id="2457" w:author="Dolan, Scott" w:date="2020-05-26T00:59:00Z">
              <w:rPr>
                <w:snapToGrid w:val="0"/>
              </w:rPr>
            </w:rPrChange>
          </w:rPr>
          <w:delText>s</w:delText>
        </w:r>
      </w:del>
      <w:r w:rsidRPr="000007BF">
        <w:rPr>
          <w:snapToGrid w:val="0"/>
          <w:sz w:val="14"/>
          <w:rPrChange w:id="2458" w:author="Dolan, Scott" w:date="2020-05-26T00:59:00Z">
            <w:rPr>
              <w:snapToGrid w:val="0"/>
            </w:rPr>
          </w:rPrChange>
        </w:rPr>
        <w:t>urveys has caused 637 Arnold to be damaged</w:t>
      </w:r>
      <w:r>
        <w:rPr>
          <w:snapToGrid w:val="0"/>
        </w:rPr>
        <w:t xml:space="preserve">. </w:t>
      </w:r>
    </w:p>
    <w:p w14:paraId="48F4EB64" w14:textId="77777777" w:rsidR="00B03658" w:rsidRPr="00516913" w:rsidRDefault="00B03658">
      <w:pPr>
        <w:keepNext/>
        <w:keepLines/>
        <w:autoSpaceDE w:val="0"/>
        <w:autoSpaceDN w:val="0"/>
        <w:adjustRightInd w:val="0"/>
        <w:spacing w:line="480" w:lineRule="auto"/>
        <w:ind w:firstLine="720"/>
        <w:rPr>
          <w:snapToGrid w:val="0"/>
          <w:sz w:val="14"/>
          <w:rPrChange w:id="2459" w:author="Dolan, Scott" w:date="2020-05-26T01:04:00Z">
            <w:rPr>
              <w:snapToGrid w:val="0"/>
            </w:rPr>
          </w:rPrChange>
        </w:rPr>
      </w:pPr>
      <w:r w:rsidRPr="00516913">
        <w:rPr>
          <w:b/>
          <w:bCs/>
          <w:snapToGrid w:val="0"/>
          <w:sz w:val="14"/>
          <w:rPrChange w:id="2460" w:author="Dolan, Scott" w:date="2020-05-26T01:04:00Z">
            <w:rPr>
              <w:b/>
              <w:bCs/>
              <w:snapToGrid w:val="0"/>
            </w:rPr>
          </w:rPrChange>
        </w:rPr>
        <w:t>WHEREFORE</w:t>
      </w:r>
      <w:r w:rsidRPr="00516913">
        <w:rPr>
          <w:snapToGrid w:val="0"/>
          <w:sz w:val="14"/>
          <w:rPrChange w:id="2461" w:author="Dolan, Scott" w:date="2020-05-26T01:04:00Z">
            <w:rPr>
              <w:snapToGrid w:val="0"/>
            </w:rPr>
          </w:rPrChange>
        </w:rPr>
        <w:t xml:space="preserve">, third-party plaintiffs, 637 Arnold, LLC and Scott Dolan, demand the entry of a judgment against the defendants Stanley Hans and R.C. Burdick, as follows: </w:t>
      </w:r>
    </w:p>
    <w:p w14:paraId="76F73983" w14:textId="77777777" w:rsidR="00B03658" w:rsidRPr="00516913" w:rsidRDefault="00B03658">
      <w:pPr>
        <w:pStyle w:val="ListParagraph"/>
        <w:keepNext/>
        <w:keepLines/>
        <w:numPr>
          <w:ilvl w:val="0"/>
          <w:numId w:val="32"/>
        </w:numPr>
        <w:autoSpaceDE w:val="0"/>
        <w:autoSpaceDN w:val="0"/>
        <w:adjustRightInd w:val="0"/>
        <w:spacing w:line="480" w:lineRule="auto"/>
        <w:rPr>
          <w:snapToGrid w:val="0"/>
          <w:sz w:val="14"/>
          <w:rPrChange w:id="2462" w:author="Dolan, Scott" w:date="2020-05-26T01:04:00Z">
            <w:rPr>
              <w:snapToGrid w:val="0"/>
            </w:rPr>
          </w:rPrChange>
        </w:rPr>
      </w:pPr>
      <w:r w:rsidRPr="00516913">
        <w:rPr>
          <w:snapToGrid w:val="0"/>
          <w:sz w:val="14"/>
          <w:rPrChange w:id="2463" w:author="Dolan, Scott" w:date="2020-05-26T01:04:00Z">
            <w:rPr>
              <w:snapToGrid w:val="0"/>
            </w:rPr>
          </w:rPrChange>
        </w:rPr>
        <w:t>For compensatory damages, reasonable attorneys’ fees and costs;</w:t>
      </w:r>
    </w:p>
    <w:p w14:paraId="7BB670AD" w14:textId="4991F1C3" w:rsidR="00B03658" w:rsidRPr="00516913" w:rsidRDefault="00B03658" w:rsidP="009175B1">
      <w:pPr>
        <w:pStyle w:val="ListParagraph"/>
        <w:keepNext/>
        <w:keepLines/>
        <w:numPr>
          <w:ilvl w:val="0"/>
          <w:numId w:val="32"/>
        </w:numPr>
        <w:autoSpaceDE w:val="0"/>
        <w:autoSpaceDN w:val="0"/>
        <w:adjustRightInd w:val="0"/>
        <w:spacing w:line="480" w:lineRule="auto"/>
        <w:rPr>
          <w:ins w:id="2464" w:author="Matthew P. Dolan" w:date="2020-05-23T10:43:00Z"/>
          <w:snapToGrid w:val="0"/>
          <w:sz w:val="14"/>
          <w:rPrChange w:id="2465" w:author="Dolan, Scott" w:date="2020-05-26T01:04:00Z">
            <w:rPr>
              <w:ins w:id="2466" w:author="Matthew P. Dolan" w:date="2020-05-23T10:43:00Z"/>
              <w:snapToGrid w:val="0"/>
            </w:rPr>
          </w:rPrChange>
        </w:rPr>
      </w:pPr>
      <w:r w:rsidRPr="00516913">
        <w:rPr>
          <w:snapToGrid w:val="0"/>
          <w:sz w:val="14"/>
          <w:rPrChange w:id="2467" w:author="Dolan, Scott" w:date="2020-05-26T01:04:00Z">
            <w:rPr>
              <w:snapToGrid w:val="0"/>
            </w:rPr>
          </w:rPrChange>
        </w:rPr>
        <w:t xml:space="preserve">For such other relief as the Court deems equitable and just. </w:t>
      </w:r>
    </w:p>
    <w:p w14:paraId="7EF4A2AC" w14:textId="3959B528" w:rsidR="00956875" w:rsidRDefault="00956875" w:rsidP="00956875">
      <w:pPr>
        <w:keepNext/>
        <w:keepLines/>
        <w:autoSpaceDE w:val="0"/>
        <w:autoSpaceDN w:val="0"/>
        <w:adjustRightInd w:val="0"/>
        <w:spacing w:line="480" w:lineRule="auto"/>
        <w:rPr>
          <w:ins w:id="2468" w:author="Matthew P. Dolan" w:date="2020-05-23T10:43:00Z"/>
          <w:snapToGrid w:val="0"/>
        </w:rPr>
      </w:pPr>
    </w:p>
    <w:p w14:paraId="4187836B" w14:textId="06C96914" w:rsidR="00956875" w:rsidRDefault="00956875" w:rsidP="00956875">
      <w:pPr>
        <w:keepNext/>
        <w:keepLines/>
        <w:autoSpaceDE w:val="0"/>
        <w:autoSpaceDN w:val="0"/>
        <w:adjustRightInd w:val="0"/>
        <w:spacing w:line="480" w:lineRule="auto"/>
        <w:rPr>
          <w:ins w:id="2469" w:author="Matthew P. Dolan" w:date="2020-05-23T10:43:00Z"/>
          <w:snapToGrid w:val="0"/>
        </w:rPr>
      </w:pPr>
    </w:p>
    <w:p w14:paraId="77D0E97F" w14:textId="77777777" w:rsidR="00956875" w:rsidRPr="00956875" w:rsidRDefault="00956875">
      <w:pPr>
        <w:keepNext/>
        <w:keepLines/>
        <w:autoSpaceDE w:val="0"/>
        <w:autoSpaceDN w:val="0"/>
        <w:adjustRightInd w:val="0"/>
        <w:spacing w:line="480" w:lineRule="auto"/>
        <w:rPr>
          <w:snapToGrid w:val="0"/>
        </w:rPr>
        <w:pPrChange w:id="2470" w:author="Matthew P. Dolan" w:date="2020-05-23T10:43:00Z">
          <w:pPr>
            <w:pStyle w:val="ListParagraph"/>
            <w:keepNext/>
            <w:keepLines/>
            <w:numPr>
              <w:numId w:val="32"/>
            </w:numPr>
            <w:autoSpaceDE w:val="0"/>
            <w:autoSpaceDN w:val="0"/>
            <w:adjustRightInd w:val="0"/>
            <w:spacing w:line="480" w:lineRule="auto"/>
            <w:ind w:left="1800" w:hanging="360"/>
          </w:pPr>
        </w:pPrChange>
      </w:pPr>
    </w:p>
    <w:p w14:paraId="023B114C" w14:textId="2737F7E6" w:rsidR="00B60D3A" w:rsidRPr="00516913" w:rsidDel="00587257" w:rsidRDefault="00B60D3A">
      <w:pPr>
        <w:keepNext/>
        <w:keepLines/>
        <w:autoSpaceDE w:val="0"/>
        <w:autoSpaceDN w:val="0"/>
        <w:adjustRightInd w:val="0"/>
        <w:jc w:val="center"/>
        <w:rPr>
          <w:del w:id="2471" w:author="Matthew P. Dolan" w:date="2020-05-23T10:08:00Z"/>
          <w:b/>
          <w:bCs/>
          <w:strike/>
          <w:snapToGrid w:val="0"/>
          <w:u w:val="single"/>
          <w:rPrChange w:id="2472" w:author="Dolan, Scott" w:date="2020-05-26T01:05:00Z">
            <w:rPr>
              <w:del w:id="2473" w:author="Matthew P. Dolan" w:date="2020-05-23T10:08:00Z"/>
              <w:b/>
              <w:bCs/>
              <w:snapToGrid w:val="0"/>
              <w:u w:val="single"/>
            </w:rPr>
          </w:rPrChange>
        </w:rPr>
      </w:pPr>
      <w:del w:id="2474" w:author="Matthew P. Dolan" w:date="2020-05-23T10:08:00Z">
        <w:r w:rsidRPr="00516913" w:rsidDel="00587257">
          <w:rPr>
            <w:b/>
            <w:bCs/>
            <w:strike/>
            <w:snapToGrid w:val="0"/>
            <w:u w:val="single"/>
            <w:rPrChange w:id="2475" w:author="Dolan, Scott" w:date="2020-05-26T01:05:00Z">
              <w:rPr>
                <w:b/>
                <w:bCs/>
                <w:snapToGrid w:val="0"/>
                <w:u w:val="single"/>
              </w:rPr>
            </w:rPrChange>
          </w:rPr>
          <w:delText xml:space="preserve">COUNT </w:delText>
        </w:r>
        <w:r w:rsidR="00937C9F" w:rsidRPr="00516913" w:rsidDel="00587257">
          <w:rPr>
            <w:b/>
            <w:bCs/>
            <w:strike/>
            <w:snapToGrid w:val="0"/>
            <w:u w:val="single"/>
            <w:rPrChange w:id="2476" w:author="Dolan, Scott" w:date="2020-05-26T01:05:00Z">
              <w:rPr>
                <w:b/>
                <w:bCs/>
                <w:snapToGrid w:val="0"/>
                <w:u w:val="single"/>
              </w:rPr>
            </w:rPrChange>
          </w:rPr>
          <w:delText>SEVEN</w:delText>
        </w:r>
      </w:del>
    </w:p>
    <w:p w14:paraId="2F134EE0" w14:textId="625FFF7D" w:rsidR="00B60D3A" w:rsidRPr="00516913" w:rsidDel="00587257" w:rsidRDefault="00B60D3A">
      <w:pPr>
        <w:keepNext/>
        <w:keepLines/>
        <w:autoSpaceDE w:val="0"/>
        <w:autoSpaceDN w:val="0"/>
        <w:adjustRightInd w:val="0"/>
        <w:jc w:val="center"/>
        <w:rPr>
          <w:del w:id="2477" w:author="Matthew P. Dolan" w:date="2020-05-23T10:08:00Z"/>
          <w:b/>
          <w:bCs/>
          <w:strike/>
          <w:snapToGrid w:val="0"/>
          <w:u w:val="single"/>
          <w:rPrChange w:id="2478" w:author="Dolan, Scott" w:date="2020-05-26T01:05:00Z">
            <w:rPr>
              <w:del w:id="2479" w:author="Matthew P. Dolan" w:date="2020-05-23T10:08:00Z"/>
              <w:b/>
              <w:bCs/>
              <w:snapToGrid w:val="0"/>
              <w:u w:val="single"/>
            </w:rPr>
          </w:rPrChange>
        </w:rPr>
      </w:pPr>
      <w:del w:id="2480" w:author="Matthew P. Dolan" w:date="2020-05-23T10:08:00Z">
        <w:r w:rsidRPr="00516913" w:rsidDel="00587257">
          <w:rPr>
            <w:b/>
            <w:bCs/>
            <w:strike/>
            <w:snapToGrid w:val="0"/>
            <w:u w:val="single"/>
            <w:rPrChange w:id="2481" w:author="Dolan, Scott" w:date="2020-05-26T01:05:00Z">
              <w:rPr>
                <w:b/>
                <w:bCs/>
                <w:snapToGrid w:val="0"/>
                <w:u w:val="single"/>
              </w:rPr>
            </w:rPrChange>
          </w:rPr>
          <w:delText>(PROFESSIONAL MALPRACTICE AGAINST ROBERT H. MORRIS AND MORRIS ASSOCIATES, INC.)</w:delText>
        </w:r>
      </w:del>
    </w:p>
    <w:p w14:paraId="12C5BF0C" w14:textId="17D94417" w:rsidR="00B60D3A" w:rsidRPr="00516913" w:rsidDel="00587257" w:rsidRDefault="00B60D3A">
      <w:pPr>
        <w:keepNext/>
        <w:keepLines/>
        <w:autoSpaceDE w:val="0"/>
        <w:autoSpaceDN w:val="0"/>
        <w:adjustRightInd w:val="0"/>
        <w:jc w:val="center"/>
        <w:rPr>
          <w:del w:id="2482" w:author="Matthew P. Dolan" w:date="2020-05-23T10:08:00Z"/>
          <w:b/>
          <w:bCs/>
          <w:strike/>
          <w:snapToGrid w:val="0"/>
          <w:u w:val="single"/>
          <w:rPrChange w:id="2483" w:author="Dolan, Scott" w:date="2020-05-26T01:05:00Z">
            <w:rPr>
              <w:del w:id="2484" w:author="Matthew P. Dolan" w:date="2020-05-23T10:08:00Z"/>
              <w:b/>
              <w:bCs/>
              <w:snapToGrid w:val="0"/>
              <w:u w:val="single"/>
            </w:rPr>
          </w:rPrChange>
        </w:rPr>
      </w:pPr>
    </w:p>
    <w:p w14:paraId="473EE768" w14:textId="2DCC1EE7" w:rsidR="00B60D3A" w:rsidRPr="00516913" w:rsidDel="00587257" w:rsidRDefault="00B60D3A">
      <w:pPr>
        <w:pStyle w:val="ListParagraph"/>
        <w:keepNext/>
        <w:keepLines/>
        <w:numPr>
          <w:ilvl w:val="0"/>
          <w:numId w:val="24"/>
        </w:numPr>
        <w:autoSpaceDE w:val="0"/>
        <w:autoSpaceDN w:val="0"/>
        <w:adjustRightInd w:val="0"/>
        <w:spacing w:line="480" w:lineRule="auto"/>
        <w:ind w:left="0" w:firstLine="720"/>
        <w:rPr>
          <w:del w:id="2485" w:author="Matthew P. Dolan" w:date="2020-05-23T10:08:00Z"/>
          <w:strike/>
          <w:snapToGrid w:val="0"/>
          <w:rPrChange w:id="2486" w:author="Dolan, Scott" w:date="2020-05-26T01:05:00Z">
            <w:rPr>
              <w:del w:id="2487" w:author="Matthew P. Dolan" w:date="2020-05-23T10:08:00Z"/>
              <w:snapToGrid w:val="0"/>
            </w:rPr>
          </w:rPrChange>
        </w:rPr>
      </w:pPr>
      <w:del w:id="2488" w:author="Matthew P. Dolan" w:date="2020-05-23T10:08:00Z">
        <w:r w:rsidRPr="00516913" w:rsidDel="00587257">
          <w:rPr>
            <w:strike/>
            <w:snapToGrid w:val="0"/>
            <w:rPrChange w:id="2489" w:author="Dolan, Scott" w:date="2020-05-26T01:05:00Z">
              <w:rPr>
                <w:snapToGrid w:val="0"/>
              </w:rPr>
            </w:rPrChange>
          </w:rPr>
          <w:delText xml:space="preserve">Third-Party Plaintiffs repeat and reallege the allegations contained in this Third-Party Complaint and make them a part hereof as though fully set forth at length herein. </w:delText>
        </w:r>
      </w:del>
    </w:p>
    <w:p w14:paraId="7B0C52FE" w14:textId="0CB2F8BC" w:rsidR="00B60D3A" w:rsidRPr="00516913" w:rsidDel="00587257" w:rsidRDefault="00B60D3A">
      <w:pPr>
        <w:pStyle w:val="ListParagraph"/>
        <w:keepNext/>
        <w:keepLines/>
        <w:numPr>
          <w:ilvl w:val="0"/>
          <w:numId w:val="24"/>
        </w:numPr>
        <w:autoSpaceDE w:val="0"/>
        <w:autoSpaceDN w:val="0"/>
        <w:adjustRightInd w:val="0"/>
        <w:spacing w:line="480" w:lineRule="auto"/>
        <w:ind w:left="0" w:firstLine="720"/>
        <w:rPr>
          <w:del w:id="2490" w:author="Matthew P. Dolan" w:date="2020-05-23T10:08:00Z"/>
          <w:strike/>
          <w:snapToGrid w:val="0"/>
          <w:rPrChange w:id="2491" w:author="Dolan, Scott" w:date="2020-05-26T01:05:00Z">
            <w:rPr>
              <w:del w:id="2492" w:author="Matthew P. Dolan" w:date="2020-05-23T10:08:00Z"/>
              <w:snapToGrid w:val="0"/>
            </w:rPr>
          </w:rPrChange>
        </w:rPr>
      </w:pPr>
      <w:del w:id="2493" w:author="Matthew P. Dolan" w:date="2020-05-23T10:08:00Z">
        <w:r w:rsidRPr="00516913" w:rsidDel="00587257">
          <w:rPr>
            <w:strike/>
            <w:snapToGrid w:val="0"/>
            <w:rPrChange w:id="2494" w:author="Dolan, Scott" w:date="2020-05-26T01:05:00Z">
              <w:rPr>
                <w:snapToGrid w:val="0"/>
              </w:rPr>
            </w:rPrChange>
          </w:rPr>
          <w:delText>Morris prepared the Morris Survey for 637 Arnold in connection with the purchase of the 637 Arnold Property.</w:delText>
        </w:r>
      </w:del>
    </w:p>
    <w:p w14:paraId="700A1D97" w14:textId="6AC864BA" w:rsidR="00B60D3A" w:rsidRPr="00516913" w:rsidDel="00587257" w:rsidRDefault="00B60D3A">
      <w:pPr>
        <w:pStyle w:val="ListParagraph"/>
        <w:keepNext/>
        <w:keepLines/>
        <w:numPr>
          <w:ilvl w:val="0"/>
          <w:numId w:val="24"/>
        </w:numPr>
        <w:autoSpaceDE w:val="0"/>
        <w:autoSpaceDN w:val="0"/>
        <w:adjustRightInd w:val="0"/>
        <w:spacing w:line="480" w:lineRule="auto"/>
        <w:ind w:left="0" w:firstLine="720"/>
        <w:rPr>
          <w:del w:id="2495" w:author="Matthew P. Dolan" w:date="2020-05-23T10:08:00Z"/>
          <w:strike/>
          <w:snapToGrid w:val="0"/>
          <w:rPrChange w:id="2496" w:author="Dolan, Scott" w:date="2020-05-26T01:05:00Z">
            <w:rPr>
              <w:del w:id="2497" w:author="Matthew P. Dolan" w:date="2020-05-23T10:08:00Z"/>
              <w:snapToGrid w:val="0"/>
            </w:rPr>
          </w:rPrChange>
        </w:rPr>
      </w:pPr>
      <w:del w:id="2498" w:author="Matthew P. Dolan" w:date="2020-05-23T10:08:00Z">
        <w:r w:rsidRPr="00516913" w:rsidDel="00587257">
          <w:rPr>
            <w:strike/>
            <w:snapToGrid w:val="0"/>
            <w:rPrChange w:id="2499" w:author="Dolan, Scott" w:date="2020-05-26T01:05:00Z">
              <w:rPr>
                <w:snapToGrid w:val="0"/>
              </w:rPr>
            </w:rPrChange>
          </w:rPr>
          <w:delText>Morris and Morris, Inc. have a duty to exercise the degree of knowledge, skill and judgment ordinarily possessed and used by the average surveyor in the profession.</w:delText>
        </w:r>
      </w:del>
    </w:p>
    <w:p w14:paraId="71768C57" w14:textId="52D8F91B" w:rsidR="00B60D3A" w:rsidRPr="00516913" w:rsidDel="00587257" w:rsidRDefault="00B60D3A">
      <w:pPr>
        <w:pStyle w:val="ListParagraph"/>
        <w:keepNext/>
        <w:keepLines/>
        <w:numPr>
          <w:ilvl w:val="0"/>
          <w:numId w:val="24"/>
        </w:numPr>
        <w:autoSpaceDE w:val="0"/>
        <w:autoSpaceDN w:val="0"/>
        <w:adjustRightInd w:val="0"/>
        <w:spacing w:line="480" w:lineRule="auto"/>
        <w:ind w:left="0" w:firstLine="720"/>
        <w:rPr>
          <w:del w:id="2500" w:author="Matthew P. Dolan" w:date="2020-05-23T10:08:00Z"/>
          <w:strike/>
          <w:snapToGrid w:val="0"/>
          <w:rPrChange w:id="2501" w:author="Dolan, Scott" w:date="2020-05-26T01:05:00Z">
            <w:rPr>
              <w:del w:id="2502" w:author="Matthew P. Dolan" w:date="2020-05-23T10:08:00Z"/>
              <w:snapToGrid w:val="0"/>
            </w:rPr>
          </w:rPrChange>
        </w:rPr>
      </w:pPr>
      <w:del w:id="2503" w:author="Matthew P. Dolan" w:date="2020-05-23T10:08:00Z">
        <w:r w:rsidRPr="00516913" w:rsidDel="00587257">
          <w:rPr>
            <w:strike/>
            <w:snapToGrid w:val="0"/>
            <w:rPrChange w:id="2504" w:author="Dolan, Scott" w:date="2020-05-26T01:05:00Z">
              <w:rPr>
                <w:snapToGrid w:val="0"/>
              </w:rPr>
            </w:rPrChange>
          </w:rPr>
          <w:delText xml:space="preserve">Although 637 Arnold contends that the Morris Survey is accurate, if the Court finds in favor of EAF One in the Action and determines that the Morris Survey is inaccurate, that inaccuracy would be the result of negligence on the part of Morris and  a deviation by Morris from the professional standard of care. </w:delText>
        </w:r>
      </w:del>
    </w:p>
    <w:p w14:paraId="2302FED9" w14:textId="25DB91B5" w:rsidR="00B60D3A" w:rsidRPr="00516913" w:rsidDel="00587257" w:rsidRDefault="00B60D3A">
      <w:pPr>
        <w:pStyle w:val="ListParagraph"/>
        <w:keepNext/>
        <w:keepLines/>
        <w:numPr>
          <w:ilvl w:val="0"/>
          <w:numId w:val="24"/>
        </w:numPr>
        <w:autoSpaceDE w:val="0"/>
        <w:autoSpaceDN w:val="0"/>
        <w:adjustRightInd w:val="0"/>
        <w:spacing w:line="480" w:lineRule="auto"/>
        <w:ind w:left="0" w:firstLine="720"/>
        <w:rPr>
          <w:del w:id="2505" w:author="Matthew P. Dolan" w:date="2020-05-23T10:08:00Z"/>
          <w:strike/>
          <w:snapToGrid w:val="0"/>
          <w:rPrChange w:id="2506" w:author="Dolan, Scott" w:date="2020-05-26T01:05:00Z">
            <w:rPr>
              <w:del w:id="2507" w:author="Matthew P. Dolan" w:date="2020-05-23T10:08:00Z"/>
              <w:snapToGrid w:val="0"/>
            </w:rPr>
          </w:rPrChange>
        </w:rPr>
      </w:pPr>
      <w:del w:id="2508" w:author="Matthew P. Dolan" w:date="2020-05-23T10:08:00Z">
        <w:r w:rsidRPr="00516913" w:rsidDel="00587257">
          <w:rPr>
            <w:strike/>
            <w:snapToGrid w:val="0"/>
            <w:rPrChange w:id="2509" w:author="Dolan, Scott" w:date="2020-05-26T01:05:00Z">
              <w:rPr>
                <w:snapToGrid w:val="0"/>
              </w:rPr>
            </w:rPrChange>
          </w:rPr>
          <w:delText xml:space="preserve">If the Courts finds in favor of EAF One in the Action and determines that the Morris Survey is inaccurate, 637 Arnold will have suffered damages. </w:delText>
        </w:r>
      </w:del>
    </w:p>
    <w:p w14:paraId="6BF2E9A0" w14:textId="7B2A7C6D" w:rsidR="00B60D3A" w:rsidRPr="00516913" w:rsidDel="00587257" w:rsidRDefault="00B60D3A">
      <w:pPr>
        <w:keepNext/>
        <w:keepLines/>
        <w:autoSpaceDE w:val="0"/>
        <w:autoSpaceDN w:val="0"/>
        <w:adjustRightInd w:val="0"/>
        <w:spacing w:line="480" w:lineRule="auto"/>
        <w:ind w:firstLine="720"/>
        <w:rPr>
          <w:del w:id="2510" w:author="Matthew P. Dolan" w:date="2020-05-23T10:08:00Z"/>
          <w:strike/>
          <w:snapToGrid w:val="0"/>
          <w:rPrChange w:id="2511" w:author="Dolan, Scott" w:date="2020-05-26T01:05:00Z">
            <w:rPr>
              <w:del w:id="2512" w:author="Matthew P. Dolan" w:date="2020-05-23T10:08:00Z"/>
              <w:snapToGrid w:val="0"/>
            </w:rPr>
          </w:rPrChange>
        </w:rPr>
      </w:pPr>
      <w:del w:id="2513" w:author="Matthew P. Dolan" w:date="2020-05-23T10:08:00Z">
        <w:r w:rsidRPr="00516913" w:rsidDel="00587257">
          <w:rPr>
            <w:b/>
            <w:bCs/>
            <w:strike/>
            <w:snapToGrid w:val="0"/>
            <w:rPrChange w:id="2514" w:author="Dolan, Scott" w:date="2020-05-26T01:05:00Z">
              <w:rPr>
                <w:b/>
                <w:bCs/>
                <w:snapToGrid w:val="0"/>
              </w:rPr>
            </w:rPrChange>
          </w:rPr>
          <w:delText>WHEREFORE</w:delText>
        </w:r>
        <w:r w:rsidRPr="00516913" w:rsidDel="00587257">
          <w:rPr>
            <w:strike/>
            <w:snapToGrid w:val="0"/>
            <w:rPrChange w:id="2515" w:author="Dolan, Scott" w:date="2020-05-26T01:05:00Z">
              <w:rPr>
                <w:snapToGrid w:val="0"/>
              </w:rPr>
            </w:rPrChange>
          </w:rPr>
          <w:delText xml:space="preserve">, third-party plaintiff, 637 Arnold, LLC demands the entry of a judgment against the defendant Robert H. Morris and Morris Surveyors, Inc., as follows: </w:delText>
        </w:r>
      </w:del>
    </w:p>
    <w:p w14:paraId="60F9A16C" w14:textId="42EB2AE0" w:rsidR="00B60D3A" w:rsidRPr="00516913" w:rsidDel="00587257" w:rsidRDefault="00B60D3A">
      <w:pPr>
        <w:pStyle w:val="ListParagraph"/>
        <w:keepNext/>
        <w:keepLines/>
        <w:numPr>
          <w:ilvl w:val="0"/>
          <w:numId w:val="29"/>
        </w:numPr>
        <w:autoSpaceDE w:val="0"/>
        <w:autoSpaceDN w:val="0"/>
        <w:adjustRightInd w:val="0"/>
        <w:spacing w:line="480" w:lineRule="auto"/>
        <w:rPr>
          <w:del w:id="2516" w:author="Matthew P. Dolan" w:date="2020-05-23T10:08:00Z"/>
          <w:strike/>
          <w:snapToGrid w:val="0"/>
          <w:rPrChange w:id="2517" w:author="Dolan, Scott" w:date="2020-05-26T01:05:00Z">
            <w:rPr>
              <w:del w:id="2518" w:author="Matthew P. Dolan" w:date="2020-05-23T10:08:00Z"/>
              <w:snapToGrid w:val="0"/>
            </w:rPr>
          </w:rPrChange>
        </w:rPr>
      </w:pPr>
      <w:del w:id="2519" w:author="Matthew P. Dolan" w:date="2020-05-23T10:08:00Z">
        <w:r w:rsidRPr="00516913" w:rsidDel="00587257">
          <w:rPr>
            <w:strike/>
            <w:snapToGrid w:val="0"/>
            <w:rPrChange w:id="2520" w:author="Dolan, Scott" w:date="2020-05-26T01:05:00Z">
              <w:rPr>
                <w:snapToGrid w:val="0"/>
              </w:rPr>
            </w:rPrChange>
          </w:rPr>
          <w:delText>For compensatory damages, reasonable attorneys’ fees and costs;</w:delText>
        </w:r>
      </w:del>
    </w:p>
    <w:p w14:paraId="3795E8CA" w14:textId="5E5A1E90" w:rsidR="00B60D3A" w:rsidRPr="00516913" w:rsidDel="00587257" w:rsidRDefault="00B60D3A">
      <w:pPr>
        <w:pStyle w:val="ListParagraph"/>
        <w:keepNext/>
        <w:keepLines/>
        <w:numPr>
          <w:ilvl w:val="0"/>
          <w:numId w:val="29"/>
        </w:numPr>
        <w:autoSpaceDE w:val="0"/>
        <w:autoSpaceDN w:val="0"/>
        <w:adjustRightInd w:val="0"/>
        <w:spacing w:line="480" w:lineRule="auto"/>
        <w:rPr>
          <w:del w:id="2521" w:author="Matthew P. Dolan" w:date="2020-05-23T10:08:00Z"/>
          <w:strike/>
          <w:snapToGrid w:val="0"/>
          <w:rPrChange w:id="2522" w:author="Dolan, Scott" w:date="2020-05-26T01:05:00Z">
            <w:rPr>
              <w:del w:id="2523" w:author="Matthew P. Dolan" w:date="2020-05-23T10:08:00Z"/>
              <w:snapToGrid w:val="0"/>
            </w:rPr>
          </w:rPrChange>
        </w:rPr>
      </w:pPr>
      <w:del w:id="2524" w:author="Matthew P. Dolan" w:date="2020-05-23T10:08:00Z">
        <w:r w:rsidRPr="00516913" w:rsidDel="00587257">
          <w:rPr>
            <w:strike/>
            <w:snapToGrid w:val="0"/>
            <w:rPrChange w:id="2525" w:author="Dolan, Scott" w:date="2020-05-26T01:05:00Z">
              <w:rPr>
                <w:snapToGrid w:val="0"/>
              </w:rPr>
            </w:rPrChange>
          </w:rPr>
          <w:delText xml:space="preserve">For such other relief as the Court deems equitable and just. </w:delText>
        </w:r>
      </w:del>
    </w:p>
    <w:p w14:paraId="4F20D902" w14:textId="13E01181" w:rsidR="00B60D3A" w:rsidRPr="00516913" w:rsidRDefault="00B60D3A">
      <w:pPr>
        <w:keepNext/>
        <w:keepLines/>
        <w:autoSpaceDE w:val="0"/>
        <w:autoSpaceDN w:val="0"/>
        <w:adjustRightInd w:val="0"/>
        <w:jc w:val="center"/>
        <w:rPr>
          <w:b/>
          <w:bCs/>
          <w:strike/>
          <w:snapToGrid w:val="0"/>
          <w:u w:val="single"/>
          <w:rPrChange w:id="2526" w:author="Dolan, Scott" w:date="2020-05-26T01:05:00Z">
            <w:rPr>
              <w:b/>
              <w:bCs/>
              <w:snapToGrid w:val="0"/>
              <w:u w:val="single"/>
            </w:rPr>
          </w:rPrChange>
        </w:rPr>
      </w:pPr>
      <w:r w:rsidRPr="00516913">
        <w:rPr>
          <w:b/>
          <w:bCs/>
          <w:strike/>
          <w:snapToGrid w:val="0"/>
          <w:u w:val="single"/>
          <w:rPrChange w:id="2527" w:author="Dolan, Scott" w:date="2020-05-26T01:05:00Z">
            <w:rPr>
              <w:b/>
              <w:bCs/>
              <w:snapToGrid w:val="0"/>
              <w:u w:val="single"/>
            </w:rPr>
          </w:rPrChange>
        </w:rPr>
        <w:t xml:space="preserve">COUNT </w:t>
      </w:r>
      <w:del w:id="2528" w:author="Matthew P. Dolan" w:date="2020-05-23T10:08:00Z">
        <w:r w:rsidR="00937C9F" w:rsidRPr="00516913" w:rsidDel="00587257">
          <w:rPr>
            <w:b/>
            <w:bCs/>
            <w:strike/>
            <w:snapToGrid w:val="0"/>
            <w:u w:val="single"/>
            <w:rPrChange w:id="2529" w:author="Dolan, Scott" w:date="2020-05-26T01:05:00Z">
              <w:rPr>
                <w:b/>
                <w:bCs/>
                <w:snapToGrid w:val="0"/>
                <w:u w:val="single"/>
              </w:rPr>
            </w:rPrChange>
          </w:rPr>
          <w:delText>EIGHT</w:delText>
        </w:r>
      </w:del>
      <w:ins w:id="2530" w:author="Matthew P. Dolan" w:date="2020-05-23T10:08:00Z">
        <w:r w:rsidR="00587257" w:rsidRPr="00516913">
          <w:rPr>
            <w:b/>
            <w:bCs/>
            <w:strike/>
            <w:snapToGrid w:val="0"/>
            <w:u w:val="single"/>
            <w:rPrChange w:id="2531" w:author="Dolan, Scott" w:date="2020-05-26T01:05:00Z">
              <w:rPr>
                <w:b/>
                <w:bCs/>
                <w:snapToGrid w:val="0"/>
                <w:u w:val="single"/>
              </w:rPr>
            </w:rPrChange>
          </w:rPr>
          <w:t>SEVEN</w:t>
        </w:r>
      </w:ins>
    </w:p>
    <w:p w14:paraId="3A3211AC" w14:textId="6839514F" w:rsidR="00B60D3A" w:rsidRPr="00516913" w:rsidRDefault="00B60D3A">
      <w:pPr>
        <w:keepNext/>
        <w:keepLines/>
        <w:autoSpaceDE w:val="0"/>
        <w:autoSpaceDN w:val="0"/>
        <w:adjustRightInd w:val="0"/>
        <w:jc w:val="center"/>
        <w:rPr>
          <w:b/>
          <w:bCs/>
          <w:strike/>
          <w:snapToGrid w:val="0"/>
          <w:u w:val="single"/>
          <w:rPrChange w:id="2532" w:author="Dolan, Scott" w:date="2020-05-26T01:05:00Z">
            <w:rPr>
              <w:b/>
              <w:bCs/>
              <w:snapToGrid w:val="0"/>
              <w:u w:val="single"/>
            </w:rPr>
          </w:rPrChange>
        </w:rPr>
      </w:pPr>
      <w:r w:rsidRPr="00516913">
        <w:rPr>
          <w:b/>
          <w:bCs/>
          <w:strike/>
          <w:snapToGrid w:val="0"/>
          <w:u w:val="single"/>
          <w:rPrChange w:id="2533" w:author="Dolan, Scott" w:date="2020-05-26T01:05:00Z">
            <w:rPr>
              <w:b/>
              <w:bCs/>
              <w:snapToGrid w:val="0"/>
              <w:u w:val="single"/>
            </w:rPr>
          </w:rPrChange>
        </w:rPr>
        <w:t>(CONTRIBUTION AGAINST ROBERT H. MORRIS AND MORRIS ASSOCIATES, INC.)</w:t>
      </w:r>
    </w:p>
    <w:p w14:paraId="2DDCB533" w14:textId="0D10602F" w:rsidR="00B60D3A" w:rsidRPr="00516913" w:rsidRDefault="00B60D3A">
      <w:pPr>
        <w:keepNext/>
        <w:keepLines/>
        <w:autoSpaceDE w:val="0"/>
        <w:autoSpaceDN w:val="0"/>
        <w:adjustRightInd w:val="0"/>
        <w:jc w:val="center"/>
        <w:rPr>
          <w:b/>
          <w:bCs/>
          <w:strike/>
          <w:snapToGrid w:val="0"/>
          <w:u w:val="single"/>
          <w:rPrChange w:id="2534" w:author="Dolan, Scott" w:date="2020-05-26T01:05:00Z">
            <w:rPr>
              <w:b/>
              <w:bCs/>
              <w:snapToGrid w:val="0"/>
              <w:u w:val="single"/>
            </w:rPr>
          </w:rPrChange>
        </w:rPr>
      </w:pPr>
      <w:r w:rsidRPr="00516913">
        <w:rPr>
          <w:b/>
          <w:bCs/>
          <w:strike/>
          <w:snapToGrid w:val="0"/>
          <w:u w:val="single"/>
          <w:rPrChange w:id="2535" w:author="Dolan, Scott" w:date="2020-05-26T01:05:00Z">
            <w:rPr>
              <w:b/>
              <w:bCs/>
              <w:snapToGrid w:val="0"/>
              <w:u w:val="single"/>
            </w:rPr>
          </w:rPrChange>
        </w:rPr>
        <w:t xml:space="preserve"> </w:t>
      </w:r>
    </w:p>
    <w:p w14:paraId="07202479" w14:textId="77777777" w:rsidR="00B60D3A" w:rsidRPr="00516913" w:rsidRDefault="00B60D3A">
      <w:pPr>
        <w:pStyle w:val="ListParagraph"/>
        <w:keepNext/>
        <w:keepLines/>
        <w:numPr>
          <w:ilvl w:val="0"/>
          <w:numId w:val="24"/>
        </w:numPr>
        <w:tabs>
          <w:tab w:val="left" w:pos="720"/>
        </w:tabs>
        <w:autoSpaceDE w:val="0"/>
        <w:autoSpaceDN w:val="0"/>
        <w:adjustRightInd w:val="0"/>
        <w:spacing w:line="480" w:lineRule="auto"/>
        <w:rPr>
          <w:strike/>
          <w:snapToGrid w:val="0"/>
          <w:sz w:val="14"/>
          <w:rPrChange w:id="2536" w:author="Dolan, Scott" w:date="2020-05-26T01:05:00Z">
            <w:rPr>
              <w:snapToGrid w:val="0"/>
            </w:rPr>
          </w:rPrChange>
        </w:rPr>
        <w:pPrChange w:id="2537" w:author="Dolan, Scott" w:date="2020-05-25T20:51:00Z">
          <w:pPr>
            <w:pStyle w:val="ListParagraph"/>
            <w:keepNext/>
            <w:keepLines/>
            <w:numPr>
              <w:numId w:val="34"/>
            </w:numPr>
            <w:tabs>
              <w:tab w:val="left" w:pos="720"/>
            </w:tabs>
            <w:autoSpaceDE w:val="0"/>
            <w:autoSpaceDN w:val="0"/>
            <w:adjustRightInd w:val="0"/>
            <w:spacing w:line="480" w:lineRule="auto"/>
            <w:ind w:left="0" w:firstLine="720"/>
          </w:pPr>
        </w:pPrChange>
      </w:pPr>
      <w:r w:rsidRPr="00516913">
        <w:rPr>
          <w:strike/>
          <w:snapToGrid w:val="0"/>
          <w:sz w:val="14"/>
          <w:rPrChange w:id="2538" w:author="Dolan, Scott" w:date="2020-05-26T01:05:00Z">
            <w:rPr>
              <w:snapToGrid w:val="0"/>
            </w:rPr>
          </w:rPrChange>
        </w:rPr>
        <w:t xml:space="preserve">Third-Party Plaintiffs repeat and reallege the allegations contained in this Third-Party Complaint and make them a part hereof as though fully set forth at length herein. </w:t>
      </w:r>
    </w:p>
    <w:p w14:paraId="7723D93F" w14:textId="77777777" w:rsidR="00B60D3A" w:rsidRPr="00516913" w:rsidRDefault="00B60D3A">
      <w:pPr>
        <w:pStyle w:val="ListParagraph"/>
        <w:keepNext/>
        <w:keepLines/>
        <w:numPr>
          <w:ilvl w:val="0"/>
          <w:numId w:val="24"/>
        </w:numPr>
        <w:tabs>
          <w:tab w:val="left" w:pos="720"/>
        </w:tabs>
        <w:autoSpaceDE w:val="0"/>
        <w:autoSpaceDN w:val="0"/>
        <w:adjustRightInd w:val="0"/>
        <w:spacing w:line="480" w:lineRule="auto"/>
        <w:rPr>
          <w:strike/>
          <w:snapToGrid w:val="0"/>
          <w:sz w:val="14"/>
          <w:rPrChange w:id="2539" w:author="Dolan, Scott" w:date="2020-05-26T01:05:00Z">
            <w:rPr>
              <w:snapToGrid w:val="0"/>
            </w:rPr>
          </w:rPrChange>
        </w:rPr>
        <w:pPrChange w:id="2540" w:author="Dolan, Scott" w:date="2020-05-25T20:51:00Z">
          <w:pPr>
            <w:pStyle w:val="ListParagraph"/>
            <w:keepNext/>
            <w:keepLines/>
            <w:numPr>
              <w:numId w:val="34"/>
            </w:numPr>
            <w:tabs>
              <w:tab w:val="left" w:pos="720"/>
            </w:tabs>
            <w:autoSpaceDE w:val="0"/>
            <w:autoSpaceDN w:val="0"/>
            <w:adjustRightInd w:val="0"/>
            <w:spacing w:line="480" w:lineRule="auto"/>
            <w:ind w:left="0" w:firstLine="720"/>
          </w:pPr>
        </w:pPrChange>
      </w:pPr>
      <w:r w:rsidRPr="00516913">
        <w:rPr>
          <w:strike/>
          <w:snapToGrid w:val="0"/>
          <w:sz w:val="14"/>
          <w:rPrChange w:id="2541" w:author="Dolan, Scott" w:date="2020-05-26T01:05:00Z">
            <w:rPr>
              <w:snapToGrid w:val="0"/>
            </w:rPr>
          </w:rPrChange>
        </w:rPr>
        <w:t>Morris prepared the Morris Survey for 637 Arnold in connection with the purchase of the 637 Arnold Property.</w:t>
      </w:r>
    </w:p>
    <w:p w14:paraId="355234EE" w14:textId="12C381F6" w:rsidR="00B60D3A" w:rsidRPr="00516913" w:rsidRDefault="00B60D3A">
      <w:pPr>
        <w:pStyle w:val="ListParagraph"/>
        <w:keepNext/>
        <w:keepLines/>
        <w:numPr>
          <w:ilvl w:val="0"/>
          <w:numId w:val="24"/>
        </w:numPr>
        <w:tabs>
          <w:tab w:val="left" w:pos="720"/>
        </w:tabs>
        <w:autoSpaceDE w:val="0"/>
        <w:autoSpaceDN w:val="0"/>
        <w:adjustRightInd w:val="0"/>
        <w:spacing w:line="480" w:lineRule="auto"/>
        <w:rPr>
          <w:strike/>
          <w:snapToGrid w:val="0"/>
          <w:sz w:val="14"/>
          <w:rPrChange w:id="2542" w:author="Dolan, Scott" w:date="2020-05-26T01:05:00Z">
            <w:rPr>
              <w:snapToGrid w:val="0"/>
            </w:rPr>
          </w:rPrChange>
        </w:rPr>
        <w:pPrChange w:id="2543" w:author="Dolan, Scott" w:date="2020-05-25T20:51:00Z">
          <w:pPr>
            <w:pStyle w:val="ListParagraph"/>
            <w:keepNext/>
            <w:keepLines/>
            <w:numPr>
              <w:numId w:val="34"/>
            </w:numPr>
            <w:tabs>
              <w:tab w:val="left" w:pos="720"/>
            </w:tabs>
            <w:autoSpaceDE w:val="0"/>
            <w:autoSpaceDN w:val="0"/>
            <w:adjustRightInd w:val="0"/>
            <w:spacing w:line="480" w:lineRule="auto"/>
            <w:ind w:left="0" w:firstLine="720"/>
          </w:pPr>
        </w:pPrChange>
      </w:pPr>
      <w:r w:rsidRPr="00516913">
        <w:rPr>
          <w:strike/>
          <w:snapToGrid w:val="0"/>
          <w:sz w:val="14"/>
          <w:rPrChange w:id="2544" w:author="Dolan, Scott" w:date="2020-05-26T01:05:00Z">
            <w:rPr>
              <w:snapToGrid w:val="0"/>
            </w:rPr>
          </w:rPrChange>
        </w:rPr>
        <w:t>Although 637 Arnold contends that the Morris Survey is accurate, if the Court finds in favor of EAF One in the Action and determines that the Morris Survey is inaccurate, any liability on the part of 637 Arnold would be secondary and vicarious to Morris’ liability.</w:t>
      </w:r>
    </w:p>
    <w:p w14:paraId="0A5E96B7" w14:textId="77777777" w:rsidR="00B60D3A" w:rsidRPr="00516913" w:rsidRDefault="00B60D3A">
      <w:pPr>
        <w:keepNext/>
        <w:keepLines/>
        <w:autoSpaceDE w:val="0"/>
        <w:autoSpaceDN w:val="0"/>
        <w:adjustRightInd w:val="0"/>
        <w:spacing w:line="480" w:lineRule="auto"/>
        <w:ind w:firstLine="720"/>
        <w:rPr>
          <w:strike/>
          <w:snapToGrid w:val="0"/>
          <w:sz w:val="14"/>
          <w:rPrChange w:id="2545" w:author="Dolan, Scott" w:date="2020-05-26T01:05:00Z">
            <w:rPr>
              <w:snapToGrid w:val="0"/>
            </w:rPr>
          </w:rPrChange>
        </w:rPr>
      </w:pPr>
      <w:r w:rsidRPr="00516913">
        <w:rPr>
          <w:b/>
          <w:bCs/>
          <w:strike/>
          <w:snapToGrid w:val="0"/>
          <w:sz w:val="14"/>
          <w:rPrChange w:id="2546" w:author="Dolan, Scott" w:date="2020-05-26T01:05:00Z">
            <w:rPr>
              <w:b/>
              <w:bCs/>
              <w:snapToGrid w:val="0"/>
            </w:rPr>
          </w:rPrChange>
        </w:rPr>
        <w:t>WHEREFORE</w:t>
      </w:r>
      <w:r w:rsidRPr="00516913">
        <w:rPr>
          <w:strike/>
          <w:snapToGrid w:val="0"/>
          <w:sz w:val="14"/>
          <w:rPrChange w:id="2547" w:author="Dolan, Scott" w:date="2020-05-26T01:05:00Z">
            <w:rPr>
              <w:snapToGrid w:val="0"/>
            </w:rPr>
          </w:rPrChange>
        </w:rPr>
        <w:t xml:space="preserve">, third-party plaintiff, 637 Arnold, LLC demands the entry of a judgment against the defendant Robert H. Morris and Morris Surveyors, Inc., as follows: </w:t>
      </w:r>
    </w:p>
    <w:p w14:paraId="69C8A765" w14:textId="77777777" w:rsidR="00B60D3A" w:rsidRPr="00516913" w:rsidRDefault="00B60D3A">
      <w:pPr>
        <w:pStyle w:val="ListParagraph"/>
        <w:keepNext/>
        <w:keepLines/>
        <w:numPr>
          <w:ilvl w:val="0"/>
          <w:numId w:val="33"/>
        </w:numPr>
        <w:autoSpaceDE w:val="0"/>
        <w:autoSpaceDN w:val="0"/>
        <w:adjustRightInd w:val="0"/>
        <w:spacing w:line="480" w:lineRule="auto"/>
        <w:rPr>
          <w:strike/>
          <w:snapToGrid w:val="0"/>
          <w:sz w:val="14"/>
          <w:rPrChange w:id="2548" w:author="Dolan, Scott" w:date="2020-05-26T01:05:00Z">
            <w:rPr>
              <w:snapToGrid w:val="0"/>
            </w:rPr>
          </w:rPrChange>
        </w:rPr>
      </w:pPr>
      <w:r w:rsidRPr="00516913">
        <w:rPr>
          <w:strike/>
          <w:snapToGrid w:val="0"/>
          <w:sz w:val="14"/>
          <w:rPrChange w:id="2549" w:author="Dolan, Scott" w:date="2020-05-26T01:05:00Z">
            <w:rPr>
              <w:snapToGrid w:val="0"/>
            </w:rPr>
          </w:rPrChange>
        </w:rPr>
        <w:t>For compensatory damages, reasonable attorneys’ fees and costs;</w:t>
      </w:r>
    </w:p>
    <w:p w14:paraId="4B5042AC" w14:textId="1F3B5864" w:rsidR="00A425B2" w:rsidRPr="00516913" w:rsidDel="00587257" w:rsidRDefault="00B60D3A">
      <w:pPr>
        <w:pStyle w:val="ListParagraph"/>
        <w:keepNext/>
        <w:keepLines/>
        <w:numPr>
          <w:ilvl w:val="0"/>
          <w:numId w:val="33"/>
        </w:numPr>
        <w:autoSpaceDE w:val="0"/>
        <w:autoSpaceDN w:val="0"/>
        <w:adjustRightInd w:val="0"/>
        <w:spacing w:line="480" w:lineRule="auto"/>
        <w:rPr>
          <w:del w:id="2550" w:author="Matthew P. Dolan" w:date="2020-05-23T10:08:00Z"/>
          <w:strike/>
          <w:snapToGrid w:val="0"/>
          <w:rPrChange w:id="2551" w:author="Dolan, Scott" w:date="2020-05-26T01:05:00Z">
            <w:rPr>
              <w:del w:id="2552" w:author="Matthew P. Dolan" w:date="2020-05-23T10:08:00Z"/>
              <w:snapToGrid w:val="0"/>
            </w:rPr>
          </w:rPrChange>
        </w:rPr>
      </w:pPr>
      <w:r w:rsidRPr="00516913">
        <w:rPr>
          <w:strike/>
          <w:snapToGrid w:val="0"/>
          <w:sz w:val="14"/>
          <w:rPrChange w:id="2553" w:author="Dolan, Scott" w:date="2020-05-26T01:05:00Z">
            <w:rPr>
              <w:snapToGrid w:val="0"/>
            </w:rPr>
          </w:rPrChange>
        </w:rPr>
        <w:t>For such other relief as the Court deems equitable and just</w:t>
      </w:r>
      <w:r w:rsidRPr="00516913">
        <w:rPr>
          <w:strike/>
          <w:snapToGrid w:val="0"/>
          <w:rPrChange w:id="2554" w:author="Dolan, Scott" w:date="2020-05-26T01:05:00Z">
            <w:rPr>
              <w:snapToGrid w:val="0"/>
            </w:rPr>
          </w:rPrChange>
        </w:rPr>
        <w:t xml:space="preserve">. </w:t>
      </w:r>
    </w:p>
    <w:p w14:paraId="42BAC926" w14:textId="77777777" w:rsidR="00314D4D" w:rsidRPr="00516913" w:rsidRDefault="00314D4D">
      <w:pPr>
        <w:pStyle w:val="ListParagraph"/>
        <w:keepNext/>
        <w:keepLines/>
        <w:numPr>
          <w:ilvl w:val="0"/>
          <w:numId w:val="33"/>
        </w:numPr>
        <w:autoSpaceDE w:val="0"/>
        <w:autoSpaceDN w:val="0"/>
        <w:adjustRightInd w:val="0"/>
        <w:spacing w:line="480" w:lineRule="auto"/>
        <w:rPr>
          <w:strike/>
          <w:snapToGrid w:val="0"/>
          <w:rPrChange w:id="2555" w:author="Dolan, Scott" w:date="2020-05-26T01:05:00Z">
            <w:rPr>
              <w:snapToGrid w:val="0"/>
            </w:rPr>
          </w:rPrChange>
        </w:rPr>
        <w:pPrChange w:id="2556" w:author="Matthew P. Dolan" w:date="2020-05-23T10:08:00Z">
          <w:pPr>
            <w:pStyle w:val="ListParagraph"/>
            <w:keepNext/>
            <w:keepLines/>
            <w:autoSpaceDE w:val="0"/>
            <w:autoSpaceDN w:val="0"/>
            <w:adjustRightInd w:val="0"/>
            <w:spacing w:line="480" w:lineRule="auto"/>
            <w:ind w:left="1800"/>
          </w:pPr>
        </w:pPrChange>
      </w:pPr>
    </w:p>
    <w:p w14:paraId="3A73F380" w14:textId="77777777" w:rsidR="00516913" w:rsidRDefault="00516913">
      <w:pPr>
        <w:keepNext/>
        <w:keepLines/>
        <w:kinsoku w:val="0"/>
        <w:spacing w:line="480" w:lineRule="auto"/>
        <w:jc w:val="center"/>
        <w:rPr>
          <w:ins w:id="2557" w:author="Dolan, Scott" w:date="2020-05-26T01:05:00Z"/>
          <w:rFonts w:eastAsiaTheme="minorEastAsia"/>
          <w:b/>
          <w:bCs/>
          <w:spacing w:val="2"/>
          <w:u w:val="single"/>
        </w:rPr>
      </w:pPr>
    </w:p>
    <w:p w14:paraId="441F7A50" w14:textId="77777777" w:rsidR="00516913" w:rsidRDefault="00516913">
      <w:pPr>
        <w:keepNext/>
        <w:keepLines/>
        <w:kinsoku w:val="0"/>
        <w:spacing w:line="480" w:lineRule="auto"/>
        <w:jc w:val="center"/>
        <w:rPr>
          <w:ins w:id="2558" w:author="Dolan, Scott" w:date="2020-05-26T01:05:00Z"/>
          <w:rFonts w:eastAsiaTheme="minorEastAsia"/>
          <w:b/>
          <w:bCs/>
          <w:spacing w:val="2"/>
          <w:u w:val="single"/>
        </w:rPr>
      </w:pPr>
    </w:p>
    <w:p w14:paraId="664C510D" w14:textId="77777777" w:rsidR="00516913" w:rsidRDefault="00516913">
      <w:pPr>
        <w:keepNext/>
        <w:keepLines/>
        <w:kinsoku w:val="0"/>
        <w:spacing w:line="480" w:lineRule="auto"/>
        <w:jc w:val="center"/>
        <w:rPr>
          <w:ins w:id="2559" w:author="Dolan, Scott" w:date="2020-05-26T01:05:00Z"/>
          <w:rFonts w:eastAsiaTheme="minorEastAsia"/>
          <w:b/>
          <w:bCs/>
          <w:spacing w:val="2"/>
          <w:u w:val="single"/>
        </w:rPr>
      </w:pPr>
    </w:p>
    <w:p w14:paraId="72672722" w14:textId="2B2C8739" w:rsidR="00397D2A" w:rsidRPr="00EF6CB3" w:rsidRDefault="00397D2A">
      <w:pPr>
        <w:keepNext/>
        <w:keepLines/>
        <w:kinsoku w:val="0"/>
        <w:spacing w:line="480" w:lineRule="auto"/>
        <w:jc w:val="center"/>
        <w:rPr>
          <w:rFonts w:eastAsiaTheme="minorEastAsia"/>
          <w:b/>
          <w:bCs/>
          <w:spacing w:val="2"/>
          <w:u w:val="single"/>
        </w:rPr>
      </w:pPr>
      <w:r w:rsidRPr="00EF6CB3">
        <w:rPr>
          <w:rFonts w:eastAsiaTheme="minorEastAsia"/>
          <w:b/>
          <w:bCs/>
          <w:spacing w:val="2"/>
          <w:u w:val="single"/>
        </w:rPr>
        <w:t>DEMAND FOR TRIAL BY JURY</w:t>
      </w:r>
    </w:p>
    <w:p w14:paraId="7A553FF5" w14:textId="3E578032" w:rsidR="00397D2A" w:rsidRPr="00136518" w:rsidRDefault="00397D2A">
      <w:pPr>
        <w:keepNext/>
        <w:keepLines/>
        <w:kinsoku w:val="0"/>
        <w:spacing w:line="480" w:lineRule="auto"/>
        <w:rPr>
          <w:rFonts w:eastAsiaTheme="minorEastAsia"/>
        </w:rPr>
      </w:pPr>
      <w:r w:rsidRPr="00136518">
        <w:rPr>
          <w:rFonts w:eastAsiaTheme="minorEastAsia"/>
          <w:spacing w:val="4"/>
        </w:rPr>
        <w:tab/>
        <w:t>PL</w:t>
      </w:r>
      <w:r w:rsidR="000E780F">
        <w:rPr>
          <w:rFonts w:eastAsiaTheme="minorEastAsia"/>
          <w:spacing w:val="4"/>
        </w:rPr>
        <w:t xml:space="preserve">EASE TAKE NOTICE that </w:t>
      </w:r>
      <w:r w:rsidR="00A425B2">
        <w:rPr>
          <w:rFonts w:eastAsiaTheme="minorEastAsia"/>
          <w:spacing w:val="4"/>
        </w:rPr>
        <w:t>Third-Party Plaintiffs</w:t>
      </w:r>
      <w:r w:rsidRPr="00136518">
        <w:rPr>
          <w:rFonts w:eastAsiaTheme="minorEastAsia"/>
          <w:spacing w:val="4"/>
        </w:rPr>
        <w:t xml:space="preserve"> demand a trial of the issues by a jury of six </w:t>
      </w:r>
      <w:r w:rsidRPr="00136518">
        <w:rPr>
          <w:rFonts w:eastAsiaTheme="minorEastAsia"/>
        </w:rPr>
        <w:t>persons.</w:t>
      </w:r>
    </w:p>
    <w:p w14:paraId="68D7FF82" w14:textId="6BE9BE91" w:rsidR="00A34EC5" w:rsidRDefault="00BD79B1">
      <w:pPr>
        <w:keepNext/>
        <w:keepLines/>
        <w:kinsoku w:val="0"/>
        <w:spacing w:line="480" w:lineRule="auto"/>
        <w:jc w:val="center"/>
        <w:rPr>
          <w:b/>
          <w:u w:val="single"/>
        </w:rPr>
      </w:pPr>
      <w:r>
        <w:rPr>
          <w:b/>
          <w:u w:val="single"/>
        </w:rPr>
        <w:t>DESIGNATION OF TRIAL COUNSEL</w:t>
      </w:r>
    </w:p>
    <w:p w14:paraId="670BBE7C" w14:textId="6B21033E" w:rsidR="00FF1661" w:rsidRPr="00FF1661" w:rsidRDefault="00FF1661">
      <w:pPr>
        <w:keepNext/>
        <w:keepLines/>
        <w:kinsoku w:val="0"/>
        <w:spacing w:line="480" w:lineRule="auto"/>
        <w:ind w:firstLine="720"/>
        <w:jc w:val="left"/>
        <w:rPr>
          <w:rFonts w:eastAsiaTheme="minorEastAsia"/>
          <w:spacing w:val="2"/>
        </w:rPr>
      </w:pPr>
      <w:r>
        <w:rPr>
          <w:rFonts w:eastAsiaTheme="minorEastAsia"/>
          <w:spacing w:val="2"/>
        </w:rPr>
        <w:lastRenderedPageBreak/>
        <w:t xml:space="preserve">Pursuant to </w:t>
      </w:r>
      <w:r>
        <w:rPr>
          <w:rFonts w:eastAsiaTheme="minorEastAsia"/>
          <w:spacing w:val="2"/>
          <w:u w:val="single"/>
        </w:rPr>
        <w:t>R.</w:t>
      </w:r>
      <w:r>
        <w:rPr>
          <w:rFonts w:eastAsiaTheme="minorEastAsia"/>
          <w:spacing w:val="2"/>
        </w:rPr>
        <w:t xml:space="preserve"> 4:25-4,</w:t>
      </w:r>
      <w:r w:rsidR="00A425B2">
        <w:rPr>
          <w:rFonts w:eastAsiaTheme="minorEastAsia"/>
          <w:spacing w:val="2"/>
        </w:rPr>
        <w:t xml:space="preserve"> Third-Party Plaintiffs </w:t>
      </w:r>
      <w:r>
        <w:rPr>
          <w:rFonts w:eastAsiaTheme="minorEastAsia"/>
          <w:spacing w:val="2"/>
        </w:rPr>
        <w:t xml:space="preserve">hereby </w:t>
      </w:r>
      <w:r w:rsidR="00A425B2">
        <w:rPr>
          <w:rFonts w:eastAsiaTheme="minorEastAsia"/>
          <w:spacing w:val="2"/>
        </w:rPr>
        <w:t xml:space="preserve">designate Matthew P. Dolan, Esq. as trial counsel in this matter. </w:t>
      </w:r>
    </w:p>
    <w:p w14:paraId="366BC59F" w14:textId="77777777" w:rsidR="00A14267" w:rsidRPr="009F2056" w:rsidRDefault="00A14267">
      <w:pPr>
        <w:keepNext/>
        <w:keepLines/>
        <w:tabs>
          <w:tab w:val="left" w:pos="-2304"/>
          <w:tab w:val="left" w:pos="-1584"/>
          <w:tab w:val="left" w:pos="-864"/>
          <w:tab w:val="left" w:pos="-144"/>
          <w:tab w:val="left" w:pos="720"/>
          <w:tab w:val="left" w:pos="2160"/>
          <w:tab w:val="left" w:pos="2790"/>
          <w:tab w:val="left" w:pos="4860"/>
          <w:tab w:val="center" w:pos="7056"/>
        </w:tabs>
        <w:rPr>
          <w:b/>
          <w:bCs/>
          <w:szCs w:val="24"/>
        </w:rPr>
      </w:pPr>
      <w:r>
        <w:rPr>
          <w:szCs w:val="24"/>
        </w:rPr>
        <w:t xml:space="preserve">   </w:t>
      </w:r>
      <w:r>
        <w:rPr>
          <w:szCs w:val="24"/>
        </w:rPr>
        <w:tab/>
      </w:r>
      <w:r>
        <w:rPr>
          <w:szCs w:val="24"/>
        </w:rPr>
        <w:tab/>
      </w:r>
      <w:r>
        <w:rPr>
          <w:szCs w:val="24"/>
        </w:rPr>
        <w:tab/>
      </w:r>
      <w:r>
        <w:rPr>
          <w:szCs w:val="24"/>
        </w:rPr>
        <w:tab/>
      </w:r>
      <w:r w:rsidRPr="009F2056">
        <w:rPr>
          <w:szCs w:val="24"/>
        </w:rPr>
        <w:t xml:space="preserve">   </w:t>
      </w:r>
      <w:r w:rsidRPr="009F2056">
        <w:rPr>
          <w:b/>
          <w:bCs/>
          <w:szCs w:val="24"/>
        </w:rPr>
        <w:t>MEYNER AND LANDIS LLP</w:t>
      </w:r>
    </w:p>
    <w:p w14:paraId="5F893981" w14:textId="02247AE8" w:rsidR="00A14267" w:rsidRPr="00626C39" w:rsidRDefault="004F2526">
      <w:pPr>
        <w:keepNext/>
        <w:keepLines/>
        <w:ind w:left="5040"/>
        <w:jc w:val="left"/>
        <w:rPr>
          <w:i/>
          <w:iCs/>
          <w:szCs w:val="24"/>
        </w:rPr>
        <w:pPrChange w:id="2560" w:author="Matthew P. Dolan" w:date="2020-05-23T09:36:00Z">
          <w:pPr>
            <w:ind w:left="5040"/>
            <w:jc w:val="left"/>
          </w:pPr>
        </w:pPrChange>
      </w:pPr>
      <w:r w:rsidRPr="00626C39">
        <w:rPr>
          <w:i/>
          <w:iCs/>
          <w:szCs w:val="24"/>
        </w:rPr>
        <w:t xml:space="preserve">Attorneys for </w:t>
      </w:r>
      <w:r w:rsidR="00FF1661">
        <w:rPr>
          <w:i/>
          <w:iCs/>
          <w:szCs w:val="24"/>
        </w:rPr>
        <w:t>Third-Party Plaintiffs</w:t>
      </w:r>
      <w:r w:rsidR="009F2056" w:rsidRPr="00626C39">
        <w:rPr>
          <w:i/>
          <w:iCs/>
          <w:szCs w:val="24"/>
        </w:rPr>
        <w:t xml:space="preserve"> </w:t>
      </w:r>
    </w:p>
    <w:p w14:paraId="437EA025" w14:textId="6C407AD7" w:rsidR="00626C39" w:rsidDel="00956875" w:rsidRDefault="00FF1661">
      <w:pPr>
        <w:keepNext/>
        <w:keepLines/>
        <w:ind w:left="5040"/>
        <w:jc w:val="left"/>
        <w:rPr>
          <w:del w:id="2561" w:author="Matthew P. Dolan" w:date="2020-05-23T10:43:00Z"/>
          <w:i/>
          <w:iCs/>
          <w:szCs w:val="24"/>
        </w:rPr>
        <w:pPrChange w:id="2562" w:author="Matthew P. Dolan" w:date="2020-05-23T09:36:00Z">
          <w:pPr>
            <w:ind w:left="5040"/>
            <w:jc w:val="left"/>
          </w:pPr>
        </w:pPrChange>
      </w:pPr>
      <w:r>
        <w:rPr>
          <w:i/>
          <w:iCs/>
          <w:szCs w:val="24"/>
        </w:rPr>
        <w:t xml:space="preserve">637 Arnold LLC and Scott Dolan </w:t>
      </w:r>
    </w:p>
    <w:p w14:paraId="0F1D09E3" w14:textId="249AA70C" w:rsidR="00A34EC5" w:rsidDel="00956875" w:rsidRDefault="00A34EC5" w:rsidP="00956875">
      <w:pPr>
        <w:keepNext/>
        <w:keepLines/>
        <w:jc w:val="left"/>
        <w:rPr>
          <w:del w:id="2563" w:author="Matthew P. Dolan" w:date="2020-05-23T10:43:00Z"/>
          <w:i/>
          <w:iCs/>
          <w:szCs w:val="24"/>
        </w:rPr>
      </w:pPr>
    </w:p>
    <w:p w14:paraId="5C073F37" w14:textId="77777777" w:rsidR="00956875" w:rsidRDefault="00956875">
      <w:pPr>
        <w:keepNext/>
        <w:keepLines/>
        <w:ind w:left="5040"/>
        <w:jc w:val="left"/>
        <w:rPr>
          <w:ins w:id="2564" w:author="Matthew P. Dolan" w:date="2020-05-23T10:43:00Z"/>
          <w:i/>
          <w:iCs/>
          <w:szCs w:val="24"/>
        </w:rPr>
        <w:pPrChange w:id="2565" w:author="Matthew P. Dolan" w:date="2020-05-23T10:43:00Z">
          <w:pPr>
            <w:ind w:left="5040"/>
            <w:jc w:val="left"/>
          </w:pPr>
        </w:pPrChange>
      </w:pPr>
    </w:p>
    <w:p w14:paraId="4A4E5315" w14:textId="77777777" w:rsidR="00A34EC5" w:rsidRDefault="00A34EC5">
      <w:pPr>
        <w:keepNext/>
        <w:keepLines/>
        <w:jc w:val="left"/>
        <w:rPr>
          <w:i/>
          <w:iCs/>
          <w:szCs w:val="24"/>
        </w:rPr>
        <w:pPrChange w:id="2566" w:author="Matthew P. Dolan" w:date="2020-05-23T10:43:00Z">
          <w:pPr>
            <w:ind w:left="5040"/>
            <w:jc w:val="left"/>
          </w:pPr>
        </w:pPrChange>
      </w:pPr>
    </w:p>
    <w:p w14:paraId="6DC7869A" w14:textId="6D10D568" w:rsidR="00A34EC5" w:rsidRDefault="00A34EC5">
      <w:pPr>
        <w:keepNext/>
        <w:keepLines/>
        <w:ind w:left="5040"/>
        <w:jc w:val="left"/>
        <w:rPr>
          <w:szCs w:val="24"/>
          <w:u w:val="single"/>
        </w:rPr>
        <w:pPrChange w:id="2567" w:author="Matthew P. Dolan" w:date="2020-05-23T09:36:00Z">
          <w:pPr>
            <w:ind w:left="5040"/>
            <w:jc w:val="left"/>
          </w:pPr>
        </w:pPrChange>
      </w:pPr>
      <w:r>
        <w:rPr>
          <w:szCs w:val="24"/>
        </w:rPr>
        <w:t xml:space="preserve">By: </w:t>
      </w:r>
      <w:r>
        <w:rPr>
          <w:szCs w:val="24"/>
          <w:u w:val="single"/>
        </w:rPr>
        <w:tab/>
      </w:r>
      <w:r>
        <w:rPr>
          <w:szCs w:val="24"/>
          <w:u w:val="single"/>
        </w:rPr>
        <w:tab/>
      </w:r>
      <w:r>
        <w:rPr>
          <w:szCs w:val="24"/>
          <w:u w:val="single"/>
        </w:rPr>
        <w:tab/>
      </w:r>
      <w:r>
        <w:rPr>
          <w:szCs w:val="24"/>
          <w:u w:val="single"/>
        </w:rPr>
        <w:tab/>
      </w:r>
    </w:p>
    <w:p w14:paraId="34E3D3E1" w14:textId="6C864241" w:rsidR="00A34EC5" w:rsidRDefault="00A34EC5">
      <w:pPr>
        <w:keepNext/>
        <w:keepLines/>
        <w:ind w:left="5040"/>
        <w:jc w:val="left"/>
        <w:rPr>
          <w:szCs w:val="24"/>
        </w:rPr>
        <w:pPrChange w:id="2568" w:author="Matthew P. Dolan" w:date="2020-05-23T09:36:00Z">
          <w:pPr>
            <w:ind w:left="5040"/>
            <w:jc w:val="left"/>
          </w:pPr>
        </w:pPrChange>
      </w:pPr>
      <w:r>
        <w:rPr>
          <w:szCs w:val="24"/>
        </w:rPr>
        <w:t xml:space="preserve">       Matthew P. Dolan, Esq. </w:t>
      </w:r>
    </w:p>
    <w:p w14:paraId="08C2F3E5" w14:textId="77777777" w:rsidR="00A34EC5" w:rsidRDefault="00A34EC5">
      <w:pPr>
        <w:keepNext/>
        <w:keepLines/>
        <w:spacing w:line="480" w:lineRule="auto"/>
        <w:rPr>
          <w:szCs w:val="24"/>
        </w:rPr>
        <w:pPrChange w:id="2569" w:author="Matthew P. Dolan" w:date="2020-05-23T09:36:00Z">
          <w:pPr>
            <w:spacing w:line="480" w:lineRule="auto"/>
          </w:pPr>
        </w:pPrChange>
      </w:pPr>
    </w:p>
    <w:p w14:paraId="0F963AC9" w14:textId="413B5FD9" w:rsidR="00E779BA" w:rsidRPr="00FF1661" w:rsidRDefault="00A14267">
      <w:pPr>
        <w:keepNext/>
        <w:keepLines/>
        <w:spacing w:line="480" w:lineRule="auto"/>
        <w:rPr>
          <w:szCs w:val="24"/>
        </w:rPr>
        <w:pPrChange w:id="2570" w:author="Matthew P. Dolan" w:date="2020-05-23T09:36:00Z">
          <w:pPr>
            <w:spacing w:line="480" w:lineRule="auto"/>
          </w:pPr>
        </w:pPrChange>
      </w:pPr>
      <w:r w:rsidRPr="00A14267">
        <w:rPr>
          <w:szCs w:val="24"/>
        </w:rPr>
        <w:t>Dated:</w:t>
      </w:r>
      <w:r w:rsidR="007E713A">
        <w:rPr>
          <w:szCs w:val="24"/>
        </w:rPr>
        <w:t xml:space="preserve">  </w:t>
      </w:r>
      <w:r w:rsidR="00FF1661">
        <w:rPr>
          <w:szCs w:val="24"/>
        </w:rPr>
        <w:t>May 2</w:t>
      </w:r>
      <w:ins w:id="2571" w:author="Matthew P. Dolan" w:date="2020-05-23T10:08:00Z">
        <w:r w:rsidR="00587257">
          <w:rPr>
            <w:szCs w:val="24"/>
          </w:rPr>
          <w:t>6</w:t>
        </w:r>
      </w:ins>
      <w:del w:id="2572" w:author="Matthew P. Dolan" w:date="2020-05-23T10:08:00Z">
        <w:r w:rsidR="00FF1661" w:rsidDel="00587257">
          <w:rPr>
            <w:szCs w:val="24"/>
          </w:rPr>
          <w:delText>5</w:delText>
        </w:r>
      </w:del>
      <w:r w:rsidR="00FF1661">
        <w:rPr>
          <w:szCs w:val="24"/>
        </w:rPr>
        <w:t>, 2020</w:t>
      </w:r>
    </w:p>
    <w:sectPr w:rsidR="00E779BA" w:rsidRPr="00FF1661" w:rsidSect="00F36C91">
      <w:headerReference w:type="default" r:id="rId8"/>
      <w:footerReference w:type="even" r:id="rId9"/>
      <w:footerReference w:type="default" r:id="rId10"/>
      <w:headerReference w:type="first" r:id="rId11"/>
      <w:pgSz w:w="12240" w:h="15840" w:code="1"/>
      <w:pgMar w:top="1296" w:right="720" w:bottom="994" w:left="230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08154" w14:textId="77777777" w:rsidR="00830020" w:rsidRDefault="00830020">
      <w:r>
        <w:separator/>
      </w:r>
    </w:p>
  </w:endnote>
  <w:endnote w:type="continuationSeparator" w:id="0">
    <w:p w14:paraId="4FFD635B" w14:textId="77777777" w:rsidR="00830020" w:rsidRDefault="0083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akkal Majalla">
    <w:charset w:val="B2"/>
    <w:family w:val="auto"/>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8CD4C" w14:textId="77777777" w:rsidR="00DE2FF7" w:rsidRDefault="00DE2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48D9F6" w14:textId="77777777" w:rsidR="00DE2FF7" w:rsidRDefault="00DE2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1D9A1" w14:textId="77777777" w:rsidR="00DE2FF7" w:rsidRDefault="00DE2FF7">
    <w:pPr>
      <w:pStyle w:val="Footer"/>
      <w:jc w:val="center"/>
    </w:pPr>
  </w:p>
  <w:p w14:paraId="61CEA436" w14:textId="4FD7E6B6" w:rsidR="00DE2FF7" w:rsidRDefault="00DE2FF7">
    <w:pPr>
      <w:pStyle w:val="Footer"/>
      <w:jc w:val="center"/>
    </w:pPr>
    <w:r>
      <w:t>-</w:t>
    </w:r>
    <w:sdt>
      <w:sdtPr>
        <w:id w:val="6757767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3609">
          <w:rPr>
            <w:noProof/>
          </w:rPr>
          <w:t>11</w:t>
        </w:r>
        <w:r>
          <w:rPr>
            <w:noProof/>
          </w:rPr>
          <w:fldChar w:fldCharType="end"/>
        </w:r>
        <w:r>
          <w:rPr>
            <w:noProof/>
          </w:rPr>
          <w:t>-</w:t>
        </w:r>
      </w:sdtContent>
    </w:sdt>
  </w:p>
  <w:p w14:paraId="4F7E8DD9" w14:textId="77777777" w:rsidR="00DE2FF7" w:rsidRPr="00C614C4" w:rsidRDefault="00DE2FF7">
    <w:pPr>
      <w:pStyle w:val="Footer"/>
      <w:jc w:val="cen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C0A80" w14:textId="77777777" w:rsidR="00830020" w:rsidRDefault="00830020">
      <w:r>
        <w:separator/>
      </w:r>
    </w:p>
  </w:footnote>
  <w:footnote w:type="continuationSeparator" w:id="0">
    <w:p w14:paraId="252597D4" w14:textId="77777777" w:rsidR="00830020" w:rsidRDefault="00830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968F" w14:textId="77777777" w:rsidR="00DE2FF7" w:rsidRDefault="00DE2FF7" w:rsidP="00F05DE4">
    <w:r>
      <w:rPr>
        <w:noProof/>
      </w:rPr>
      <mc:AlternateContent>
        <mc:Choice Requires="wps">
          <w:drawing>
            <wp:anchor distT="0" distB="0" distL="114300" distR="114300" simplePos="0" relativeHeight="251659264" behindDoc="1" locked="1" layoutInCell="0" allowOverlap="1" wp14:anchorId="76C2B3D7" wp14:editId="267A31F9">
              <wp:simplePos x="0" y="0"/>
              <wp:positionH relativeFrom="page">
                <wp:posOffset>1316355</wp:posOffset>
              </wp:positionH>
              <wp:positionV relativeFrom="page">
                <wp:posOffset>228600</wp:posOffset>
              </wp:positionV>
              <wp:extent cx="5715" cy="9601200"/>
              <wp:effectExtent l="1905" t="0"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15DBD5" id="Rectangle 6" o:spid="_x0000_s1026" style="position:absolute;margin-left:103.65pt;margin-top:18pt;width:.45pt;height:75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15A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0288" behindDoc="1" locked="1" layoutInCell="0" allowOverlap="1" wp14:anchorId="38DBE277" wp14:editId="668BD43B">
              <wp:simplePos x="0" y="0"/>
              <wp:positionH relativeFrom="page">
                <wp:posOffset>1343660</wp:posOffset>
              </wp:positionH>
              <wp:positionV relativeFrom="page">
                <wp:posOffset>228600</wp:posOffset>
              </wp:positionV>
              <wp:extent cx="5715" cy="9601200"/>
              <wp:effectExtent l="635" t="0" r="317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E61BE2C" id="Rectangle 5" o:spid="_x0000_s1026" style="position:absolute;margin-left:105.8pt;margin-top:18pt;width:.45pt;height:7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1D59D5F2" wp14:editId="1A7157B8">
              <wp:simplePos x="0" y="0"/>
              <wp:positionH relativeFrom="page">
                <wp:posOffset>7423785</wp:posOffset>
              </wp:positionH>
              <wp:positionV relativeFrom="page">
                <wp:posOffset>228600</wp:posOffset>
              </wp:positionV>
              <wp:extent cx="5715" cy="9601200"/>
              <wp:effectExtent l="381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1A2A90A" id="Rectangle 4" o:spid="_x0000_s1026" style="position:absolute;margin-left:584.55pt;margin-top:18pt;width:.45pt;height:75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EN5A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" o:allowincell="f" fillcolor="black" stroked="f" strokeweight="0">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C0A7E" w14:textId="77777777" w:rsidR="00DE2FF7" w:rsidRDefault="00DE2FF7">
    <w:pPr>
      <w:ind w:left="-231"/>
    </w:pPr>
    <w:r>
      <w:rPr>
        <w:noProof/>
      </w:rPr>
      <mc:AlternateContent>
        <mc:Choice Requires="wps">
          <w:drawing>
            <wp:anchor distT="0" distB="0" distL="114300" distR="114300" simplePos="0" relativeHeight="251662336" behindDoc="1" locked="1" layoutInCell="0" allowOverlap="1" wp14:anchorId="093EE72B" wp14:editId="4D370E5F">
              <wp:simplePos x="0" y="0"/>
              <wp:positionH relativeFrom="page">
                <wp:posOffset>1316355</wp:posOffset>
              </wp:positionH>
              <wp:positionV relativeFrom="page">
                <wp:posOffset>228600</wp:posOffset>
              </wp:positionV>
              <wp:extent cx="5715" cy="9601200"/>
              <wp:effectExtent l="1905" t="0" r="190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04E6092" id="Rectangle 3" o:spid="_x0000_s1026" style="position:absolute;margin-left:103.65pt;margin-top:18pt;width:.45pt;height:75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55A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542F43BA" wp14:editId="34462205">
              <wp:simplePos x="0" y="0"/>
              <wp:positionH relativeFrom="page">
                <wp:posOffset>1343660</wp:posOffset>
              </wp:positionH>
              <wp:positionV relativeFrom="page">
                <wp:posOffset>228600</wp:posOffset>
              </wp:positionV>
              <wp:extent cx="5715" cy="9601200"/>
              <wp:effectExtent l="635"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E8CF51" id="Rectangle 2" o:spid="_x0000_s1026" style="position:absolute;margin-left:105.8pt;margin-top:18pt;width:.45pt;height:75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4384" behindDoc="1" locked="1" layoutInCell="0" allowOverlap="1" wp14:anchorId="0193DF6E" wp14:editId="20EF28A0">
              <wp:simplePos x="0" y="0"/>
              <wp:positionH relativeFrom="page">
                <wp:posOffset>7423785</wp:posOffset>
              </wp:positionH>
              <wp:positionV relativeFrom="page">
                <wp:posOffset>228600</wp:posOffset>
              </wp:positionV>
              <wp:extent cx="5715" cy="9601200"/>
              <wp:effectExtent l="381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15E4AFE" id="Rectangle 1" o:spid="_x0000_s1026" style="position:absolute;margin-left:584.55pt;margin-top:18pt;width:.45pt;height:75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B4w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" o:allowincell="f" fillcolor="black" stroked="f" strokeweight="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name w:val="ParaNumbers1"/>
    <w:lvl w:ilvl="0">
      <w:start w:val="1"/>
      <w:numFmt w:val="decimal"/>
      <w:pStyle w:val="Level1"/>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9467ADF"/>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84EF7"/>
    <w:multiLevelType w:val="hybridMultilevel"/>
    <w:tmpl w:val="431E3C5E"/>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511B"/>
    <w:multiLevelType w:val="hybridMultilevel"/>
    <w:tmpl w:val="F76EBD46"/>
    <w:lvl w:ilvl="0" w:tplc="A3B61A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A81CEF"/>
    <w:multiLevelType w:val="hybridMultilevel"/>
    <w:tmpl w:val="63227E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F40C0D"/>
    <w:multiLevelType w:val="hybridMultilevel"/>
    <w:tmpl w:val="14D0ADFA"/>
    <w:lvl w:ilvl="0" w:tplc="D0FA9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A8205F"/>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D127A"/>
    <w:multiLevelType w:val="hybridMultilevel"/>
    <w:tmpl w:val="726AE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049A8"/>
    <w:multiLevelType w:val="hybridMultilevel"/>
    <w:tmpl w:val="E06C4236"/>
    <w:lvl w:ilvl="0" w:tplc="7C649E32">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A22CB"/>
    <w:multiLevelType w:val="hybridMultilevel"/>
    <w:tmpl w:val="F76EBD46"/>
    <w:lvl w:ilvl="0" w:tplc="A3B61A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E70D92"/>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0C0A24"/>
    <w:multiLevelType w:val="hybridMultilevel"/>
    <w:tmpl w:val="843ECE54"/>
    <w:lvl w:ilvl="0" w:tplc="5BEAB0CE">
      <w:start w:val="1"/>
      <w:numFmt w:val="decimal"/>
      <w:lvlText w:val="%1."/>
      <w:lvlJc w:val="left"/>
      <w:pPr>
        <w:ind w:left="720" w:hanging="360"/>
      </w:pPr>
      <w:rPr>
        <w:rFonts w:asciiTheme="minorHAnsi" w:eastAsia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9686B"/>
    <w:multiLevelType w:val="hybridMultilevel"/>
    <w:tmpl w:val="E6BECBEA"/>
    <w:lvl w:ilvl="0" w:tplc="8842D3E0">
      <w:start w:val="1"/>
      <w:numFmt w:val="upperLetter"/>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17C7195"/>
    <w:multiLevelType w:val="hybridMultilevel"/>
    <w:tmpl w:val="4B240A10"/>
    <w:lvl w:ilvl="0" w:tplc="0409000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652975"/>
    <w:multiLevelType w:val="hybridMultilevel"/>
    <w:tmpl w:val="54444DEA"/>
    <w:lvl w:ilvl="0" w:tplc="93C69D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681C02"/>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F6E93"/>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21715B2"/>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FB7165"/>
    <w:multiLevelType w:val="hybridMultilevel"/>
    <w:tmpl w:val="07188826"/>
    <w:lvl w:ilvl="0" w:tplc="53A2C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282BF5"/>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30C5F"/>
    <w:multiLevelType w:val="hybridMultilevel"/>
    <w:tmpl w:val="3F6EAEC0"/>
    <w:lvl w:ilvl="0" w:tplc="A0C64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FA653E"/>
    <w:multiLevelType w:val="hybridMultilevel"/>
    <w:tmpl w:val="D8105AEE"/>
    <w:lvl w:ilvl="0" w:tplc="FA96D448">
      <w:start w:val="1"/>
      <w:numFmt w:val="decimal"/>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7E2A3A"/>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C2207B"/>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61D232F"/>
    <w:multiLevelType w:val="hybridMultilevel"/>
    <w:tmpl w:val="64163DA4"/>
    <w:lvl w:ilvl="0" w:tplc="FA96D448">
      <w:start w:val="1"/>
      <w:numFmt w:val="decimal"/>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6D5B10"/>
    <w:multiLevelType w:val="hybridMultilevel"/>
    <w:tmpl w:val="04B62850"/>
    <w:lvl w:ilvl="0" w:tplc="0DACD13A">
      <w:start w:val="1"/>
      <w:numFmt w:val="decimal"/>
      <w:lvlText w:val="%1."/>
      <w:lvlJc w:val="left"/>
      <w:pPr>
        <w:ind w:left="1800" w:hanging="720"/>
      </w:pPr>
      <w:rPr>
        <w:rFonts w:hint="default"/>
        <w:b w:val="0"/>
        <w:bCs w:val="0"/>
        <w:sz w:val="1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8B1F87"/>
    <w:multiLevelType w:val="hybridMultilevel"/>
    <w:tmpl w:val="E6BECBEA"/>
    <w:lvl w:ilvl="0" w:tplc="8842D3E0">
      <w:start w:val="1"/>
      <w:numFmt w:val="upperLetter"/>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951627C"/>
    <w:multiLevelType w:val="hybridMultilevel"/>
    <w:tmpl w:val="726AE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598C"/>
    <w:multiLevelType w:val="hybridMultilevel"/>
    <w:tmpl w:val="BCCEAA8C"/>
    <w:lvl w:ilvl="0" w:tplc="5F166344">
      <w:start w:val="1"/>
      <w:numFmt w:val="lowerLetter"/>
      <w:lvlText w:val="(%1)"/>
      <w:lvlJc w:val="left"/>
      <w:pPr>
        <w:ind w:left="1710" w:hanging="360"/>
      </w:pPr>
      <w:rPr>
        <w:rFonts w:hint="default"/>
        <w:sz w:val="1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15:restartNumberingAfterBreak="0">
    <w:nsid w:val="7D7C5951"/>
    <w:multiLevelType w:val="hybridMultilevel"/>
    <w:tmpl w:val="AFAA98C2"/>
    <w:lvl w:ilvl="0" w:tplc="FA96D448">
      <w:start w:val="1"/>
      <w:numFmt w:val="decimal"/>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14"/>
  </w:num>
  <w:num w:numId="5">
    <w:abstractNumId w:val="2"/>
  </w:num>
  <w:num w:numId="6">
    <w:abstractNumId w:val="26"/>
  </w:num>
  <w:num w:numId="7">
    <w:abstractNumId w:val="12"/>
  </w:num>
  <w:num w:numId="8">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9">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0">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1">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2">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3">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4">
    <w:abstractNumId w:val="27"/>
  </w:num>
  <w:num w:numId="15">
    <w:abstractNumId w:val="8"/>
  </w:num>
  <w:num w:numId="16">
    <w:abstractNumId w:val="13"/>
  </w:num>
  <w:num w:numId="17">
    <w:abstractNumId w:val="18"/>
  </w:num>
  <w:num w:numId="18">
    <w:abstractNumId w:val="1"/>
  </w:num>
  <w:num w:numId="19">
    <w:abstractNumId w:val="19"/>
  </w:num>
  <w:num w:numId="20">
    <w:abstractNumId w:val="6"/>
  </w:num>
  <w:num w:numId="21">
    <w:abstractNumId w:val="15"/>
  </w:num>
  <w:num w:numId="22">
    <w:abstractNumId w:val="7"/>
  </w:num>
  <w:num w:numId="23">
    <w:abstractNumId w:val="20"/>
  </w:num>
  <w:num w:numId="24">
    <w:abstractNumId w:val="25"/>
  </w:num>
  <w:num w:numId="25">
    <w:abstractNumId w:val="23"/>
  </w:num>
  <w:num w:numId="26">
    <w:abstractNumId w:val="16"/>
  </w:num>
  <w:num w:numId="27">
    <w:abstractNumId w:val="17"/>
  </w:num>
  <w:num w:numId="28">
    <w:abstractNumId w:val="10"/>
  </w:num>
  <w:num w:numId="29">
    <w:abstractNumId w:val="22"/>
  </w:num>
  <w:num w:numId="30">
    <w:abstractNumId w:val="24"/>
  </w:num>
  <w:num w:numId="31">
    <w:abstractNumId w:val="3"/>
  </w:num>
  <w:num w:numId="32">
    <w:abstractNumId w:val="9"/>
  </w:num>
  <w:num w:numId="33">
    <w:abstractNumId w:val="28"/>
  </w:num>
  <w:num w:numId="34">
    <w:abstractNumId w:val="29"/>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ew P. Dolan">
    <w15:presenceInfo w15:providerId="AD" w15:userId="S::mdolan@Meyner.com::1e6f5b75-9f2a-48ad-93f3-67b6535c0092"/>
  </w15:person>
  <w15:person w15:author="Dolan, Scott">
    <w15:presenceInfo w15:providerId="AD" w15:userId="S-1-5-21-1085031214-73586283-839522115-906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FE52CE6-3EFE-4992-9E8A-1670E948A3EF}"/>
    <w:docVar w:name="dgnword-eventsink" w:val="196409472"/>
  </w:docVars>
  <w:rsids>
    <w:rsidRoot w:val="00171C45"/>
    <w:rsid w:val="00000029"/>
    <w:rsid w:val="000007BF"/>
    <w:rsid w:val="00000E19"/>
    <w:rsid w:val="00001238"/>
    <w:rsid w:val="000018E1"/>
    <w:rsid w:val="00002210"/>
    <w:rsid w:val="0000260F"/>
    <w:rsid w:val="00002893"/>
    <w:rsid w:val="0000290E"/>
    <w:rsid w:val="00002C1A"/>
    <w:rsid w:val="00004E78"/>
    <w:rsid w:val="00005951"/>
    <w:rsid w:val="00006465"/>
    <w:rsid w:val="000068BB"/>
    <w:rsid w:val="000073BD"/>
    <w:rsid w:val="0000743C"/>
    <w:rsid w:val="00007821"/>
    <w:rsid w:val="00007941"/>
    <w:rsid w:val="00010402"/>
    <w:rsid w:val="00010B41"/>
    <w:rsid w:val="000114DF"/>
    <w:rsid w:val="000115A1"/>
    <w:rsid w:val="0001194E"/>
    <w:rsid w:val="00011B59"/>
    <w:rsid w:val="00011B5A"/>
    <w:rsid w:val="000126C7"/>
    <w:rsid w:val="0001281A"/>
    <w:rsid w:val="00013B1E"/>
    <w:rsid w:val="00014C22"/>
    <w:rsid w:val="00014D50"/>
    <w:rsid w:val="0001526E"/>
    <w:rsid w:val="00015762"/>
    <w:rsid w:val="000158D6"/>
    <w:rsid w:val="0001726B"/>
    <w:rsid w:val="000175B9"/>
    <w:rsid w:val="0002076E"/>
    <w:rsid w:val="0002154A"/>
    <w:rsid w:val="00021D65"/>
    <w:rsid w:val="0002262F"/>
    <w:rsid w:val="000231BF"/>
    <w:rsid w:val="0002331F"/>
    <w:rsid w:val="0002346C"/>
    <w:rsid w:val="00023C5B"/>
    <w:rsid w:val="00023CF4"/>
    <w:rsid w:val="00024196"/>
    <w:rsid w:val="0002419B"/>
    <w:rsid w:val="000247DF"/>
    <w:rsid w:val="00024C45"/>
    <w:rsid w:val="000250DD"/>
    <w:rsid w:val="00025BEE"/>
    <w:rsid w:val="00026364"/>
    <w:rsid w:val="00026949"/>
    <w:rsid w:val="00027BBE"/>
    <w:rsid w:val="00027D13"/>
    <w:rsid w:val="00027FA3"/>
    <w:rsid w:val="0003014E"/>
    <w:rsid w:val="0003062A"/>
    <w:rsid w:val="00030F42"/>
    <w:rsid w:val="0003162D"/>
    <w:rsid w:val="0003235E"/>
    <w:rsid w:val="000329DB"/>
    <w:rsid w:val="00032CC4"/>
    <w:rsid w:val="00032E67"/>
    <w:rsid w:val="00034553"/>
    <w:rsid w:val="00034628"/>
    <w:rsid w:val="00034686"/>
    <w:rsid w:val="0003476B"/>
    <w:rsid w:val="00034C17"/>
    <w:rsid w:val="00035007"/>
    <w:rsid w:val="000350D1"/>
    <w:rsid w:val="0003544C"/>
    <w:rsid w:val="00035701"/>
    <w:rsid w:val="00035C07"/>
    <w:rsid w:val="0003647A"/>
    <w:rsid w:val="000364CF"/>
    <w:rsid w:val="000373C4"/>
    <w:rsid w:val="00037CB3"/>
    <w:rsid w:val="00037CE0"/>
    <w:rsid w:val="000401E7"/>
    <w:rsid w:val="00040BF5"/>
    <w:rsid w:val="000410E2"/>
    <w:rsid w:val="000411E0"/>
    <w:rsid w:val="0004129F"/>
    <w:rsid w:val="000415A3"/>
    <w:rsid w:val="00041C02"/>
    <w:rsid w:val="000423C5"/>
    <w:rsid w:val="000423FF"/>
    <w:rsid w:val="00042808"/>
    <w:rsid w:val="00042D28"/>
    <w:rsid w:val="00042D47"/>
    <w:rsid w:val="00042D9B"/>
    <w:rsid w:val="000432B0"/>
    <w:rsid w:val="000434C5"/>
    <w:rsid w:val="00043CB5"/>
    <w:rsid w:val="000440A7"/>
    <w:rsid w:val="00044177"/>
    <w:rsid w:val="000442B7"/>
    <w:rsid w:val="000444C6"/>
    <w:rsid w:val="00044A8D"/>
    <w:rsid w:val="000453BE"/>
    <w:rsid w:val="0004573A"/>
    <w:rsid w:val="00045B69"/>
    <w:rsid w:val="000460E8"/>
    <w:rsid w:val="000468A0"/>
    <w:rsid w:val="00047BC3"/>
    <w:rsid w:val="00047E4B"/>
    <w:rsid w:val="0005059A"/>
    <w:rsid w:val="00051A7E"/>
    <w:rsid w:val="00053D65"/>
    <w:rsid w:val="000546C5"/>
    <w:rsid w:val="00054F5E"/>
    <w:rsid w:val="000557B0"/>
    <w:rsid w:val="00055E1D"/>
    <w:rsid w:val="000562BC"/>
    <w:rsid w:val="000563B2"/>
    <w:rsid w:val="0005720C"/>
    <w:rsid w:val="000572DC"/>
    <w:rsid w:val="000575BF"/>
    <w:rsid w:val="00057ACD"/>
    <w:rsid w:val="00057ADC"/>
    <w:rsid w:val="00057B82"/>
    <w:rsid w:val="00057BAD"/>
    <w:rsid w:val="000618AA"/>
    <w:rsid w:val="0006200E"/>
    <w:rsid w:val="00062C4F"/>
    <w:rsid w:val="0006333E"/>
    <w:rsid w:val="00063948"/>
    <w:rsid w:val="00063B12"/>
    <w:rsid w:val="00064178"/>
    <w:rsid w:val="00064522"/>
    <w:rsid w:val="00064706"/>
    <w:rsid w:val="00064809"/>
    <w:rsid w:val="000650F5"/>
    <w:rsid w:val="00066380"/>
    <w:rsid w:val="00066CC0"/>
    <w:rsid w:val="00066EFA"/>
    <w:rsid w:val="00067296"/>
    <w:rsid w:val="00067381"/>
    <w:rsid w:val="0006760C"/>
    <w:rsid w:val="000702A5"/>
    <w:rsid w:val="00070550"/>
    <w:rsid w:val="00070EE6"/>
    <w:rsid w:val="000712BC"/>
    <w:rsid w:val="00071723"/>
    <w:rsid w:val="00072F07"/>
    <w:rsid w:val="00073A1D"/>
    <w:rsid w:val="00073D61"/>
    <w:rsid w:val="000743B0"/>
    <w:rsid w:val="000743CF"/>
    <w:rsid w:val="00075557"/>
    <w:rsid w:val="00075C04"/>
    <w:rsid w:val="00076E68"/>
    <w:rsid w:val="00077C30"/>
    <w:rsid w:val="00080332"/>
    <w:rsid w:val="0008033F"/>
    <w:rsid w:val="0008082F"/>
    <w:rsid w:val="00080F0C"/>
    <w:rsid w:val="000814B2"/>
    <w:rsid w:val="00081CB0"/>
    <w:rsid w:val="00082A99"/>
    <w:rsid w:val="00083E91"/>
    <w:rsid w:val="00083EEB"/>
    <w:rsid w:val="00084454"/>
    <w:rsid w:val="00084672"/>
    <w:rsid w:val="00086662"/>
    <w:rsid w:val="00086AE0"/>
    <w:rsid w:val="00086AE3"/>
    <w:rsid w:val="00086B96"/>
    <w:rsid w:val="00086CC6"/>
    <w:rsid w:val="00087A52"/>
    <w:rsid w:val="00087A61"/>
    <w:rsid w:val="000905F5"/>
    <w:rsid w:val="000908B1"/>
    <w:rsid w:val="00090D6B"/>
    <w:rsid w:val="00090DD0"/>
    <w:rsid w:val="00090FF6"/>
    <w:rsid w:val="00091C10"/>
    <w:rsid w:val="00091C7A"/>
    <w:rsid w:val="00093360"/>
    <w:rsid w:val="00093DB5"/>
    <w:rsid w:val="00094119"/>
    <w:rsid w:val="000943C1"/>
    <w:rsid w:val="0009450D"/>
    <w:rsid w:val="00094EDD"/>
    <w:rsid w:val="00094F74"/>
    <w:rsid w:val="00095278"/>
    <w:rsid w:val="000953D0"/>
    <w:rsid w:val="00095961"/>
    <w:rsid w:val="00095D0C"/>
    <w:rsid w:val="00096448"/>
    <w:rsid w:val="00096D82"/>
    <w:rsid w:val="000970C3"/>
    <w:rsid w:val="000A00AE"/>
    <w:rsid w:val="000A02B2"/>
    <w:rsid w:val="000A0528"/>
    <w:rsid w:val="000A1396"/>
    <w:rsid w:val="000A1E8A"/>
    <w:rsid w:val="000A263F"/>
    <w:rsid w:val="000A30B2"/>
    <w:rsid w:val="000A35DB"/>
    <w:rsid w:val="000A41E2"/>
    <w:rsid w:val="000A50CC"/>
    <w:rsid w:val="000A5416"/>
    <w:rsid w:val="000A5B6F"/>
    <w:rsid w:val="000A6089"/>
    <w:rsid w:val="000A6BB6"/>
    <w:rsid w:val="000A764A"/>
    <w:rsid w:val="000A76C9"/>
    <w:rsid w:val="000A78D6"/>
    <w:rsid w:val="000A79F2"/>
    <w:rsid w:val="000B033B"/>
    <w:rsid w:val="000B06E1"/>
    <w:rsid w:val="000B0E3F"/>
    <w:rsid w:val="000B12FC"/>
    <w:rsid w:val="000B14B8"/>
    <w:rsid w:val="000B154F"/>
    <w:rsid w:val="000B1E2D"/>
    <w:rsid w:val="000B227B"/>
    <w:rsid w:val="000B2474"/>
    <w:rsid w:val="000B264B"/>
    <w:rsid w:val="000B274C"/>
    <w:rsid w:val="000B296F"/>
    <w:rsid w:val="000B2CA1"/>
    <w:rsid w:val="000B33B8"/>
    <w:rsid w:val="000B3405"/>
    <w:rsid w:val="000B37CB"/>
    <w:rsid w:val="000B4464"/>
    <w:rsid w:val="000B5180"/>
    <w:rsid w:val="000B59B7"/>
    <w:rsid w:val="000B6684"/>
    <w:rsid w:val="000B69E7"/>
    <w:rsid w:val="000B7438"/>
    <w:rsid w:val="000B7DF3"/>
    <w:rsid w:val="000C02F9"/>
    <w:rsid w:val="000C0858"/>
    <w:rsid w:val="000C1172"/>
    <w:rsid w:val="000C131E"/>
    <w:rsid w:val="000C1DE6"/>
    <w:rsid w:val="000C22AE"/>
    <w:rsid w:val="000C26B8"/>
    <w:rsid w:val="000C3394"/>
    <w:rsid w:val="000C36CE"/>
    <w:rsid w:val="000C3A7C"/>
    <w:rsid w:val="000C3C65"/>
    <w:rsid w:val="000C3EA2"/>
    <w:rsid w:val="000C3F19"/>
    <w:rsid w:val="000C4110"/>
    <w:rsid w:val="000C4263"/>
    <w:rsid w:val="000C4458"/>
    <w:rsid w:val="000C471C"/>
    <w:rsid w:val="000C4DBC"/>
    <w:rsid w:val="000C5BAC"/>
    <w:rsid w:val="000C601B"/>
    <w:rsid w:val="000C6239"/>
    <w:rsid w:val="000C6ED3"/>
    <w:rsid w:val="000C7198"/>
    <w:rsid w:val="000C76DC"/>
    <w:rsid w:val="000C7815"/>
    <w:rsid w:val="000C79AA"/>
    <w:rsid w:val="000D1210"/>
    <w:rsid w:val="000D19F3"/>
    <w:rsid w:val="000D2818"/>
    <w:rsid w:val="000D2BB6"/>
    <w:rsid w:val="000D2C5E"/>
    <w:rsid w:val="000D377C"/>
    <w:rsid w:val="000D45B4"/>
    <w:rsid w:val="000D4745"/>
    <w:rsid w:val="000D47E0"/>
    <w:rsid w:val="000D47E8"/>
    <w:rsid w:val="000D51F6"/>
    <w:rsid w:val="000D58A0"/>
    <w:rsid w:val="000D75B7"/>
    <w:rsid w:val="000D7864"/>
    <w:rsid w:val="000E02E6"/>
    <w:rsid w:val="000E05E7"/>
    <w:rsid w:val="000E2519"/>
    <w:rsid w:val="000E2534"/>
    <w:rsid w:val="000E29BD"/>
    <w:rsid w:val="000E39DE"/>
    <w:rsid w:val="000E3C35"/>
    <w:rsid w:val="000E3C82"/>
    <w:rsid w:val="000E4761"/>
    <w:rsid w:val="000E508B"/>
    <w:rsid w:val="000E5A68"/>
    <w:rsid w:val="000E605D"/>
    <w:rsid w:val="000E6582"/>
    <w:rsid w:val="000E6C95"/>
    <w:rsid w:val="000E780F"/>
    <w:rsid w:val="000E7840"/>
    <w:rsid w:val="000E7920"/>
    <w:rsid w:val="000E7BA0"/>
    <w:rsid w:val="000F05AD"/>
    <w:rsid w:val="000F08C0"/>
    <w:rsid w:val="000F0968"/>
    <w:rsid w:val="000F0E13"/>
    <w:rsid w:val="000F0F2C"/>
    <w:rsid w:val="000F1477"/>
    <w:rsid w:val="000F1FBE"/>
    <w:rsid w:val="000F2EB9"/>
    <w:rsid w:val="000F38C5"/>
    <w:rsid w:val="000F3A93"/>
    <w:rsid w:val="000F3BAE"/>
    <w:rsid w:val="000F46B1"/>
    <w:rsid w:val="000F5694"/>
    <w:rsid w:val="000F718C"/>
    <w:rsid w:val="000F776E"/>
    <w:rsid w:val="000F789C"/>
    <w:rsid w:val="0010031A"/>
    <w:rsid w:val="00100AD1"/>
    <w:rsid w:val="00100C97"/>
    <w:rsid w:val="001011B0"/>
    <w:rsid w:val="0010174D"/>
    <w:rsid w:val="00101892"/>
    <w:rsid w:val="0010201D"/>
    <w:rsid w:val="0010216A"/>
    <w:rsid w:val="0010236D"/>
    <w:rsid w:val="00102378"/>
    <w:rsid w:val="001024EE"/>
    <w:rsid w:val="001025F0"/>
    <w:rsid w:val="00102CF7"/>
    <w:rsid w:val="00103C7E"/>
    <w:rsid w:val="00103EB5"/>
    <w:rsid w:val="0010413B"/>
    <w:rsid w:val="00104887"/>
    <w:rsid w:val="00104EA9"/>
    <w:rsid w:val="00104F36"/>
    <w:rsid w:val="0010615F"/>
    <w:rsid w:val="00106A8D"/>
    <w:rsid w:val="00106C1B"/>
    <w:rsid w:val="0010719B"/>
    <w:rsid w:val="001071D0"/>
    <w:rsid w:val="00107310"/>
    <w:rsid w:val="00107908"/>
    <w:rsid w:val="00107CC4"/>
    <w:rsid w:val="00107E55"/>
    <w:rsid w:val="00110205"/>
    <w:rsid w:val="001106F8"/>
    <w:rsid w:val="00110770"/>
    <w:rsid w:val="00110973"/>
    <w:rsid w:val="001112DF"/>
    <w:rsid w:val="00112785"/>
    <w:rsid w:val="00112EF8"/>
    <w:rsid w:val="001139D3"/>
    <w:rsid w:val="00113E95"/>
    <w:rsid w:val="00114823"/>
    <w:rsid w:val="00114BFD"/>
    <w:rsid w:val="00114D4A"/>
    <w:rsid w:val="0011667E"/>
    <w:rsid w:val="00116AC0"/>
    <w:rsid w:val="00117281"/>
    <w:rsid w:val="001202AE"/>
    <w:rsid w:val="00121078"/>
    <w:rsid w:val="00122656"/>
    <w:rsid w:val="00123071"/>
    <w:rsid w:val="001231B4"/>
    <w:rsid w:val="001235ED"/>
    <w:rsid w:val="00123D98"/>
    <w:rsid w:val="001244D5"/>
    <w:rsid w:val="00124675"/>
    <w:rsid w:val="0012532B"/>
    <w:rsid w:val="0012587B"/>
    <w:rsid w:val="001259B0"/>
    <w:rsid w:val="00126372"/>
    <w:rsid w:val="00126BC8"/>
    <w:rsid w:val="00126C83"/>
    <w:rsid w:val="00126C8E"/>
    <w:rsid w:val="00126E50"/>
    <w:rsid w:val="0012770A"/>
    <w:rsid w:val="00131E5F"/>
    <w:rsid w:val="00132592"/>
    <w:rsid w:val="00133020"/>
    <w:rsid w:val="00133B91"/>
    <w:rsid w:val="00134A60"/>
    <w:rsid w:val="00135699"/>
    <w:rsid w:val="00135D13"/>
    <w:rsid w:val="001361E5"/>
    <w:rsid w:val="00136592"/>
    <w:rsid w:val="00136657"/>
    <w:rsid w:val="001367C8"/>
    <w:rsid w:val="0013759F"/>
    <w:rsid w:val="00140069"/>
    <w:rsid w:val="001402C1"/>
    <w:rsid w:val="001408DE"/>
    <w:rsid w:val="00140C85"/>
    <w:rsid w:val="00140EF0"/>
    <w:rsid w:val="00141803"/>
    <w:rsid w:val="00141AB7"/>
    <w:rsid w:val="00141CF6"/>
    <w:rsid w:val="001428D6"/>
    <w:rsid w:val="0014349D"/>
    <w:rsid w:val="00143AA0"/>
    <w:rsid w:val="00144844"/>
    <w:rsid w:val="00144B0E"/>
    <w:rsid w:val="00145624"/>
    <w:rsid w:val="00145ABE"/>
    <w:rsid w:val="00146277"/>
    <w:rsid w:val="001462D6"/>
    <w:rsid w:val="00146339"/>
    <w:rsid w:val="00146AF6"/>
    <w:rsid w:val="00146BC7"/>
    <w:rsid w:val="00147337"/>
    <w:rsid w:val="001502B7"/>
    <w:rsid w:val="00150879"/>
    <w:rsid w:val="00150ACC"/>
    <w:rsid w:val="00150E15"/>
    <w:rsid w:val="001512C1"/>
    <w:rsid w:val="00151713"/>
    <w:rsid w:val="0015237A"/>
    <w:rsid w:val="00152AE2"/>
    <w:rsid w:val="00152B2E"/>
    <w:rsid w:val="00152D75"/>
    <w:rsid w:val="00153084"/>
    <w:rsid w:val="00153933"/>
    <w:rsid w:val="001546FA"/>
    <w:rsid w:val="001549D6"/>
    <w:rsid w:val="00155F1A"/>
    <w:rsid w:val="001569F0"/>
    <w:rsid w:val="00156BB2"/>
    <w:rsid w:val="00157123"/>
    <w:rsid w:val="00157741"/>
    <w:rsid w:val="00157A0F"/>
    <w:rsid w:val="001608F2"/>
    <w:rsid w:val="00160F62"/>
    <w:rsid w:val="001615C0"/>
    <w:rsid w:val="001615C2"/>
    <w:rsid w:val="00162484"/>
    <w:rsid w:val="00162A6C"/>
    <w:rsid w:val="00163005"/>
    <w:rsid w:val="0016335A"/>
    <w:rsid w:val="00163A0C"/>
    <w:rsid w:val="00163B7E"/>
    <w:rsid w:val="0016443B"/>
    <w:rsid w:val="00164568"/>
    <w:rsid w:val="001646D1"/>
    <w:rsid w:val="00165578"/>
    <w:rsid w:val="0016593C"/>
    <w:rsid w:val="00165D15"/>
    <w:rsid w:val="00165F2B"/>
    <w:rsid w:val="0016600F"/>
    <w:rsid w:val="00166869"/>
    <w:rsid w:val="001669E5"/>
    <w:rsid w:val="00166B49"/>
    <w:rsid w:val="00166B8F"/>
    <w:rsid w:val="0017126C"/>
    <w:rsid w:val="00171932"/>
    <w:rsid w:val="00171A3D"/>
    <w:rsid w:val="00171C45"/>
    <w:rsid w:val="0017220C"/>
    <w:rsid w:val="001726DC"/>
    <w:rsid w:val="001728D2"/>
    <w:rsid w:val="001729FE"/>
    <w:rsid w:val="00172AE8"/>
    <w:rsid w:val="00173B5D"/>
    <w:rsid w:val="001741A7"/>
    <w:rsid w:val="00174958"/>
    <w:rsid w:val="00174FE6"/>
    <w:rsid w:val="001750C6"/>
    <w:rsid w:val="00175C64"/>
    <w:rsid w:val="0017611B"/>
    <w:rsid w:val="0017629C"/>
    <w:rsid w:val="00176B7C"/>
    <w:rsid w:val="00176C06"/>
    <w:rsid w:val="00176F5F"/>
    <w:rsid w:val="001774F7"/>
    <w:rsid w:val="001778AD"/>
    <w:rsid w:val="001779A4"/>
    <w:rsid w:val="00177D70"/>
    <w:rsid w:val="00177ED4"/>
    <w:rsid w:val="0018024A"/>
    <w:rsid w:val="00180D6A"/>
    <w:rsid w:val="00181266"/>
    <w:rsid w:val="001816DB"/>
    <w:rsid w:val="00181E94"/>
    <w:rsid w:val="0018249F"/>
    <w:rsid w:val="0018258C"/>
    <w:rsid w:val="001825C8"/>
    <w:rsid w:val="00184973"/>
    <w:rsid w:val="00184C1A"/>
    <w:rsid w:val="0018574D"/>
    <w:rsid w:val="00186281"/>
    <w:rsid w:val="0018669A"/>
    <w:rsid w:val="00186E1E"/>
    <w:rsid w:val="001878C4"/>
    <w:rsid w:val="00190042"/>
    <w:rsid w:val="00190049"/>
    <w:rsid w:val="00190234"/>
    <w:rsid w:val="00190266"/>
    <w:rsid w:val="00190D36"/>
    <w:rsid w:val="00190FB1"/>
    <w:rsid w:val="00193060"/>
    <w:rsid w:val="001942DF"/>
    <w:rsid w:val="00194F45"/>
    <w:rsid w:val="00195074"/>
    <w:rsid w:val="00195DA3"/>
    <w:rsid w:val="001966AB"/>
    <w:rsid w:val="001970A6"/>
    <w:rsid w:val="001979F3"/>
    <w:rsid w:val="00197BD3"/>
    <w:rsid w:val="001A0CFD"/>
    <w:rsid w:val="001A1142"/>
    <w:rsid w:val="001A157C"/>
    <w:rsid w:val="001A15EF"/>
    <w:rsid w:val="001A2387"/>
    <w:rsid w:val="001A28DA"/>
    <w:rsid w:val="001A348F"/>
    <w:rsid w:val="001A3745"/>
    <w:rsid w:val="001A39C2"/>
    <w:rsid w:val="001A532C"/>
    <w:rsid w:val="001A63D6"/>
    <w:rsid w:val="001A64CA"/>
    <w:rsid w:val="001A780C"/>
    <w:rsid w:val="001A78D3"/>
    <w:rsid w:val="001B0118"/>
    <w:rsid w:val="001B0650"/>
    <w:rsid w:val="001B07D1"/>
    <w:rsid w:val="001B0F66"/>
    <w:rsid w:val="001B1706"/>
    <w:rsid w:val="001B17D9"/>
    <w:rsid w:val="001B21A3"/>
    <w:rsid w:val="001B24FE"/>
    <w:rsid w:val="001B27DD"/>
    <w:rsid w:val="001B382A"/>
    <w:rsid w:val="001B3F94"/>
    <w:rsid w:val="001B405E"/>
    <w:rsid w:val="001B490C"/>
    <w:rsid w:val="001B5E7D"/>
    <w:rsid w:val="001B65AD"/>
    <w:rsid w:val="001B6781"/>
    <w:rsid w:val="001B6D2D"/>
    <w:rsid w:val="001B7523"/>
    <w:rsid w:val="001B7D01"/>
    <w:rsid w:val="001C1123"/>
    <w:rsid w:val="001C164C"/>
    <w:rsid w:val="001C16E9"/>
    <w:rsid w:val="001C16FD"/>
    <w:rsid w:val="001C2048"/>
    <w:rsid w:val="001C2145"/>
    <w:rsid w:val="001C25A5"/>
    <w:rsid w:val="001C271A"/>
    <w:rsid w:val="001C32F3"/>
    <w:rsid w:val="001C3C76"/>
    <w:rsid w:val="001C3D85"/>
    <w:rsid w:val="001C46F3"/>
    <w:rsid w:val="001C4B82"/>
    <w:rsid w:val="001C522B"/>
    <w:rsid w:val="001C5579"/>
    <w:rsid w:val="001C57EA"/>
    <w:rsid w:val="001C655B"/>
    <w:rsid w:val="001C6686"/>
    <w:rsid w:val="001C7C9D"/>
    <w:rsid w:val="001D0CA0"/>
    <w:rsid w:val="001D100E"/>
    <w:rsid w:val="001D18D8"/>
    <w:rsid w:val="001D1C00"/>
    <w:rsid w:val="001D2A76"/>
    <w:rsid w:val="001D2AE6"/>
    <w:rsid w:val="001D2D09"/>
    <w:rsid w:val="001D3F06"/>
    <w:rsid w:val="001D422E"/>
    <w:rsid w:val="001D4419"/>
    <w:rsid w:val="001D49E1"/>
    <w:rsid w:val="001D50BB"/>
    <w:rsid w:val="001D5963"/>
    <w:rsid w:val="001D5C71"/>
    <w:rsid w:val="001D605D"/>
    <w:rsid w:val="001D6684"/>
    <w:rsid w:val="001D6C14"/>
    <w:rsid w:val="001D7309"/>
    <w:rsid w:val="001D766C"/>
    <w:rsid w:val="001D797C"/>
    <w:rsid w:val="001E0031"/>
    <w:rsid w:val="001E03E4"/>
    <w:rsid w:val="001E056A"/>
    <w:rsid w:val="001E0866"/>
    <w:rsid w:val="001E0E53"/>
    <w:rsid w:val="001E0FA0"/>
    <w:rsid w:val="001E131C"/>
    <w:rsid w:val="001E15E0"/>
    <w:rsid w:val="001E1844"/>
    <w:rsid w:val="001E28A7"/>
    <w:rsid w:val="001E2986"/>
    <w:rsid w:val="001E299B"/>
    <w:rsid w:val="001E3764"/>
    <w:rsid w:val="001E450D"/>
    <w:rsid w:val="001E4EF8"/>
    <w:rsid w:val="001E51E0"/>
    <w:rsid w:val="001E5313"/>
    <w:rsid w:val="001E5B5E"/>
    <w:rsid w:val="001E6219"/>
    <w:rsid w:val="001E6322"/>
    <w:rsid w:val="001E6B66"/>
    <w:rsid w:val="001E6E58"/>
    <w:rsid w:val="001E711F"/>
    <w:rsid w:val="001E713D"/>
    <w:rsid w:val="001E79B4"/>
    <w:rsid w:val="001E7C6D"/>
    <w:rsid w:val="001E7D76"/>
    <w:rsid w:val="001E7F84"/>
    <w:rsid w:val="001F079F"/>
    <w:rsid w:val="001F1084"/>
    <w:rsid w:val="001F1667"/>
    <w:rsid w:val="001F1865"/>
    <w:rsid w:val="001F1D3F"/>
    <w:rsid w:val="001F20FD"/>
    <w:rsid w:val="001F21B2"/>
    <w:rsid w:val="001F2333"/>
    <w:rsid w:val="001F2D25"/>
    <w:rsid w:val="001F2DDB"/>
    <w:rsid w:val="001F5BF0"/>
    <w:rsid w:val="001F60B6"/>
    <w:rsid w:val="001F613E"/>
    <w:rsid w:val="001F697A"/>
    <w:rsid w:val="001F6A31"/>
    <w:rsid w:val="001F6A48"/>
    <w:rsid w:val="001F6EF9"/>
    <w:rsid w:val="001F7FA3"/>
    <w:rsid w:val="002004E5"/>
    <w:rsid w:val="0020093B"/>
    <w:rsid w:val="00200CC4"/>
    <w:rsid w:val="00202268"/>
    <w:rsid w:val="00203052"/>
    <w:rsid w:val="00203351"/>
    <w:rsid w:val="0020348A"/>
    <w:rsid w:val="002038E5"/>
    <w:rsid w:val="00203EBB"/>
    <w:rsid w:val="00204235"/>
    <w:rsid w:val="00204524"/>
    <w:rsid w:val="00204AFE"/>
    <w:rsid w:val="0020634A"/>
    <w:rsid w:val="00207BCA"/>
    <w:rsid w:val="002116D9"/>
    <w:rsid w:val="00211A68"/>
    <w:rsid w:val="00212333"/>
    <w:rsid w:val="002126A6"/>
    <w:rsid w:val="002133AB"/>
    <w:rsid w:val="002133CE"/>
    <w:rsid w:val="00213D25"/>
    <w:rsid w:val="0021428C"/>
    <w:rsid w:val="00214B25"/>
    <w:rsid w:val="00214B5E"/>
    <w:rsid w:val="00214F15"/>
    <w:rsid w:val="0021598B"/>
    <w:rsid w:val="002159A8"/>
    <w:rsid w:val="00215A28"/>
    <w:rsid w:val="0021650A"/>
    <w:rsid w:val="00216817"/>
    <w:rsid w:val="00216829"/>
    <w:rsid w:val="00216BCE"/>
    <w:rsid w:val="00216F56"/>
    <w:rsid w:val="0021760E"/>
    <w:rsid w:val="002177A6"/>
    <w:rsid w:val="0021788F"/>
    <w:rsid w:val="00217BBF"/>
    <w:rsid w:val="0022060D"/>
    <w:rsid w:val="00220D86"/>
    <w:rsid w:val="00220E67"/>
    <w:rsid w:val="00220F63"/>
    <w:rsid w:val="002210EA"/>
    <w:rsid w:val="0022117E"/>
    <w:rsid w:val="002212B9"/>
    <w:rsid w:val="00221B7A"/>
    <w:rsid w:val="002220F7"/>
    <w:rsid w:val="00222435"/>
    <w:rsid w:val="0022260E"/>
    <w:rsid w:val="00222FD8"/>
    <w:rsid w:val="0022349A"/>
    <w:rsid w:val="002234F6"/>
    <w:rsid w:val="00223623"/>
    <w:rsid w:val="002236F0"/>
    <w:rsid w:val="0022390E"/>
    <w:rsid w:val="002252E0"/>
    <w:rsid w:val="00225A95"/>
    <w:rsid w:val="00225E95"/>
    <w:rsid w:val="002261D4"/>
    <w:rsid w:val="0022704F"/>
    <w:rsid w:val="0022724F"/>
    <w:rsid w:val="00230361"/>
    <w:rsid w:val="002304F5"/>
    <w:rsid w:val="00230C61"/>
    <w:rsid w:val="00230DCE"/>
    <w:rsid w:val="0023146A"/>
    <w:rsid w:val="0023193B"/>
    <w:rsid w:val="00231A7D"/>
    <w:rsid w:val="00232235"/>
    <w:rsid w:val="002324A6"/>
    <w:rsid w:val="002334A0"/>
    <w:rsid w:val="0023477C"/>
    <w:rsid w:val="00235A32"/>
    <w:rsid w:val="00235AD8"/>
    <w:rsid w:val="00235C0E"/>
    <w:rsid w:val="002362D7"/>
    <w:rsid w:val="0023653F"/>
    <w:rsid w:val="0023791D"/>
    <w:rsid w:val="0024023A"/>
    <w:rsid w:val="00240301"/>
    <w:rsid w:val="002403F4"/>
    <w:rsid w:val="002411DD"/>
    <w:rsid w:val="00241237"/>
    <w:rsid w:val="00242CAA"/>
    <w:rsid w:val="00242EBE"/>
    <w:rsid w:val="00243398"/>
    <w:rsid w:val="0024358C"/>
    <w:rsid w:val="00244883"/>
    <w:rsid w:val="002448D8"/>
    <w:rsid w:val="002450AF"/>
    <w:rsid w:val="002455B1"/>
    <w:rsid w:val="002458E4"/>
    <w:rsid w:val="00246686"/>
    <w:rsid w:val="00247826"/>
    <w:rsid w:val="00247AF7"/>
    <w:rsid w:val="00247B87"/>
    <w:rsid w:val="002500C3"/>
    <w:rsid w:val="00250101"/>
    <w:rsid w:val="0025042F"/>
    <w:rsid w:val="00250B29"/>
    <w:rsid w:val="00250FE2"/>
    <w:rsid w:val="00251297"/>
    <w:rsid w:val="00251BCF"/>
    <w:rsid w:val="00252062"/>
    <w:rsid w:val="00252BA0"/>
    <w:rsid w:val="00252D6B"/>
    <w:rsid w:val="0025315D"/>
    <w:rsid w:val="0025340A"/>
    <w:rsid w:val="0025342E"/>
    <w:rsid w:val="0025391E"/>
    <w:rsid w:val="0025398E"/>
    <w:rsid w:val="002540F7"/>
    <w:rsid w:val="002559F0"/>
    <w:rsid w:val="00255CBD"/>
    <w:rsid w:val="00255DCE"/>
    <w:rsid w:val="00255F76"/>
    <w:rsid w:val="00256145"/>
    <w:rsid w:val="0025615D"/>
    <w:rsid w:val="00256A64"/>
    <w:rsid w:val="00256D03"/>
    <w:rsid w:val="00256F25"/>
    <w:rsid w:val="00257803"/>
    <w:rsid w:val="00257F11"/>
    <w:rsid w:val="00260ABF"/>
    <w:rsid w:val="00261334"/>
    <w:rsid w:val="0026204E"/>
    <w:rsid w:val="0026220D"/>
    <w:rsid w:val="00262E4B"/>
    <w:rsid w:val="0026325C"/>
    <w:rsid w:val="00263C95"/>
    <w:rsid w:val="0026400D"/>
    <w:rsid w:val="002642D3"/>
    <w:rsid w:val="0026436D"/>
    <w:rsid w:val="002643C3"/>
    <w:rsid w:val="002648D6"/>
    <w:rsid w:val="00264D12"/>
    <w:rsid w:val="00264DDE"/>
    <w:rsid w:val="002657E1"/>
    <w:rsid w:val="0027008A"/>
    <w:rsid w:val="002704D3"/>
    <w:rsid w:val="002708F4"/>
    <w:rsid w:val="00270CCF"/>
    <w:rsid w:val="002713C7"/>
    <w:rsid w:val="00272306"/>
    <w:rsid w:val="00272488"/>
    <w:rsid w:val="00274DE3"/>
    <w:rsid w:val="0027725B"/>
    <w:rsid w:val="00277454"/>
    <w:rsid w:val="0027746A"/>
    <w:rsid w:val="0028067E"/>
    <w:rsid w:val="00280E9A"/>
    <w:rsid w:val="0028126D"/>
    <w:rsid w:val="00281DF9"/>
    <w:rsid w:val="00282A40"/>
    <w:rsid w:val="00282C8F"/>
    <w:rsid w:val="00282CD2"/>
    <w:rsid w:val="00283A81"/>
    <w:rsid w:val="002841C2"/>
    <w:rsid w:val="00284CD2"/>
    <w:rsid w:val="00284E36"/>
    <w:rsid w:val="002856F5"/>
    <w:rsid w:val="00285B78"/>
    <w:rsid w:val="0028637C"/>
    <w:rsid w:val="0028649D"/>
    <w:rsid w:val="002867DD"/>
    <w:rsid w:val="00286CDD"/>
    <w:rsid w:val="00287157"/>
    <w:rsid w:val="002874DA"/>
    <w:rsid w:val="00287522"/>
    <w:rsid w:val="00290387"/>
    <w:rsid w:val="00290646"/>
    <w:rsid w:val="00290B49"/>
    <w:rsid w:val="00290CBF"/>
    <w:rsid w:val="00291971"/>
    <w:rsid w:val="00292597"/>
    <w:rsid w:val="002927A8"/>
    <w:rsid w:val="00293A43"/>
    <w:rsid w:val="002942F1"/>
    <w:rsid w:val="0029445D"/>
    <w:rsid w:val="00294970"/>
    <w:rsid w:val="00294D1C"/>
    <w:rsid w:val="00294D7B"/>
    <w:rsid w:val="00294E3F"/>
    <w:rsid w:val="00294FE8"/>
    <w:rsid w:val="002951F0"/>
    <w:rsid w:val="00295248"/>
    <w:rsid w:val="002957EC"/>
    <w:rsid w:val="00296D57"/>
    <w:rsid w:val="00297F56"/>
    <w:rsid w:val="002A0130"/>
    <w:rsid w:val="002A09AC"/>
    <w:rsid w:val="002A119C"/>
    <w:rsid w:val="002A1369"/>
    <w:rsid w:val="002A255C"/>
    <w:rsid w:val="002A31B4"/>
    <w:rsid w:val="002A3B16"/>
    <w:rsid w:val="002A3C05"/>
    <w:rsid w:val="002A3D20"/>
    <w:rsid w:val="002A4E7E"/>
    <w:rsid w:val="002A5B2B"/>
    <w:rsid w:val="002A5EBE"/>
    <w:rsid w:val="002A694E"/>
    <w:rsid w:val="002A7366"/>
    <w:rsid w:val="002A76A7"/>
    <w:rsid w:val="002A7731"/>
    <w:rsid w:val="002A7E63"/>
    <w:rsid w:val="002B03A6"/>
    <w:rsid w:val="002B0758"/>
    <w:rsid w:val="002B0E51"/>
    <w:rsid w:val="002B1CEF"/>
    <w:rsid w:val="002B1DE8"/>
    <w:rsid w:val="002B1E26"/>
    <w:rsid w:val="002B3080"/>
    <w:rsid w:val="002B335B"/>
    <w:rsid w:val="002B40D2"/>
    <w:rsid w:val="002B41C5"/>
    <w:rsid w:val="002B4256"/>
    <w:rsid w:val="002B4302"/>
    <w:rsid w:val="002B4E62"/>
    <w:rsid w:val="002B5C69"/>
    <w:rsid w:val="002B71C3"/>
    <w:rsid w:val="002B751D"/>
    <w:rsid w:val="002B761A"/>
    <w:rsid w:val="002B7794"/>
    <w:rsid w:val="002B7854"/>
    <w:rsid w:val="002B78D9"/>
    <w:rsid w:val="002B7F64"/>
    <w:rsid w:val="002C0ECE"/>
    <w:rsid w:val="002C1C93"/>
    <w:rsid w:val="002C39C9"/>
    <w:rsid w:val="002C3D15"/>
    <w:rsid w:val="002C3E2D"/>
    <w:rsid w:val="002C40D6"/>
    <w:rsid w:val="002C42B1"/>
    <w:rsid w:val="002C47CF"/>
    <w:rsid w:val="002C4BBB"/>
    <w:rsid w:val="002C4C8D"/>
    <w:rsid w:val="002C5A9E"/>
    <w:rsid w:val="002C5AEE"/>
    <w:rsid w:val="002C5B88"/>
    <w:rsid w:val="002C5F8A"/>
    <w:rsid w:val="002C6015"/>
    <w:rsid w:val="002C79ED"/>
    <w:rsid w:val="002C7DB2"/>
    <w:rsid w:val="002C7DFA"/>
    <w:rsid w:val="002D0007"/>
    <w:rsid w:val="002D01A1"/>
    <w:rsid w:val="002D0AA7"/>
    <w:rsid w:val="002D0C9F"/>
    <w:rsid w:val="002D12E8"/>
    <w:rsid w:val="002D1737"/>
    <w:rsid w:val="002D1764"/>
    <w:rsid w:val="002D1966"/>
    <w:rsid w:val="002D1ABB"/>
    <w:rsid w:val="002D21ED"/>
    <w:rsid w:val="002D27C8"/>
    <w:rsid w:val="002D2A57"/>
    <w:rsid w:val="002D2CEF"/>
    <w:rsid w:val="002D2F12"/>
    <w:rsid w:val="002D2F6E"/>
    <w:rsid w:val="002D3D91"/>
    <w:rsid w:val="002D455B"/>
    <w:rsid w:val="002D4CB0"/>
    <w:rsid w:val="002D4DBB"/>
    <w:rsid w:val="002D5690"/>
    <w:rsid w:val="002D56F2"/>
    <w:rsid w:val="002D5785"/>
    <w:rsid w:val="002D5AF5"/>
    <w:rsid w:val="002D7382"/>
    <w:rsid w:val="002D7806"/>
    <w:rsid w:val="002D7B17"/>
    <w:rsid w:val="002D7B32"/>
    <w:rsid w:val="002D7DBC"/>
    <w:rsid w:val="002E0051"/>
    <w:rsid w:val="002E0985"/>
    <w:rsid w:val="002E0C75"/>
    <w:rsid w:val="002E0EDC"/>
    <w:rsid w:val="002E1424"/>
    <w:rsid w:val="002E1C23"/>
    <w:rsid w:val="002E227E"/>
    <w:rsid w:val="002E35D2"/>
    <w:rsid w:val="002E3CE7"/>
    <w:rsid w:val="002E4BAF"/>
    <w:rsid w:val="002E4C5F"/>
    <w:rsid w:val="002E4D20"/>
    <w:rsid w:val="002E5655"/>
    <w:rsid w:val="002E66A9"/>
    <w:rsid w:val="002E68CC"/>
    <w:rsid w:val="002E71E0"/>
    <w:rsid w:val="002E7850"/>
    <w:rsid w:val="002E7DD6"/>
    <w:rsid w:val="002F0021"/>
    <w:rsid w:val="002F0B19"/>
    <w:rsid w:val="002F0F7A"/>
    <w:rsid w:val="002F124F"/>
    <w:rsid w:val="002F25B1"/>
    <w:rsid w:val="002F2EA9"/>
    <w:rsid w:val="002F2ED9"/>
    <w:rsid w:val="002F2FB5"/>
    <w:rsid w:val="002F3173"/>
    <w:rsid w:val="002F33AE"/>
    <w:rsid w:val="002F33ED"/>
    <w:rsid w:val="002F3490"/>
    <w:rsid w:val="002F35B9"/>
    <w:rsid w:val="002F424B"/>
    <w:rsid w:val="002F4B43"/>
    <w:rsid w:val="002F59E1"/>
    <w:rsid w:val="002F6055"/>
    <w:rsid w:val="002F63BD"/>
    <w:rsid w:val="002F6771"/>
    <w:rsid w:val="002F67B5"/>
    <w:rsid w:val="002F6A94"/>
    <w:rsid w:val="002F71B2"/>
    <w:rsid w:val="002F76F7"/>
    <w:rsid w:val="00300299"/>
    <w:rsid w:val="0030108B"/>
    <w:rsid w:val="003013EF"/>
    <w:rsid w:val="0030153F"/>
    <w:rsid w:val="00301864"/>
    <w:rsid w:val="0030385D"/>
    <w:rsid w:val="00304589"/>
    <w:rsid w:val="003048A7"/>
    <w:rsid w:val="00304EDD"/>
    <w:rsid w:val="00305373"/>
    <w:rsid w:val="00305922"/>
    <w:rsid w:val="00305F7F"/>
    <w:rsid w:val="00306BA0"/>
    <w:rsid w:val="00307842"/>
    <w:rsid w:val="003079F1"/>
    <w:rsid w:val="00307A6C"/>
    <w:rsid w:val="00307BBF"/>
    <w:rsid w:val="00307BEC"/>
    <w:rsid w:val="003102C2"/>
    <w:rsid w:val="00311259"/>
    <w:rsid w:val="00311410"/>
    <w:rsid w:val="003119C7"/>
    <w:rsid w:val="00311A86"/>
    <w:rsid w:val="00312558"/>
    <w:rsid w:val="00312CEE"/>
    <w:rsid w:val="00312F4F"/>
    <w:rsid w:val="003132BB"/>
    <w:rsid w:val="00313624"/>
    <w:rsid w:val="00314398"/>
    <w:rsid w:val="00314D4D"/>
    <w:rsid w:val="003156CF"/>
    <w:rsid w:val="00316B18"/>
    <w:rsid w:val="00317035"/>
    <w:rsid w:val="00317237"/>
    <w:rsid w:val="00317661"/>
    <w:rsid w:val="00317CE4"/>
    <w:rsid w:val="0032017A"/>
    <w:rsid w:val="00320435"/>
    <w:rsid w:val="003207F1"/>
    <w:rsid w:val="0032095C"/>
    <w:rsid w:val="00320A92"/>
    <w:rsid w:val="00320B6C"/>
    <w:rsid w:val="00323DB8"/>
    <w:rsid w:val="00323E34"/>
    <w:rsid w:val="0032456C"/>
    <w:rsid w:val="0032477F"/>
    <w:rsid w:val="00324A86"/>
    <w:rsid w:val="00325010"/>
    <w:rsid w:val="003252B1"/>
    <w:rsid w:val="003253B3"/>
    <w:rsid w:val="00325B09"/>
    <w:rsid w:val="00326AA9"/>
    <w:rsid w:val="00326BAF"/>
    <w:rsid w:val="00327556"/>
    <w:rsid w:val="0032789C"/>
    <w:rsid w:val="00327A8F"/>
    <w:rsid w:val="00327B34"/>
    <w:rsid w:val="00330378"/>
    <w:rsid w:val="00330DB2"/>
    <w:rsid w:val="00331608"/>
    <w:rsid w:val="00332423"/>
    <w:rsid w:val="00332591"/>
    <w:rsid w:val="00333427"/>
    <w:rsid w:val="003337C5"/>
    <w:rsid w:val="003337E9"/>
    <w:rsid w:val="00333819"/>
    <w:rsid w:val="003347EA"/>
    <w:rsid w:val="00334AAC"/>
    <w:rsid w:val="00335385"/>
    <w:rsid w:val="003353E7"/>
    <w:rsid w:val="00335A82"/>
    <w:rsid w:val="00335C27"/>
    <w:rsid w:val="0033604F"/>
    <w:rsid w:val="00336515"/>
    <w:rsid w:val="003367F3"/>
    <w:rsid w:val="00336819"/>
    <w:rsid w:val="0033768A"/>
    <w:rsid w:val="00337A4D"/>
    <w:rsid w:val="003409AE"/>
    <w:rsid w:val="00342569"/>
    <w:rsid w:val="003439DA"/>
    <w:rsid w:val="00343A6B"/>
    <w:rsid w:val="00344766"/>
    <w:rsid w:val="00344B5D"/>
    <w:rsid w:val="00345799"/>
    <w:rsid w:val="00345A2B"/>
    <w:rsid w:val="00345DB9"/>
    <w:rsid w:val="00346BDC"/>
    <w:rsid w:val="003471B4"/>
    <w:rsid w:val="00347614"/>
    <w:rsid w:val="003476A6"/>
    <w:rsid w:val="00347827"/>
    <w:rsid w:val="00347981"/>
    <w:rsid w:val="00347D3A"/>
    <w:rsid w:val="00347F52"/>
    <w:rsid w:val="00347FA9"/>
    <w:rsid w:val="00350058"/>
    <w:rsid w:val="0035077B"/>
    <w:rsid w:val="003508D3"/>
    <w:rsid w:val="00350AB1"/>
    <w:rsid w:val="00350E28"/>
    <w:rsid w:val="00350E39"/>
    <w:rsid w:val="00351790"/>
    <w:rsid w:val="00351AEE"/>
    <w:rsid w:val="00351BD4"/>
    <w:rsid w:val="00351DB3"/>
    <w:rsid w:val="003523EB"/>
    <w:rsid w:val="003527E5"/>
    <w:rsid w:val="00352B1C"/>
    <w:rsid w:val="003539F1"/>
    <w:rsid w:val="00353D06"/>
    <w:rsid w:val="003542C3"/>
    <w:rsid w:val="00354882"/>
    <w:rsid w:val="00354CEF"/>
    <w:rsid w:val="00355158"/>
    <w:rsid w:val="003555DC"/>
    <w:rsid w:val="0035571F"/>
    <w:rsid w:val="0035586F"/>
    <w:rsid w:val="00355A28"/>
    <w:rsid w:val="00355BB1"/>
    <w:rsid w:val="003562DE"/>
    <w:rsid w:val="00356A4D"/>
    <w:rsid w:val="00356BE4"/>
    <w:rsid w:val="00356D03"/>
    <w:rsid w:val="003575B1"/>
    <w:rsid w:val="00360BB5"/>
    <w:rsid w:val="00360DB6"/>
    <w:rsid w:val="00360ECA"/>
    <w:rsid w:val="00361258"/>
    <w:rsid w:val="00361705"/>
    <w:rsid w:val="003627F5"/>
    <w:rsid w:val="00363416"/>
    <w:rsid w:val="00364826"/>
    <w:rsid w:val="0036521D"/>
    <w:rsid w:val="003658BF"/>
    <w:rsid w:val="003659BE"/>
    <w:rsid w:val="003663C5"/>
    <w:rsid w:val="003664BF"/>
    <w:rsid w:val="003666BE"/>
    <w:rsid w:val="00366D3F"/>
    <w:rsid w:val="0037076D"/>
    <w:rsid w:val="00370B18"/>
    <w:rsid w:val="00370CD6"/>
    <w:rsid w:val="00371924"/>
    <w:rsid w:val="00371EC9"/>
    <w:rsid w:val="003721BC"/>
    <w:rsid w:val="00372654"/>
    <w:rsid w:val="0037371C"/>
    <w:rsid w:val="0037399E"/>
    <w:rsid w:val="00374233"/>
    <w:rsid w:val="00374A7F"/>
    <w:rsid w:val="00375BEC"/>
    <w:rsid w:val="00375D55"/>
    <w:rsid w:val="003767EF"/>
    <w:rsid w:val="00376C4B"/>
    <w:rsid w:val="00376EA6"/>
    <w:rsid w:val="00377244"/>
    <w:rsid w:val="00377603"/>
    <w:rsid w:val="00380475"/>
    <w:rsid w:val="00380A7D"/>
    <w:rsid w:val="00380DC7"/>
    <w:rsid w:val="00381931"/>
    <w:rsid w:val="00381F46"/>
    <w:rsid w:val="0038289D"/>
    <w:rsid w:val="00382C38"/>
    <w:rsid w:val="003836A3"/>
    <w:rsid w:val="00383AD0"/>
    <w:rsid w:val="00383F45"/>
    <w:rsid w:val="00384308"/>
    <w:rsid w:val="00384338"/>
    <w:rsid w:val="00384867"/>
    <w:rsid w:val="00384ACE"/>
    <w:rsid w:val="00384D91"/>
    <w:rsid w:val="0038565A"/>
    <w:rsid w:val="00385B67"/>
    <w:rsid w:val="00385C9B"/>
    <w:rsid w:val="00385D2E"/>
    <w:rsid w:val="00386231"/>
    <w:rsid w:val="003866EA"/>
    <w:rsid w:val="0038678F"/>
    <w:rsid w:val="00386AB5"/>
    <w:rsid w:val="00386BA3"/>
    <w:rsid w:val="00386DCA"/>
    <w:rsid w:val="0038758A"/>
    <w:rsid w:val="00390E90"/>
    <w:rsid w:val="003910CA"/>
    <w:rsid w:val="0039152F"/>
    <w:rsid w:val="00391C70"/>
    <w:rsid w:val="00391DD1"/>
    <w:rsid w:val="00391F41"/>
    <w:rsid w:val="003920B8"/>
    <w:rsid w:val="00392967"/>
    <w:rsid w:val="003931E9"/>
    <w:rsid w:val="00393301"/>
    <w:rsid w:val="00393BD5"/>
    <w:rsid w:val="00394276"/>
    <w:rsid w:val="00394BC2"/>
    <w:rsid w:val="00395852"/>
    <w:rsid w:val="00396375"/>
    <w:rsid w:val="00396A79"/>
    <w:rsid w:val="00397804"/>
    <w:rsid w:val="00397AFC"/>
    <w:rsid w:val="00397B07"/>
    <w:rsid w:val="00397D2A"/>
    <w:rsid w:val="003A0935"/>
    <w:rsid w:val="003A0CC4"/>
    <w:rsid w:val="003A10F5"/>
    <w:rsid w:val="003A128A"/>
    <w:rsid w:val="003A199D"/>
    <w:rsid w:val="003A1A48"/>
    <w:rsid w:val="003A1F56"/>
    <w:rsid w:val="003A20E9"/>
    <w:rsid w:val="003A213F"/>
    <w:rsid w:val="003A310A"/>
    <w:rsid w:val="003A33E3"/>
    <w:rsid w:val="003A4260"/>
    <w:rsid w:val="003A490B"/>
    <w:rsid w:val="003A4F46"/>
    <w:rsid w:val="003A6264"/>
    <w:rsid w:val="003A6A2F"/>
    <w:rsid w:val="003A6DA2"/>
    <w:rsid w:val="003A73F6"/>
    <w:rsid w:val="003A7A5D"/>
    <w:rsid w:val="003A7D59"/>
    <w:rsid w:val="003B014C"/>
    <w:rsid w:val="003B0BF6"/>
    <w:rsid w:val="003B0E66"/>
    <w:rsid w:val="003B12B0"/>
    <w:rsid w:val="003B1D19"/>
    <w:rsid w:val="003B23EF"/>
    <w:rsid w:val="003B33B0"/>
    <w:rsid w:val="003B39BB"/>
    <w:rsid w:val="003B3C57"/>
    <w:rsid w:val="003B46ED"/>
    <w:rsid w:val="003B486E"/>
    <w:rsid w:val="003B48AD"/>
    <w:rsid w:val="003B6165"/>
    <w:rsid w:val="003B6359"/>
    <w:rsid w:val="003B68EC"/>
    <w:rsid w:val="003B7254"/>
    <w:rsid w:val="003B7827"/>
    <w:rsid w:val="003C022F"/>
    <w:rsid w:val="003C055E"/>
    <w:rsid w:val="003C1159"/>
    <w:rsid w:val="003C30B2"/>
    <w:rsid w:val="003C32DB"/>
    <w:rsid w:val="003C36E9"/>
    <w:rsid w:val="003C4115"/>
    <w:rsid w:val="003C41B7"/>
    <w:rsid w:val="003C44C9"/>
    <w:rsid w:val="003C4C40"/>
    <w:rsid w:val="003C4D1D"/>
    <w:rsid w:val="003C50C7"/>
    <w:rsid w:val="003C5312"/>
    <w:rsid w:val="003C55F3"/>
    <w:rsid w:val="003C56A7"/>
    <w:rsid w:val="003C5AC2"/>
    <w:rsid w:val="003C60BC"/>
    <w:rsid w:val="003C6868"/>
    <w:rsid w:val="003C7234"/>
    <w:rsid w:val="003C7AB3"/>
    <w:rsid w:val="003C7E92"/>
    <w:rsid w:val="003D04CC"/>
    <w:rsid w:val="003D1232"/>
    <w:rsid w:val="003D1280"/>
    <w:rsid w:val="003D1D52"/>
    <w:rsid w:val="003D253C"/>
    <w:rsid w:val="003D2798"/>
    <w:rsid w:val="003D3F83"/>
    <w:rsid w:val="003D4042"/>
    <w:rsid w:val="003D5348"/>
    <w:rsid w:val="003D6AEC"/>
    <w:rsid w:val="003D6B7F"/>
    <w:rsid w:val="003D6FCB"/>
    <w:rsid w:val="003D7142"/>
    <w:rsid w:val="003D7CAF"/>
    <w:rsid w:val="003E0D79"/>
    <w:rsid w:val="003E0ED7"/>
    <w:rsid w:val="003E108A"/>
    <w:rsid w:val="003E1DBF"/>
    <w:rsid w:val="003E1E74"/>
    <w:rsid w:val="003E2609"/>
    <w:rsid w:val="003E28DE"/>
    <w:rsid w:val="003E2DE8"/>
    <w:rsid w:val="003E38F5"/>
    <w:rsid w:val="003E409A"/>
    <w:rsid w:val="003E414B"/>
    <w:rsid w:val="003E4390"/>
    <w:rsid w:val="003E460C"/>
    <w:rsid w:val="003E464B"/>
    <w:rsid w:val="003E5955"/>
    <w:rsid w:val="003E7382"/>
    <w:rsid w:val="003F0A19"/>
    <w:rsid w:val="003F11D4"/>
    <w:rsid w:val="003F15AA"/>
    <w:rsid w:val="003F18DF"/>
    <w:rsid w:val="003F1AF8"/>
    <w:rsid w:val="003F27F1"/>
    <w:rsid w:val="003F2977"/>
    <w:rsid w:val="003F352A"/>
    <w:rsid w:val="003F3CF6"/>
    <w:rsid w:val="003F4F95"/>
    <w:rsid w:val="003F5792"/>
    <w:rsid w:val="003F5C7B"/>
    <w:rsid w:val="003F7171"/>
    <w:rsid w:val="00400957"/>
    <w:rsid w:val="00400F5F"/>
    <w:rsid w:val="0040170A"/>
    <w:rsid w:val="004025C4"/>
    <w:rsid w:val="004031A9"/>
    <w:rsid w:val="004039A9"/>
    <w:rsid w:val="00404905"/>
    <w:rsid w:val="00404C10"/>
    <w:rsid w:val="0040584B"/>
    <w:rsid w:val="0040682F"/>
    <w:rsid w:val="00406DFB"/>
    <w:rsid w:val="00406F6D"/>
    <w:rsid w:val="00407063"/>
    <w:rsid w:val="00407410"/>
    <w:rsid w:val="00407554"/>
    <w:rsid w:val="00410261"/>
    <w:rsid w:val="00410479"/>
    <w:rsid w:val="004108DE"/>
    <w:rsid w:val="00411623"/>
    <w:rsid w:val="0041204D"/>
    <w:rsid w:val="004129B5"/>
    <w:rsid w:val="00412F12"/>
    <w:rsid w:val="004134BB"/>
    <w:rsid w:val="0041390A"/>
    <w:rsid w:val="00413987"/>
    <w:rsid w:val="00414069"/>
    <w:rsid w:val="00414FA0"/>
    <w:rsid w:val="00415F9A"/>
    <w:rsid w:val="00415F9D"/>
    <w:rsid w:val="00420A75"/>
    <w:rsid w:val="00420AE7"/>
    <w:rsid w:val="0042169A"/>
    <w:rsid w:val="004220EF"/>
    <w:rsid w:val="0042295D"/>
    <w:rsid w:val="00422991"/>
    <w:rsid w:val="00422B7E"/>
    <w:rsid w:val="00422C69"/>
    <w:rsid w:val="00423BBB"/>
    <w:rsid w:val="00423C6B"/>
    <w:rsid w:val="00423F27"/>
    <w:rsid w:val="0042416F"/>
    <w:rsid w:val="004263F3"/>
    <w:rsid w:val="00426A11"/>
    <w:rsid w:val="00426CAA"/>
    <w:rsid w:val="00427AE4"/>
    <w:rsid w:val="00430103"/>
    <w:rsid w:val="004306BB"/>
    <w:rsid w:val="00430DB6"/>
    <w:rsid w:val="004314D1"/>
    <w:rsid w:val="00431625"/>
    <w:rsid w:val="00431CCB"/>
    <w:rsid w:val="00432286"/>
    <w:rsid w:val="00432330"/>
    <w:rsid w:val="0043367C"/>
    <w:rsid w:val="00433909"/>
    <w:rsid w:val="004341A1"/>
    <w:rsid w:val="00434508"/>
    <w:rsid w:val="00434D30"/>
    <w:rsid w:val="00434FE5"/>
    <w:rsid w:val="00435282"/>
    <w:rsid w:val="00435613"/>
    <w:rsid w:val="00435882"/>
    <w:rsid w:val="0043662E"/>
    <w:rsid w:val="00436850"/>
    <w:rsid w:val="00436A8A"/>
    <w:rsid w:val="00437B1B"/>
    <w:rsid w:val="00437FF8"/>
    <w:rsid w:val="00440003"/>
    <w:rsid w:val="004402A1"/>
    <w:rsid w:val="004407EC"/>
    <w:rsid w:val="00440FAE"/>
    <w:rsid w:val="0044191D"/>
    <w:rsid w:val="00442CF4"/>
    <w:rsid w:val="00442F13"/>
    <w:rsid w:val="00443347"/>
    <w:rsid w:val="00443862"/>
    <w:rsid w:val="004439AE"/>
    <w:rsid w:val="00443AAA"/>
    <w:rsid w:val="00443EFA"/>
    <w:rsid w:val="004443B0"/>
    <w:rsid w:val="0044486A"/>
    <w:rsid w:val="00444A30"/>
    <w:rsid w:val="00444AD5"/>
    <w:rsid w:val="00444B56"/>
    <w:rsid w:val="0044616B"/>
    <w:rsid w:val="004468B0"/>
    <w:rsid w:val="00446BF7"/>
    <w:rsid w:val="00446F1E"/>
    <w:rsid w:val="00447B0A"/>
    <w:rsid w:val="00451C59"/>
    <w:rsid w:val="00452541"/>
    <w:rsid w:val="00453BA4"/>
    <w:rsid w:val="00453EA9"/>
    <w:rsid w:val="00453F61"/>
    <w:rsid w:val="00454102"/>
    <w:rsid w:val="00454841"/>
    <w:rsid w:val="00455067"/>
    <w:rsid w:val="00456768"/>
    <w:rsid w:val="00456A40"/>
    <w:rsid w:val="00457210"/>
    <w:rsid w:val="00457D7B"/>
    <w:rsid w:val="004601D1"/>
    <w:rsid w:val="00460A84"/>
    <w:rsid w:val="00460E6F"/>
    <w:rsid w:val="00461327"/>
    <w:rsid w:val="0046132B"/>
    <w:rsid w:val="00461650"/>
    <w:rsid w:val="00461EEC"/>
    <w:rsid w:val="00462BAC"/>
    <w:rsid w:val="00462C3C"/>
    <w:rsid w:val="00463A7E"/>
    <w:rsid w:val="00463CFB"/>
    <w:rsid w:val="004650B1"/>
    <w:rsid w:val="00465AA7"/>
    <w:rsid w:val="00466409"/>
    <w:rsid w:val="00466E46"/>
    <w:rsid w:val="00467253"/>
    <w:rsid w:val="004675BA"/>
    <w:rsid w:val="0046764D"/>
    <w:rsid w:val="00467BCE"/>
    <w:rsid w:val="00470041"/>
    <w:rsid w:val="0047041A"/>
    <w:rsid w:val="0047075C"/>
    <w:rsid w:val="004713F8"/>
    <w:rsid w:val="00471686"/>
    <w:rsid w:val="00471CE7"/>
    <w:rsid w:val="00472622"/>
    <w:rsid w:val="00472CB3"/>
    <w:rsid w:val="00473C7B"/>
    <w:rsid w:val="00473DB7"/>
    <w:rsid w:val="00474263"/>
    <w:rsid w:val="004747C8"/>
    <w:rsid w:val="004758C6"/>
    <w:rsid w:val="00475924"/>
    <w:rsid w:val="00475948"/>
    <w:rsid w:val="004769AF"/>
    <w:rsid w:val="00476CFB"/>
    <w:rsid w:val="00477654"/>
    <w:rsid w:val="00477BF3"/>
    <w:rsid w:val="0048003D"/>
    <w:rsid w:val="00480954"/>
    <w:rsid w:val="0048208D"/>
    <w:rsid w:val="0048314A"/>
    <w:rsid w:val="00484301"/>
    <w:rsid w:val="00484A0A"/>
    <w:rsid w:val="00484ACF"/>
    <w:rsid w:val="00485075"/>
    <w:rsid w:val="00485A70"/>
    <w:rsid w:val="00485C88"/>
    <w:rsid w:val="00486BEE"/>
    <w:rsid w:val="00486DDD"/>
    <w:rsid w:val="00487FF5"/>
    <w:rsid w:val="00490295"/>
    <w:rsid w:val="00490F83"/>
    <w:rsid w:val="0049107D"/>
    <w:rsid w:val="0049177D"/>
    <w:rsid w:val="00491896"/>
    <w:rsid w:val="00491DA8"/>
    <w:rsid w:val="00492601"/>
    <w:rsid w:val="004927DB"/>
    <w:rsid w:val="00492B1B"/>
    <w:rsid w:val="00492BCF"/>
    <w:rsid w:val="0049375A"/>
    <w:rsid w:val="00494BCA"/>
    <w:rsid w:val="00494D65"/>
    <w:rsid w:val="00494EFC"/>
    <w:rsid w:val="004951AC"/>
    <w:rsid w:val="00495E64"/>
    <w:rsid w:val="004964A4"/>
    <w:rsid w:val="0049681F"/>
    <w:rsid w:val="00496DE7"/>
    <w:rsid w:val="00497128"/>
    <w:rsid w:val="0049723F"/>
    <w:rsid w:val="00497897"/>
    <w:rsid w:val="004A0438"/>
    <w:rsid w:val="004A04CD"/>
    <w:rsid w:val="004A1318"/>
    <w:rsid w:val="004A16BC"/>
    <w:rsid w:val="004A1FFF"/>
    <w:rsid w:val="004A20A3"/>
    <w:rsid w:val="004A2B85"/>
    <w:rsid w:val="004A2E87"/>
    <w:rsid w:val="004A3233"/>
    <w:rsid w:val="004A3E35"/>
    <w:rsid w:val="004A5862"/>
    <w:rsid w:val="004A5E4A"/>
    <w:rsid w:val="004A7888"/>
    <w:rsid w:val="004B0FB0"/>
    <w:rsid w:val="004B12E6"/>
    <w:rsid w:val="004B1532"/>
    <w:rsid w:val="004B1672"/>
    <w:rsid w:val="004B1C18"/>
    <w:rsid w:val="004B1C75"/>
    <w:rsid w:val="004B2047"/>
    <w:rsid w:val="004B26F8"/>
    <w:rsid w:val="004B2B27"/>
    <w:rsid w:val="004B3CB0"/>
    <w:rsid w:val="004B4676"/>
    <w:rsid w:val="004B4726"/>
    <w:rsid w:val="004B54A8"/>
    <w:rsid w:val="004B5725"/>
    <w:rsid w:val="004B5C11"/>
    <w:rsid w:val="004B6650"/>
    <w:rsid w:val="004B6F61"/>
    <w:rsid w:val="004B797D"/>
    <w:rsid w:val="004B7A11"/>
    <w:rsid w:val="004B7BD0"/>
    <w:rsid w:val="004B7F74"/>
    <w:rsid w:val="004B7FCE"/>
    <w:rsid w:val="004C0023"/>
    <w:rsid w:val="004C023B"/>
    <w:rsid w:val="004C0FB7"/>
    <w:rsid w:val="004C1064"/>
    <w:rsid w:val="004C18C8"/>
    <w:rsid w:val="004C1F54"/>
    <w:rsid w:val="004C2369"/>
    <w:rsid w:val="004C3FEE"/>
    <w:rsid w:val="004C4078"/>
    <w:rsid w:val="004C5BCF"/>
    <w:rsid w:val="004C6902"/>
    <w:rsid w:val="004C6CCB"/>
    <w:rsid w:val="004C6ED0"/>
    <w:rsid w:val="004C6FD5"/>
    <w:rsid w:val="004C701B"/>
    <w:rsid w:val="004C710B"/>
    <w:rsid w:val="004C7D4B"/>
    <w:rsid w:val="004C7F2C"/>
    <w:rsid w:val="004C7F71"/>
    <w:rsid w:val="004D0220"/>
    <w:rsid w:val="004D02E5"/>
    <w:rsid w:val="004D0A9E"/>
    <w:rsid w:val="004D1EB2"/>
    <w:rsid w:val="004D1FFD"/>
    <w:rsid w:val="004D205D"/>
    <w:rsid w:val="004D2248"/>
    <w:rsid w:val="004D2C23"/>
    <w:rsid w:val="004D37B8"/>
    <w:rsid w:val="004D3C11"/>
    <w:rsid w:val="004D3C12"/>
    <w:rsid w:val="004D5302"/>
    <w:rsid w:val="004D57D3"/>
    <w:rsid w:val="004D62B2"/>
    <w:rsid w:val="004D64F6"/>
    <w:rsid w:val="004D6713"/>
    <w:rsid w:val="004D6ABF"/>
    <w:rsid w:val="004D6E86"/>
    <w:rsid w:val="004D737E"/>
    <w:rsid w:val="004D744E"/>
    <w:rsid w:val="004D7FFE"/>
    <w:rsid w:val="004E0081"/>
    <w:rsid w:val="004E0431"/>
    <w:rsid w:val="004E1039"/>
    <w:rsid w:val="004E2167"/>
    <w:rsid w:val="004E234D"/>
    <w:rsid w:val="004E2A98"/>
    <w:rsid w:val="004E2CCD"/>
    <w:rsid w:val="004E2FD0"/>
    <w:rsid w:val="004E36D2"/>
    <w:rsid w:val="004E36D6"/>
    <w:rsid w:val="004E3B9D"/>
    <w:rsid w:val="004E3F9E"/>
    <w:rsid w:val="004E401A"/>
    <w:rsid w:val="004E4520"/>
    <w:rsid w:val="004E49C8"/>
    <w:rsid w:val="004E4A00"/>
    <w:rsid w:val="004E4F76"/>
    <w:rsid w:val="004E51BA"/>
    <w:rsid w:val="004E5560"/>
    <w:rsid w:val="004E5AE0"/>
    <w:rsid w:val="004E5E92"/>
    <w:rsid w:val="004E6361"/>
    <w:rsid w:val="004E6413"/>
    <w:rsid w:val="004E6A42"/>
    <w:rsid w:val="004E6FC1"/>
    <w:rsid w:val="004E710D"/>
    <w:rsid w:val="004F11F8"/>
    <w:rsid w:val="004F19FB"/>
    <w:rsid w:val="004F1A63"/>
    <w:rsid w:val="004F1EC2"/>
    <w:rsid w:val="004F207C"/>
    <w:rsid w:val="004F2526"/>
    <w:rsid w:val="004F35EE"/>
    <w:rsid w:val="004F37A5"/>
    <w:rsid w:val="004F3C06"/>
    <w:rsid w:val="004F3E9E"/>
    <w:rsid w:val="004F463A"/>
    <w:rsid w:val="004F6280"/>
    <w:rsid w:val="004F694C"/>
    <w:rsid w:val="004F757A"/>
    <w:rsid w:val="004F78B2"/>
    <w:rsid w:val="00500540"/>
    <w:rsid w:val="00500C1B"/>
    <w:rsid w:val="0050112F"/>
    <w:rsid w:val="005016A3"/>
    <w:rsid w:val="00501C39"/>
    <w:rsid w:val="00501C3B"/>
    <w:rsid w:val="005028E9"/>
    <w:rsid w:val="00502C0C"/>
    <w:rsid w:val="005031DF"/>
    <w:rsid w:val="00503449"/>
    <w:rsid w:val="005048C5"/>
    <w:rsid w:val="00504A83"/>
    <w:rsid w:val="00504F7F"/>
    <w:rsid w:val="005056C6"/>
    <w:rsid w:val="00506612"/>
    <w:rsid w:val="005066D9"/>
    <w:rsid w:val="00506AA7"/>
    <w:rsid w:val="00506DA1"/>
    <w:rsid w:val="0050745E"/>
    <w:rsid w:val="00507EEC"/>
    <w:rsid w:val="005114FA"/>
    <w:rsid w:val="00511805"/>
    <w:rsid w:val="00512725"/>
    <w:rsid w:val="00513B70"/>
    <w:rsid w:val="00514C8B"/>
    <w:rsid w:val="005158A7"/>
    <w:rsid w:val="00516913"/>
    <w:rsid w:val="0051732D"/>
    <w:rsid w:val="00520449"/>
    <w:rsid w:val="005207DB"/>
    <w:rsid w:val="00520C3B"/>
    <w:rsid w:val="00520CA3"/>
    <w:rsid w:val="00520DC6"/>
    <w:rsid w:val="00520F61"/>
    <w:rsid w:val="0052176D"/>
    <w:rsid w:val="005217BC"/>
    <w:rsid w:val="00521D38"/>
    <w:rsid w:val="00522191"/>
    <w:rsid w:val="005237FD"/>
    <w:rsid w:val="0052464B"/>
    <w:rsid w:val="0052683F"/>
    <w:rsid w:val="00527182"/>
    <w:rsid w:val="005271D2"/>
    <w:rsid w:val="00527993"/>
    <w:rsid w:val="005303EB"/>
    <w:rsid w:val="0053067F"/>
    <w:rsid w:val="005316C4"/>
    <w:rsid w:val="0053261C"/>
    <w:rsid w:val="00533B1C"/>
    <w:rsid w:val="00534B98"/>
    <w:rsid w:val="00535321"/>
    <w:rsid w:val="00535A71"/>
    <w:rsid w:val="00535C6E"/>
    <w:rsid w:val="00535CC7"/>
    <w:rsid w:val="0053609D"/>
    <w:rsid w:val="00541086"/>
    <w:rsid w:val="005411AA"/>
    <w:rsid w:val="0054160E"/>
    <w:rsid w:val="00541876"/>
    <w:rsid w:val="00543320"/>
    <w:rsid w:val="0054346C"/>
    <w:rsid w:val="00543BF2"/>
    <w:rsid w:val="00543C48"/>
    <w:rsid w:val="005440BA"/>
    <w:rsid w:val="0054532C"/>
    <w:rsid w:val="005453C9"/>
    <w:rsid w:val="005456FE"/>
    <w:rsid w:val="00545C31"/>
    <w:rsid w:val="00546520"/>
    <w:rsid w:val="005466D5"/>
    <w:rsid w:val="00546AA5"/>
    <w:rsid w:val="00546EE2"/>
    <w:rsid w:val="00547956"/>
    <w:rsid w:val="00547C2C"/>
    <w:rsid w:val="005503DA"/>
    <w:rsid w:val="0055089A"/>
    <w:rsid w:val="0055184D"/>
    <w:rsid w:val="00552ABC"/>
    <w:rsid w:val="005534AB"/>
    <w:rsid w:val="00553A63"/>
    <w:rsid w:val="00553C59"/>
    <w:rsid w:val="00554556"/>
    <w:rsid w:val="00554AE1"/>
    <w:rsid w:val="00554C74"/>
    <w:rsid w:val="00554D9C"/>
    <w:rsid w:val="00555577"/>
    <w:rsid w:val="00555797"/>
    <w:rsid w:val="0055611A"/>
    <w:rsid w:val="005561BB"/>
    <w:rsid w:val="0055657C"/>
    <w:rsid w:val="00556970"/>
    <w:rsid w:val="00556D30"/>
    <w:rsid w:val="0055757E"/>
    <w:rsid w:val="005603AE"/>
    <w:rsid w:val="00560C9E"/>
    <w:rsid w:val="00560D07"/>
    <w:rsid w:val="00561177"/>
    <w:rsid w:val="00561346"/>
    <w:rsid w:val="0056135A"/>
    <w:rsid w:val="00561721"/>
    <w:rsid w:val="00561893"/>
    <w:rsid w:val="00561BF6"/>
    <w:rsid w:val="005623CF"/>
    <w:rsid w:val="005629D7"/>
    <w:rsid w:val="00562C12"/>
    <w:rsid w:val="0056302D"/>
    <w:rsid w:val="00563659"/>
    <w:rsid w:val="00563BF2"/>
    <w:rsid w:val="0056509E"/>
    <w:rsid w:val="00565D62"/>
    <w:rsid w:val="00566197"/>
    <w:rsid w:val="00566B02"/>
    <w:rsid w:val="005672BB"/>
    <w:rsid w:val="0056731D"/>
    <w:rsid w:val="00571DC2"/>
    <w:rsid w:val="005737B8"/>
    <w:rsid w:val="00573FED"/>
    <w:rsid w:val="00574538"/>
    <w:rsid w:val="00574566"/>
    <w:rsid w:val="00574DF8"/>
    <w:rsid w:val="00574F1A"/>
    <w:rsid w:val="0057519A"/>
    <w:rsid w:val="005777D3"/>
    <w:rsid w:val="00577B3E"/>
    <w:rsid w:val="00577E3D"/>
    <w:rsid w:val="005805E6"/>
    <w:rsid w:val="005807FC"/>
    <w:rsid w:val="00580A4C"/>
    <w:rsid w:val="005813FC"/>
    <w:rsid w:val="00581D93"/>
    <w:rsid w:val="00581F54"/>
    <w:rsid w:val="0058286D"/>
    <w:rsid w:val="005829F5"/>
    <w:rsid w:val="00582A5E"/>
    <w:rsid w:val="00583661"/>
    <w:rsid w:val="005836D5"/>
    <w:rsid w:val="00583816"/>
    <w:rsid w:val="00583E5D"/>
    <w:rsid w:val="0058430F"/>
    <w:rsid w:val="00585018"/>
    <w:rsid w:val="00585170"/>
    <w:rsid w:val="00585826"/>
    <w:rsid w:val="00585F66"/>
    <w:rsid w:val="0058656F"/>
    <w:rsid w:val="005869BF"/>
    <w:rsid w:val="00586F60"/>
    <w:rsid w:val="00587257"/>
    <w:rsid w:val="0058761C"/>
    <w:rsid w:val="00587EF6"/>
    <w:rsid w:val="0059056C"/>
    <w:rsid w:val="00590E1E"/>
    <w:rsid w:val="00591058"/>
    <w:rsid w:val="005923F9"/>
    <w:rsid w:val="00592438"/>
    <w:rsid w:val="00592E76"/>
    <w:rsid w:val="00592FDB"/>
    <w:rsid w:val="00593363"/>
    <w:rsid w:val="00593D07"/>
    <w:rsid w:val="005941A9"/>
    <w:rsid w:val="005945DD"/>
    <w:rsid w:val="005945F1"/>
    <w:rsid w:val="00594607"/>
    <w:rsid w:val="00594753"/>
    <w:rsid w:val="00595059"/>
    <w:rsid w:val="00595CE2"/>
    <w:rsid w:val="0059628F"/>
    <w:rsid w:val="005969EE"/>
    <w:rsid w:val="00596A1B"/>
    <w:rsid w:val="00596EFF"/>
    <w:rsid w:val="00596FA6"/>
    <w:rsid w:val="005976AA"/>
    <w:rsid w:val="00597839"/>
    <w:rsid w:val="00597D26"/>
    <w:rsid w:val="00597E54"/>
    <w:rsid w:val="005A0503"/>
    <w:rsid w:val="005A11A0"/>
    <w:rsid w:val="005A1EB9"/>
    <w:rsid w:val="005A1FE2"/>
    <w:rsid w:val="005A26BE"/>
    <w:rsid w:val="005A2A84"/>
    <w:rsid w:val="005A359C"/>
    <w:rsid w:val="005A3BCD"/>
    <w:rsid w:val="005A43A7"/>
    <w:rsid w:val="005A4744"/>
    <w:rsid w:val="005A4BA1"/>
    <w:rsid w:val="005A522D"/>
    <w:rsid w:val="005A5EEE"/>
    <w:rsid w:val="005A6274"/>
    <w:rsid w:val="005A6CD9"/>
    <w:rsid w:val="005A7EB3"/>
    <w:rsid w:val="005B032A"/>
    <w:rsid w:val="005B13ED"/>
    <w:rsid w:val="005B242D"/>
    <w:rsid w:val="005B26E4"/>
    <w:rsid w:val="005B2DA1"/>
    <w:rsid w:val="005B2F2C"/>
    <w:rsid w:val="005B3655"/>
    <w:rsid w:val="005B36F4"/>
    <w:rsid w:val="005B386A"/>
    <w:rsid w:val="005B48E8"/>
    <w:rsid w:val="005B4E1F"/>
    <w:rsid w:val="005B54F6"/>
    <w:rsid w:val="005B5F9C"/>
    <w:rsid w:val="005B6901"/>
    <w:rsid w:val="005B6D6D"/>
    <w:rsid w:val="005B6E66"/>
    <w:rsid w:val="005B7651"/>
    <w:rsid w:val="005B798B"/>
    <w:rsid w:val="005B7AE3"/>
    <w:rsid w:val="005B7D70"/>
    <w:rsid w:val="005B7F40"/>
    <w:rsid w:val="005C03E2"/>
    <w:rsid w:val="005C0464"/>
    <w:rsid w:val="005C1091"/>
    <w:rsid w:val="005C22D2"/>
    <w:rsid w:val="005C2436"/>
    <w:rsid w:val="005C2443"/>
    <w:rsid w:val="005C2E15"/>
    <w:rsid w:val="005C350E"/>
    <w:rsid w:val="005C3A1E"/>
    <w:rsid w:val="005C3ED5"/>
    <w:rsid w:val="005C3EE0"/>
    <w:rsid w:val="005C52AD"/>
    <w:rsid w:val="005C5E36"/>
    <w:rsid w:val="005C658F"/>
    <w:rsid w:val="005C69DC"/>
    <w:rsid w:val="005C7158"/>
    <w:rsid w:val="005C7252"/>
    <w:rsid w:val="005C76FD"/>
    <w:rsid w:val="005D0073"/>
    <w:rsid w:val="005D0512"/>
    <w:rsid w:val="005D0AB3"/>
    <w:rsid w:val="005D18F7"/>
    <w:rsid w:val="005D1B87"/>
    <w:rsid w:val="005D2503"/>
    <w:rsid w:val="005D2544"/>
    <w:rsid w:val="005D25EC"/>
    <w:rsid w:val="005D340A"/>
    <w:rsid w:val="005D37E0"/>
    <w:rsid w:val="005D3B26"/>
    <w:rsid w:val="005D44AF"/>
    <w:rsid w:val="005D4917"/>
    <w:rsid w:val="005D4A36"/>
    <w:rsid w:val="005D5256"/>
    <w:rsid w:val="005D52E8"/>
    <w:rsid w:val="005D5DCE"/>
    <w:rsid w:val="005D6625"/>
    <w:rsid w:val="005D6DB7"/>
    <w:rsid w:val="005D6F9A"/>
    <w:rsid w:val="005D716A"/>
    <w:rsid w:val="005D75A8"/>
    <w:rsid w:val="005E0244"/>
    <w:rsid w:val="005E14AB"/>
    <w:rsid w:val="005E27EA"/>
    <w:rsid w:val="005E2C39"/>
    <w:rsid w:val="005E37C8"/>
    <w:rsid w:val="005E3801"/>
    <w:rsid w:val="005E3A6C"/>
    <w:rsid w:val="005E4894"/>
    <w:rsid w:val="005E4ED8"/>
    <w:rsid w:val="005E5157"/>
    <w:rsid w:val="005E560D"/>
    <w:rsid w:val="005E5CA9"/>
    <w:rsid w:val="005E6D36"/>
    <w:rsid w:val="005E766B"/>
    <w:rsid w:val="005E7881"/>
    <w:rsid w:val="005E799C"/>
    <w:rsid w:val="005F0247"/>
    <w:rsid w:val="005F0A4A"/>
    <w:rsid w:val="005F1A17"/>
    <w:rsid w:val="005F1EBC"/>
    <w:rsid w:val="005F3AD9"/>
    <w:rsid w:val="005F3B9E"/>
    <w:rsid w:val="005F3C38"/>
    <w:rsid w:val="005F4400"/>
    <w:rsid w:val="005F4599"/>
    <w:rsid w:val="005F488B"/>
    <w:rsid w:val="005F4939"/>
    <w:rsid w:val="005F565C"/>
    <w:rsid w:val="005F5CE3"/>
    <w:rsid w:val="005F6234"/>
    <w:rsid w:val="005F6634"/>
    <w:rsid w:val="005F67AB"/>
    <w:rsid w:val="005F74BB"/>
    <w:rsid w:val="005F78C7"/>
    <w:rsid w:val="00602363"/>
    <w:rsid w:val="00602498"/>
    <w:rsid w:val="00603918"/>
    <w:rsid w:val="006042FD"/>
    <w:rsid w:val="006046EF"/>
    <w:rsid w:val="0060499F"/>
    <w:rsid w:val="00604DBF"/>
    <w:rsid w:val="006050E7"/>
    <w:rsid w:val="006051EF"/>
    <w:rsid w:val="00605496"/>
    <w:rsid w:val="00605DEE"/>
    <w:rsid w:val="006078CA"/>
    <w:rsid w:val="00607D7E"/>
    <w:rsid w:val="00610196"/>
    <w:rsid w:val="00610A21"/>
    <w:rsid w:val="006110D2"/>
    <w:rsid w:val="006111F6"/>
    <w:rsid w:val="00611F92"/>
    <w:rsid w:val="006125B8"/>
    <w:rsid w:val="00612A8D"/>
    <w:rsid w:val="00612B05"/>
    <w:rsid w:val="00612C50"/>
    <w:rsid w:val="00612E47"/>
    <w:rsid w:val="006135F6"/>
    <w:rsid w:val="0061377C"/>
    <w:rsid w:val="00613C13"/>
    <w:rsid w:val="00615AC0"/>
    <w:rsid w:val="0061633A"/>
    <w:rsid w:val="00616A92"/>
    <w:rsid w:val="00616E1E"/>
    <w:rsid w:val="00617D74"/>
    <w:rsid w:val="00620F10"/>
    <w:rsid w:val="006222EB"/>
    <w:rsid w:val="0062297A"/>
    <w:rsid w:val="00623D34"/>
    <w:rsid w:val="0062416A"/>
    <w:rsid w:val="0062417D"/>
    <w:rsid w:val="00626018"/>
    <w:rsid w:val="0062603B"/>
    <w:rsid w:val="00626C39"/>
    <w:rsid w:val="00627A62"/>
    <w:rsid w:val="00627B9E"/>
    <w:rsid w:val="00630202"/>
    <w:rsid w:val="0063108F"/>
    <w:rsid w:val="006316F0"/>
    <w:rsid w:val="006331CA"/>
    <w:rsid w:val="00633BDC"/>
    <w:rsid w:val="0063571C"/>
    <w:rsid w:val="006358EF"/>
    <w:rsid w:val="006361EE"/>
    <w:rsid w:val="00636329"/>
    <w:rsid w:val="00636442"/>
    <w:rsid w:val="00636A26"/>
    <w:rsid w:val="00636DC8"/>
    <w:rsid w:val="006370EF"/>
    <w:rsid w:val="006377C9"/>
    <w:rsid w:val="006377EE"/>
    <w:rsid w:val="00637BF8"/>
    <w:rsid w:val="00637FC4"/>
    <w:rsid w:val="0064087E"/>
    <w:rsid w:val="00640C1A"/>
    <w:rsid w:val="00640F1F"/>
    <w:rsid w:val="00640F73"/>
    <w:rsid w:val="00641377"/>
    <w:rsid w:val="00641472"/>
    <w:rsid w:val="00641555"/>
    <w:rsid w:val="00641D41"/>
    <w:rsid w:val="00642E63"/>
    <w:rsid w:val="00642F04"/>
    <w:rsid w:val="006436BD"/>
    <w:rsid w:val="006444C3"/>
    <w:rsid w:val="00644A03"/>
    <w:rsid w:val="0064512A"/>
    <w:rsid w:val="00645E40"/>
    <w:rsid w:val="0064716C"/>
    <w:rsid w:val="00647452"/>
    <w:rsid w:val="00647D02"/>
    <w:rsid w:val="00650030"/>
    <w:rsid w:val="006516CD"/>
    <w:rsid w:val="00651A96"/>
    <w:rsid w:val="00652437"/>
    <w:rsid w:val="00652593"/>
    <w:rsid w:val="00652DDC"/>
    <w:rsid w:val="00652FA8"/>
    <w:rsid w:val="006537E3"/>
    <w:rsid w:val="00653AF4"/>
    <w:rsid w:val="00654312"/>
    <w:rsid w:val="00654347"/>
    <w:rsid w:val="00654C70"/>
    <w:rsid w:val="006554EF"/>
    <w:rsid w:val="00655CB1"/>
    <w:rsid w:val="0065620C"/>
    <w:rsid w:val="00657361"/>
    <w:rsid w:val="00657E3C"/>
    <w:rsid w:val="00657F61"/>
    <w:rsid w:val="006604F1"/>
    <w:rsid w:val="0066104F"/>
    <w:rsid w:val="006611CA"/>
    <w:rsid w:val="00661616"/>
    <w:rsid w:val="006619FF"/>
    <w:rsid w:val="00661A61"/>
    <w:rsid w:val="00661DE7"/>
    <w:rsid w:val="00662B9A"/>
    <w:rsid w:val="00662EA2"/>
    <w:rsid w:val="00662FFF"/>
    <w:rsid w:val="006630E8"/>
    <w:rsid w:val="006631BA"/>
    <w:rsid w:val="00663476"/>
    <w:rsid w:val="00664E5A"/>
    <w:rsid w:val="00665027"/>
    <w:rsid w:val="00665687"/>
    <w:rsid w:val="00666899"/>
    <w:rsid w:val="00666BBF"/>
    <w:rsid w:val="00666CFB"/>
    <w:rsid w:val="00666D6D"/>
    <w:rsid w:val="00667223"/>
    <w:rsid w:val="0066778B"/>
    <w:rsid w:val="00667BCF"/>
    <w:rsid w:val="00667D14"/>
    <w:rsid w:val="00667FDC"/>
    <w:rsid w:val="0067041E"/>
    <w:rsid w:val="00670C72"/>
    <w:rsid w:val="00671337"/>
    <w:rsid w:val="00671B63"/>
    <w:rsid w:val="00672273"/>
    <w:rsid w:val="0067298C"/>
    <w:rsid w:val="00672D3E"/>
    <w:rsid w:val="00672FA0"/>
    <w:rsid w:val="00672FDA"/>
    <w:rsid w:val="006732A2"/>
    <w:rsid w:val="00673F19"/>
    <w:rsid w:val="0067438D"/>
    <w:rsid w:val="00674665"/>
    <w:rsid w:val="0067485C"/>
    <w:rsid w:val="00674AF1"/>
    <w:rsid w:val="00675188"/>
    <w:rsid w:val="00675873"/>
    <w:rsid w:val="00676037"/>
    <w:rsid w:val="006774CF"/>
    <w:rsid w:val="00680267"/>
    <w:rsid w:val="00680535"/>
    <w:rsid w:val="00680759"/>
    <w:rsid w:val="006828F4"/>
    <w:rsid w:val="00682D92"/>
    <w:rsid w:val="00683117"/>
    <w:rsid w:val="00683275"/>
    <w:rsid w:val="006832E5"/>
    <w:rsid w:val="00683FF7"/>
    <w:rsid w:val="006846D4"/>
    <w:rsid w:val="006849A6"/>
    <w:rsid w:val="00685D86"/>
    <w:rsid w:val="0068661B"/>
    <w:rsid w:val="006866AC"/>
    <w:rsid w:val="006877C0"/>
    <w:rsid w:val="00687D96"/>
    <w:rsid w:val="00687E26"/>
    <w:rsid w:val="00690061"/>
    <w:rsid w:val="00691AA7"/>
    <w:rsid w:val="0069210B"/>
    <w:rsid w:val="00692D90"/>
    <w:rsid w:val="00692FE6"/>
    <w:rsid w:val="0069354F"/>
    <w:rsid w:val="00693586"/>
    <w:rsid w:val="00693BE3"/>
    <w:rsid w:val="006947E5"/>
    <w:rsid w:val="00694B26"/>
    <w:rsid w:val="00695206"/>
    <w:rsid w:val="00696EBA"/>
    <w:rsid w:val="0069799A"/>
    <w:rsid w:val="00697AF8"/>
    <w:rsid w:val="006A0097"/>
    <w:rsid w:val="006A03B8"/>
    <w:rsid w:val="006A08A6"/>
    <w:rsid w:val="006A0BD2"/>
    <w:rsid w:val="006A105B"/>
    <w:rsid w:val="006A182A"/>
    <w:rsid w:val="006A1CA9"/>
    <w:rsid w:val="006A28D7"/>
    <w:rsid w:val="006A2A60"/>
    <w:rsid w:val="006A2E49"/>
    <w:rsid w:val="006A2F39"/>
    <w:rsid w:val="006A3029"/>
    <w:rsid w:val="006A31B4"/>
    <w:rsid w:val="006A3F25"/>
    <w:rsid w:val="006A4042"/>
    <w:rsid w:val="006A451E"/>
    <w:rsid w:val="006A51AA"/>
    <w:rsid w:val="006A5B50"/>
    <w:rsid w:val="006A6952"/>
    <w:rsid w:val="006A73C6"/>
    <w:rsid w:val="006A7C50"/>
    <w:rsid w:val="006B010D"/>
    <w:rsid w:val="006B06F2"/>
    <w:rsid w:val="006B0CA7"/>
    <w:rsid w:val="006B1A75"/>
    <w:rsid w:val="006B2C76"/>
    <w:rsid w:val="006B2C9C"/>
    <w:rsid w:val="006B2FB3"/>
    <w:rsid w:val="006B31EB"/>
    <w:rsid w:val="006B33C8"/>
    <w:rsid w:val="006B34B5"/>
    <w:rsid w:val="006B3D48"/>
    <w:rsid w:val="006B6528"/>
    <w:rsid w:val="006B6984"/>
    <w:rsid w:val="006B6BF2"/>
    <w:rsid w:val="006B7E07"/>
    <w:rsid w:val="006C0475"/>
    <w:rsid w:val="006C0A6B"/>
    <w:rsid w:val="006C0B10"/>
    <w:rsid w:val="006C0E6C"/>
    <w:rsid w:val="006C1025"/>
    <w:rsid w:val="006C1605"/>
    <w:rsid w:val="006C16FE"/>
    <w:rsid w:val="006C1C1A"/>
    <w:rsid w:val="006C202E"/>
    <w:rsid w:val="006C2152"/>
    <w:rsid w:val="006C21AE"/>
    <w:rsid w:val="006C2AED"/>
    <w:rsid w:val="006C2E9F"/>
    <w:rsid w:val="006C2EB3"/>
    <w:rsid w:val="006C3133"/>
    <w:rsid w:val="006C42B3"/>
    <w:rsid w:val="006C449A"/>
    <w:rsid w:val="006C4716"/>
    <w:rsid w:val="006C5DD2"/>
    <w:rsid w:val="006C689C"/>
    <w:rsid w:val="006C6E8D"/>
    <w:rsid w:val="006C6EC5"/>
    <w:rsid w:val="006C73DD"/>
    <w:rsid w:val="006C7A8C"/>
    <w:rsid w:val="006C7CAD"/>
    <w:rsid w:val="006D0A63"/>
    <w:rsid w:val="006D0FC2"/>
    <w:rsid w:val="006D105D"/>
    <w:rsid w:val="006D18E1"/>
    <w:rsid w:val="006D2146"/>
    <w:rsid w:val="006D3F29"/>
    <w:rsid w:val="006D4893"/>
    <w:rsid w:val="006D53A5"/>
    <w:rsid w:val="006D6093"/>
    <w:rsid w:val="006D6158"/>
    <w:rsid w:val="006D63D2"/>
    <w:rsid w:val="006D67BD"/>
    <w:rsid w:val="006D6B5E"/>
    <w:rsid w:val="006D717C"/>
    <w:rsid w:val="006D7DAC"/>
    <w:rsid w:val="006E05CF"/>
    <w:rsid w:val="006E0C95"/>
    <w:rsid w:val="006E0EA7"/>
    <w:rsid w:val="006E172D"/>
    <w:rsid w:val="006E1D51"/>
    <w:rsid w:val="006E2681"/>
    <w:rsid w:val="006E26B4"/>
    <w:rsid w:val="006E277C"/>
    <w:rsid w:val="006E3735"/>
    <w:rsid w:val="006E3FD3"/>
    <w:rsid w:val="006E4D97"/>
    <w:rsid w:val="006E5458"/>
    <w:rsid w:val="006E5D90"/>
    <w:rsid w:val="006E5E8F"/>
    <w:rsid w:val="006E6318"/>
    <w:rsid w:val="006E6A07"/>
    <w:rsid w:val="006E6B0C"/>
    <w:rsid w:val="006E6D6F"/>
    <w:rsid w:val="006E732B"/>
    <w:rsid w:val="006E7870"/>
    <w:rsid w:val="006E7887"/>
    <w:rsid w:val="006E7EF9"/>
    <w:rsid w:val="006F07A3"/>
    <w:rsid w:val="006F0EC3"/>
    <w:rsid w:val="006F1857"/>
    <w:rsid w:val="006F1ED7"/>
    <w:rsid w:val="006F2055"/>
    <w:rsid w:val="006F2333"/>
    <w:rsid w:val="006F259C"/>
    <w:rsid w:val="006F2F41"/>
    <w:rsid w:val="006F34FC"/>
    <w:rsid w:val="006F3C81"/>
    <w:rsid w:val="006F41D2"/>
    <w:rsid w:val="006F42F7"/>
    <w:rsid w:val="006F4501"/>
    <w:rsid w:val="006F5128"/>
    <w:rsid w:val="006F671E"/>
    <w:rsid w:val="006F678E"/>
    <w:rsid w:val="006F7AB1"/>
    <w:rsid w:val="006F7EDF"/>
    <w:rsid w:val="006F7EE6"/>
    <w:rsid w:val="0070110D"/>
    <w:rsid w:val="00701431"/>
    <w:rsid w:val="00701909"/>
    <w:rsid w:val="0070213D"/>
    <w:rsid w:val="00702246"/>
    <w:rsid w:val="00702A03"/>
    <w:rsid w:val="007035AC"/>
    <w:rsid w:val="007038AF"/>
    <w:rsid w:val="007038E6"/>
    <w:rsid w:val="00703975"/>
    <w:rsid w:val="00703C44"/>
    <w:rsid w:val="007049D7"/>
    <w:rsid w:val="00704D37"/>
    <w:rsid w:val="00705241"/>
    <w:rsid w:val="00705547"/>
    <w:rsid w:val="00705FC9"/>
    <w:rsid w:val="0070640E"/>
    <w:rsid w:val="0070651F"/>
    <w:rsid w:val="007068A6"/>
    <w:rsid w:val="007069E8"/>
    <w:rsid w:val="00706F40"/>
    <w:rsid w:val="007075F6"/>
    <w:rsid w:val="00707C7F"/>
    <w:rsid w:val="007105C4"/>
    <w:rsid w:val="00710969"/>
    <w:rsid w:val="00711433"/>
    <w:rsid w:val="007115FC"/>
    <w:rsid w:val="00711A06"/>
    <w:rsid w:val="00711DB6"/>
    <w:rsid w:val="00712501"/>
    <w:rsid w:val="0071271B"/>
    <w:rsid w:val="00712902"/>
    <w:rsid w:val="00712B19"/>
    <w:rsid w:val="00713D23"/>
    <w:rsid w:val="0071469A"/>
    <w:rsid w:val="007156A0"/>
    <w:rsid w:val="00715946"/>
    <w:rsid w:val="00715C08"/>
    <w:rsid w:val="007166E6"/>
    <w:rsid w:val="00716791"/>
    <w:rsid w:val="00716F31"/>
    <w:rsid w:val="00716F65"/>
    <w:rsid w:val="00716F6F"/>
    <w:rsid w:val="0071759C"/>
    <w:rsid w:val="007178F9"/>
    <w:rsid w:val="00720234"/>
    <w:rsid w:val="00720306"/>
    <w:rsid w:val="007206CA"/>
    <w:rsid w:val="00720ACF"/>
    <w:rsid w:val="00721B83"/>
    <w:rsid w:val="00722770"/>
    <w:rsid w:val="007229C1"/>
    <w:rsid w:val="00722BFF"/>
    <w:rsid w:val="0072390D"/>
    <w:rsid w:val="00723ACC"/>
    <w:rsid w:val="00723D1B"/>
    <w:rsid w:val="00723DE4"/>
    <w:rsid w:val="007247E9"/>
    <w:rsid w:val="00724872"/>
    <w:rsid w:val="00724A9E"/>
    <w:rsid w:val="00725243"/>
    <w:rsid w:val="007257A0"/>
    <w:rsid w:val="007258EE"/>
    <w:rsid w:val="00725B7F"/>
    <w:rsid w:val="00725BAF"/>
    <w:rsid w:val="007260E0"/>
    <w:rsid w:val="007262F6"/>
    <w:rsid w:val="00726AF6"/>
    <w:rsid w:val="007273D1"/>
    <w:rsid w:val="00727A24"/>
    <w:rsid w:val="007305EF"/>
    <w:rsid w:val="00730B07"/>
    <w:rsid w:val="007319FB"/>
    <w:rsid w:val="00731BF7"/>
    <w:rsid w:val="0073255C"/>
    <w:rsid w:val="00733039"/>
    <w:rsid w:val="007331AA"/>
    <w:rsid w:val="007339FE"/>
    <w:rsid w:val="00734563"/>
    <w:rsid w:val="0073487C"/>
    <w:rsid w:val="0073496E"/>
    <w:rsid w:val="00734A4A"/>
    <w:rsid w:val="00735230"/>
    <w:rsid w:val="0073539F"/>
    <w:rsid w:val="007359B1"/>
    <w:rsid w:val="0073650A"/>
    <w:rsid w:val="007373A9"/>
    <w:rsid w:val="00737BA0"/>
    <w:rsid w:val="00741400"/>
    <w:rsid w:val="00741473"/>
    <w:rsid w:val="007414A5"/>
    <w:rsid w:val="0074197F"/>
    <w:rsid w:val="00741C09"/>
    <w:rsid w:val="00741EB6"/>
    <w:rsid w:val="00742315"/>
    <w:rsid w:val="00742874"/>
    <w:rsid w:val="00743C0A"/>
    <w:rsid w:val="007447A3"/>
    <w:rsid w:val="00744BD8"/>
    <w:rsid w:val="00744EE4"/>
    <w:rsid w:val="0074511C"/>
    <w:rsid w:val="00745CBB"/>
    <w:rsid w:val="007464B0"/>
    <w:rsid w:val="0074669E"/>
    <w:rsid w:val="007467B2"/>
    <w:rsid w:val="007502E1"/>
    <w:rsid w:val="007504DB"/>
    <w:rsid w:val="007512C2"/>
    <w:rsid w:val="0075137B"/>
    <w:rsid w:val="007542A4"/>
    <w:rsid w:val="00754700"/>
    <w:rsid w:val="00754A16"/>
    <w:rsid w:val="00755515"/>
    <w:rsid w:val="007558E5"/>
    <w:rsid w:val="00755EF0"/>
    <w:rsid w:val="00756005"/>
    <w:rsid w:val="0075644B"/>
    <w:rsid w:val="00756823"/>
    <w:rsid w:val="00756A13"/>
    <w:rsid w:val="00757255"/>
    <w:rsid w:val="007579A4"/>
    <w:rsid w:val="00760171"/>
    <w:rsid w:val="007604A9"/>
    <w:rsid w:val="00760FEC"/>
    <w:rsid w:val="0076131D"/>
    <w:rsid w:val="00761604"/>
    <w:rsid w:val="00761767"/>
    <w:rsid w:val="00761BC7"/>
    <w:rsid w:val="00761CFA"/>
    <w:rsid w:val="007629B5"/>
    <w:rsid w:val="007644FF"/>
    <w:rsid w:val="0076472B"/>
    <w:rsid w:val="007649DB"/>
    <w:rsid w:val="00764B60"/>
    <w:rsid w:val="00765E45"/>
    <w:rsid w:val="007666DC"/>
    <w:rsid w:val="007675C8"/>
    <w:rsid w:val="007677F2"/>
    <w:rsid w:val="00770C24"/>
    <w:rsid w:val="0077111A"/>
    <w:rsid w:val="007712A3"/>
    <w:rsid w:val="007714F6"/>
    <w:rsid w:val="00771E07"/>
    <w:rsid w:val="00771E47"/>
    <w:rsid w:val="007729C9"/>
    <w:rsid w:val="0077309F"/>
    <w:rsid w:val="007730AF"/>
    <w:rsid w:val="007747DB"/>
    <w:rsid w:val="00775799"/>
    <w:rsid w:val="00775BEA"/>
    <w:rsid w:val="00775D0D"/>
    <w:rsid w:val="00776B33"/>
    <w:rsid w:val="00776D54"/>
    <w:rsid w:val="00777B7A"/>
    <w:rsid w:val="00777D68"/>
    <w:rsid w:val="00780111"/>
    <w:rsid w:val="0078070C"/>
    <w:rsid w:val="00780833"/>
    <w:rsid w:val="00780A55"/>
    <w:rsid w:val="00781B63"/>
    <w:rsid w:val="007822CF"/>
    <w:rsid w:val="00782384"/>
    <w:rsid w:val="00782A42"/>
    <w:rsid w:val="00782F75"/>
    <w:rsid w:val="0078380D"/>
    <w:rsid w:val="00783915"/>
    <w:rsid w:val="00783B20"/>
    <w:rsid w:val="0078418C"/>
    <w:rsid w:val="007845AB"/>
    <w:rsid w:val="00785697"/>
    <w:rsid w:val="00786126"/>
    <w:rsid w:val="00787AFA"/>
    <w:rsid w:val="00790008"/>
    <w:rsid w:val="0079026E"/>
    <w:rsid w:val="00790B54"/>
    <w:rsid w:val="00791127"/>
    <w:rsid w:val="007912C6"/>
    <w:rsid w:val="0079153C"/>
    <w:rsid w:val="007918FE"/>
    <w:rsid w:val="00791AD3"/>
    <w:rsid w:val="00791E95"/>
    <w:rsid w:val="00791FB5"/>
    <w:rsid w:val="0079220E"/>
    <w:rsid w:val="00792B53"/>
    <w:rsid w:val="00792DB9"/>
    <w:rsid w:val="00793501"/>
    <w:rsid w:val="00794EE6"/>
    <w:rsid w:val="00795E92"/>
    <w:rsid w:val="0079628E"/>
    <w:rsid w:val="007968C0"/>
    <w:rsid w:val="00796C85"/>
    <w:rsid w:val="00797847"/>
    <w:rsid w:val="007A03C6"/>
    <w:rsid w:val="007A1200"/>
    <w:rsid w:val="007A16D8"/>
    <w:rsid w:val="007A1751"/>
    <w:rsid w:val="007A195E"/>
    <w:rsid w:val="007A22FD"/>
    <w:rsid w:val="007A23C0"/>
    <w:rsid w:val="007A293A"/>
    <w:rsid w:val="007A2B23"/>
    <w:rsid w:val="007A311E"/>
    <w:rsid w:val="007A4504"/>
    <w:rsid w:val="007A5915"/>
    <w:rsid w:val="007A66E1"/>
    <w:rsid w:val="007A6971"/>
    <w:rsid w:val="007A6B78"/>
    <w:rsid w:val="007A7230"/>
    <w:rsid w:val="007A732C"/>
    <w:rsid w:val="007A7A7B"/>
    <w:rsid w:val="007B07CD"/>
    <w:rsid w:val="007B0BB8"/>
    <w:rsid w:val="007B0D59"/>
    <w:rsid w:val="007B1344"/>
    <w:rsid w:val="007B1C51"/>
    <w:rsid w:val="007B1CBE"/>
    <w:rsid w:val="007B1EA3"/>
    <w:rsid w:val="007B1F47"/>
    <w:rsid w:val="007B27FC"/>
    <w:rsid w:val="007B290F"/>
    <w:rsid w:val="007B3252"/>
    <w:rsid w:val="007B34B2"/>
    <w:rsid w:val="007B39ED"/>
    <w:rsid w:val="007B3BFA"/>
    <w:rsid w:val="007B429E"/>
    <w:rsid w:val="007B4422"/>
    <w:rsid w:val="007B4695"/>
    <w:rsid w:val="007B4791"/>
    <w:rsid w:val="007B4D86"/>
    <w:rsid w:val="007B4F75"/>
    <w:rsid w:val="007B55AF"/>
    <w:rsid w:val="007B5D86"/>
    <w:rsid w:val="007B6240"/>
    <w:rsid w:val="007B6703"/>
    <w:rsid w:val="007B6971"/>
    <w:rsid w:val="007B6E35"/>
    <w:rsid w:val="007B71D6"/>
    <w:rsid w:val="007B758D"/>
    <w:rsid w:val="007B7D12"/>
    <w:rsid w:val="007C06F4"/>
    <w:rsid w:val="007C0863"/>
    <w:rsid w:val="007C0A57"/>
    <w:rsid w:val="007C1271"/>
    <w:rsid w:val="007C1D0C"/>
    <w:rsid w:val="007C1E75"/>
    <w:rsid w:val="007C2C87"/>
    <w:rsid w:val="007C341C"/>
    <w:rsid w:val="007C3504"/>
    <w:rsid w:val="007C38E4"/>
    <w:rsid w:val="007C4365"/>
    <w:rsid w:val="007C44AF"/>
    <w:rsid w:val="007C46B1"/>
    <w:rsid w:val="007C5DC7"/>
    <w:rsid w:val="007C67C6"/>
    <w:rsid w:val="007C6F82"/>
    <w:rsid w:val="007C7660"/>
    <w:rsid w:val="007C7A24"/>
    <w:rsid w:val="007C7E18"/>
    <w:rsid w:val="007C7EBB"/>
    <w:rsid w:val="007D03B5"/>
    <w:rsid w:val="007D0F5E"/>
    <w:rsid w:val="007D0FE1"/>
    <w:rsid w:val="007D12CB"/>
    <w:rsid w:val="007D2199"/>
    <w:rsid w:val="007D2A75"/>
    <w:rsid w:val="007D2D80"/>
    <w:rsid w:val="007D35D0"/>
    <w:rsid w:val="007D380C"/>
    <w:rsid w:val="007D383B"/>
    <w:rsid w:val="007D43C5"/>
    <w:rsid w:val="007D47A0"/>
    <w:rsid w:val="007D4A16"/>
    <w:rsid w:val="007D4C86"/>
    <w:rsid w:val="007D5128"/>
    <w:rsid w:val="007D54ED"/>
    <w:rsid w:val="007D5718"/>
    <w:rsid w:val="007D5A09"/>
    <w:rsid w:val="007D5A49"/>
    <w:rsid w:val="007D669B"/>
    <w:rsid w:val="007D6BAB"/>
    <w:rsid w:val="007D7F29"/>
    <w:rsid w:val="007E0347"/>
    <w:rsid w:val="007E1462"/>
    <w:rsid w:val="007E14DC"/>
    <w:rsid w:val="007E1D26"/>
    <w:rsid w:val="007E299D"/>
    <w:rsid w:val="007E3092"/>
    <w:rsid w:val="007E3133"/>
    <w:rsid w:val="007E3845"/>
    <w:rsid w:val="007E41FA"/>
    <w:rsid w:val="007E4603"/>
    <w:rsid w:val="007E4AA1"/>
    <w:rsid w:val="007E516C"/>
    <w:rsid w:val="007E5494"/>
    <w:rsid w:val="007E55EF"/>
    <w:rsid w:val="007E692E"/>
    <w:rsid w:val="007E713A"/>
    <w:rsid w:val="007E7471"/>
    <w:rsid w:val="007E74F6"/>
    <w:rsid w:val="007E779E"/>
    <w:rsid w:val="007E7BDE"/>
    <w:rsid w:val="007F02A7"/>
    <w:rsid w:val="007F0A1F"/>
    <w:rsid w:val="007F0B20"/>
    <w:rsid w:val="007F0DD4"/>
    <w:rsid w:val="007F1AB6"/>
    <w:rsid w:val="007F2219"/>
    <w:rsid w:val="007F25D5"/>
    <w:rsid w:val="007F2818"/>
    <w:rsid w:val="007F2E1C"/>
    <w:rsid w:val="007F451D"/>
    <w:rsid w:val="007F4BD3"/>
    <w:rsid w:val="007F52BA"/>
    <w:rsid w:val="007F56F3"/>
    <w:rsid w:val="007F5854"/>
    <w:rsid w:val="007F5AB9"/>
    <w:rsid w:val="007F5D46"/>
    <w:rsid w:val="007F5E5C"/>
    <w:rsid w:val="007F6722"/>
    <w:rsid w:val="007F6A35"/>
    <w:rsid w:val="007F6B26"/>
    <w:rsid w:val="007F6BCC"/>
    <w:rsid w:val="007F7459"/>
    <w:rsid w:val="007F75B4"/>
    <w:rsid w:val="007F7971"/>
    <w:rsid w:val="007F7B92"/>
    <w:rsid w:val="007F7FA9"/>
    <w:rsid w:val="00800856"/>
    <w:rsid w:val="008012AA"/>
    <w:rsid w:val="00801EF4"/>
    <w:rsid w:val="00802C78"/>
    <w:rsid w:val="008044BF"/>
    <w:rsid w:val="0080539C"/>
    <w:rsid w:val="008056A2"/>
    <w:rsid w:val="00805D89"/>
    <w:rsid w:val="00805E02"/>
    <w:rsid w:val="00805F47"/>
    <w:rsid w:val="00806141"/>
    <w:rsid w:val="0080639C"/>
    <w:rsid w:val="00810295"/>
    <w:rsid w:val="00810525"/>
    <w:rsid w:val="008108FB"/>
    <w:rsid w:val="008109DD"/>
    <w:rsid w:val="00813050"/>
    <w:rsid w:val="008135AE"/>
    <w:rsid w:val="00813707"/>
    <w:rsid w:val="00813800"/>
    <w:rsid w:val="008146F2"/>
    <w:rsid w:val="00815185"/>
    <w:rsid w:val="008157A3"/>
    <w:rsid w:val="0081586F"/>
    <w:rsid w:val="00815B68"/>
    <w:rsid w:val="00815D8A"/>
    <w:rsid w:val="00816DA5"/>
    <w:rsid w:val="008179AB"/>
    <w:rsid w:val="00820041"/>
    <w:rsid w:val="0082036B"/>
    <w:rsid w:val="00820464"/>
    <w:rsid w:val="0082081E"/>
    <w:rsid w:val="00820EB9"/>
    <w:rsid w:val="00820ECF"/>
    <w:rsid w:val="008216BC"/>
    <w:rsid w:val="00821A1D"/>
    <w:rsid w:val="008222A1"/>
    <w:rsid w:val="008230FD"/>
    <w:rsid w:val="00823243"/>
    <w:rsid w:val="00823D71"/>
    <w:rsid w:val="00824679"/>
    <w:rsid w:val="00824AA2"/>
    <w:rsid w:val="00825AB3"/>
    <w:rsid w:val="00825B9B"/>
    <w:rsid w:val="00825BD0"/>
    <w:rsid w:val="0082621E"/>
    <w:rsid w:val="008270D4"/>
    <w:rsid w:val="00827609"/>
    <w:rsid w:val="00830020"/>
    <w:rsid w:val="00830A2E"/>
    <w:rsid w:val="008313B1"/>
    <w:rsid w:val="008315F2"/>
    <w:rsid w:val="00831C8C"/>
    <w:rsid w:val="00833158"/>
    <w:rsid w:val="0083370A"/>
    <w:rsid w:val="00834662"/>
    <w:rsid w:val="00834E64"/>
    <w:rsid w:val="00836042"/>
    <w:rsid w:val="0083667B"/>
    <w:rsid w:val="00836D40"/>
    <w:rsid w:val="00836E7E"/>
    <w:rsid w:val="0083710D"/>
    <w:rsid w:val="00841579"/>
    <w:rsid w:val="008415F6"/>
    <w:rsid w:val="00841670"/>
    <w:rsid w:val="008418E8"/>
    <w:rsid w:val="00842A7F"/>
    <w:rsid w:val="00842B8C"/>
    <w:rsid w:val="0084347F"/>
    <w:rsid w:val="008442E3"/>
    <w:rsid w:val="008443B3"/>
    <w:rsid w:val="00844439"/>
    <w:rsid w:val="008445D3"/>
    <w:rsid w:val="00844D98"/>
    <w:rsid w:val="00844F4D"/>
    <w:rsid w:val="00845101"/>
    <w:rsid w:val="00845BEE"/>
    <w:rsid w:val="00845C95"/>
    <w:rsid w:val="00845EF3"/>
    <w:rsid w:val="0084669A"/>
    <w:rsid w:val="00846C9F"/>
    <w:rsid w:val="00847676"/>
    <w:rsid w:val="008477D3"/>
    <w:rsid w:val="00847C47"/>
    <w:rsid w:val="00847D36"/>
    <w:rsid w:val="0085004E"/>
    <w:rsid w:val="0085099B"/>
    <w:rsid w:val="00850A8B"/>
    <w:rsid w:val="008510B8"/>
    <w:rsid w:val="00852609"/>
    <w:rsid w:val="00852718"/>
    <w:rsid w:val="008543E2"/>
    <w:rsid w:val="00854C7D"/>
    <w:rsid w:val="00854F01"/>
    <w:rsid w:val="00855AF5"/>
    <w:rsid w:val="00855D3F"/>
    <w:rsid w:val="008561EC"/>
    <w:rsid w:val="00857D49"/>
    <w:rsid w:val="00860D6A"/>
    <w:rsid w:val="00861117"/>
    <w:rsid w:val="008623B0"/>
    <w:rsid w:val="00862CA6"/>
    <w:rsid w:val="00863366"/>
    <w:rsid w:val="00863812"/>
    <w:rsid w:val="00864261"/>
    <w:rsid w:val="008650A2"/>
    <w:rsid w:val="00865885"/>
    <w:rsid w:val="00865B02"/>
    <w:rsid w:val="00866193"/>
    <w:rsid w:val="0086674C"/>
    <w:rsid w:val="00866DCC"/>
    <w:rsid w:val="00866E86"/>
    <w:rsid w:val="008672B4"/>
    <w:rsid w:val="00867448"/>
    <w:rsid w:val="00867481"/>
    <w:rsid w:val="008678E3"/>
    <w:rsid w:val="00867E47"/>
    <w:rsid w:val="00870767"/>
    <w:rsid w:val="00871996"/>
    <w:rsid w:val="008723B6"/>
    <w:rsid w:val="0087271A"/>
    <w:rsid w:val="00872AA5"/>
    <w:rsid w:val="008739B2"/>
    <w:rsid w:val="00875199"/>
    <w:rsid w:val="00875609"/>
    <w:rsid w:val="0087560E"/>
    <w:rsid w:val="008757FB"/>
    <w:rsid w:val="0087647A"/>
    <w:rsid w:val="00876576"/>
    <w:rsid w:val="00876EC3"/>
    <w:rsid w:val="00876EEC"/>
    <w:rsid w:val="00877082"/>
    <w:rsid w:val="008800CB"/>
    <w:rsid w:val="00880459"/>
    <w:rsid w:val="008811FD"/>
    <w:rsid w:val="0088161C"/>
    <w:rsid w:val="0088162F"/>
    <w:rsid w:val="00881D97"/>
    <w:rsid w:val="00881E64"/>
    <w:rsid w:val="00882993"/>
    <w:rsid w:val="00882DF4"/>
    <w:rsid w:val="00883051"/>
    <w:rsid w:val="008830B0"/>
    <w:rsid w:val="00883EA0"/>
    <w:rsid w:val="00883F3A"/>
    <w:rsid w:val="00883FF2"/>
    <w:rsid w:val="00884D2B"/>
    <w:rsid w:val="008851E5"/>
    <w:rsid w:val="008857DA"/>
    <w:rsid w:val="008864D5"/>
    <w:rsid w:val="00886B23"/>
    <w:rsid w:val="00886E8E"/>
    <w:rsid w:val="00887B19"/>
    <w:rsid w:val="00887B3A"/>
    <w:rsid w:val="008900F5"/>
    <w:rsid w:val="008910AC"/>
    <w:rsid w:val="00891146"/>
    <w:rsid w:val="008912A2"/>
    <w:rsid w:val="0089227E"/>
    <w:rsid w:val="00892321"/>
    <w:rsid w:val="00892752"/>
    <w:rsid w:val="00892AB4"/>
    <w:rsid w:val="00892CB8"/>
    <w:rsid w:val="00892E8D"/>
    <w:rsid w:val="00893310"/>
    <w:rsid w:val="00893C2B"/>
    <w:rsid w:val="00893DEB"/>
    <w:rsid w:val="008940B9"/>
    <w:rsid w:val="0089450D"/>
    <w:rsid w:val="008958D9"/>
    <w:rsid w:val="008958FA"/>
    <w:rsid w:val="00895CF3"/>
    <w:rsid w:val="00895FC0"/>
    <w:rsid w:val="00897157"/>
    <w:rsid w:val="00897E19"/>
    <w:rsid w:val="008A06ED"/>
    <w:rsid w:val="008A075B"/>
    <w:rsid w:val="008A0C16"/>
    <w:rsid w:val="008A16A6"/>
    <w:rsid w:val="008A21A0"/>
    <w:rsid w:val="008A2492"/>
    <w:rsid w:val="008A2C4A"/>
    <w:rsid w:val="008A2FF7"/>
    <w:rsid w:val="008A340F"/>
    <w:rsid w:val="008A37A3"/>
    <w:rsid w:val="008A3AB6"/>
    <w:rsid w:val="008A3ACE"/>
    <w:rsid w:val="008A454F"/>
    <w:rsid w:val="008A5858"/>
    <w:rsid w:val="008A5A1C"/>
    <w:rsid w:val="008A62DC"/>
    <w:rsid w:val="008A6318"/>
    <w:rsid w:val="008A654C"/>
    <w:rsid w:val="008A69EC"/>
    <w:rsid w:val="008A7F16"/>
    <w:rsid w:val="008B0BE0"/>
    <w:rsid w:val="008B1F57"/>
    <w:rsid w:val="008B3676"/>
    <w:rsid w:val="008B37B3"/>
    <w:rsid w:val="008B42C8"/>
    <w:rsid w:val="008B45BE"/>
    <w:rsid w:val="008B58BF"/>
    <w:rsid w:val="008B5FD2"/>
    <w:rsid w:val="008B61EC"/>
    <w:rsid w:val="008B67BE"/>
    <w:rsid w:val="008B70A2"/>
    <w:rsid w:val="008C0D92"/>
    <w:rsid w:val="008C1CC5"/>
    <w:rsid w:val="008C3B89"/>
    <w:rsid w:val="008C6356"/>
    <w:rsid w:val="008C63F1"/>
    <w:rsid w:val="008C6C3C"/>
    <w:rsid w:val="008C6DD3"/>
    <w:rsid w:val="008C70F7"/>
    <w:rsid w:val="008C7C66"/>
    <w:rsid w:val="008D0032"/>
    <w:rsid w:val="008D123D"/>
    <w:rsid w:val="008D166B"/>
    <w:rsid w:val="008D1C04"/>
    <w:rsid w:val="008D2876"/>
    <w:rsid w:val="008D2ADA"/>
    <w:rsid w:val="008D3470"/>
    <w:rsid w:val="008D34D0"/>
    <w:rsid w:val="008D4357"/>
    <w:rsid w:val="008D4ABD"/>
    <w:rsid w:val="008D500F"/>
    <w:rsid w:val="008D5561"/>
    <w:rsid w:val="008D587E"/>
    <w:rsid w:val="008D75C6"/>
    <w:rsid w:val="008E144B"/>
    <w:rsid w:val="008E1F72"/>
    <w:rsid w:val="008E233C"/>
    <w:rsid w:val="008E2A3F"/>
    <w:rsid w:val="008E2D09"/>
    <w:rsid w:val="008E31F7"/>
    <w:rsid w:val="008E32BB"/>
    <w:rsid w:val="008E33B0"/>
    <w:rsid w:val="008E3E0F"/>
    <w:rsid w:val="008E3FCB"/>
    <w:rsid w:val="008E40D3"/>
    <w:rsid w:val="008E54E7"/>
    <w:rsid w:val="008E6493"/>
    <w:rsid w:val="008E6C5D"/>
    <w:rsid w:val="008E76AF"/>
    <w:rsid w:val="008E77CB"/>
    <w:rsid w:val="008E7DED"/>
    <w:rsid w:val="008E7F3B"/>
    <w:rsid w:val="008F0344"/>
    <w:rsid w:val="008F0F76"/>
    <w:rsid w:val="008F1AC1"/>
    <w:rsid w:val="008F1E05"/>
    <w:rsid w:val="008F2D58"/>
    <w:rsid w:val="008F2E67"/>
    <w:rsid w:val="008F2F58"/>
    <w:rsid w:val="008F401A"/>
    <w:rsid w:val="008F47AA"/>
    <w:rsid w:val="008F4FBE"/>
    <w:rsid w:val="008F5E5B"/>
    <w:rsid w:val="008F667F"/>
    <w:rsid w:val="008F6931"/>
    <w:rsid w:val="008F7A3F"/>
    <w:rsid w:val="008F7A49"/>
    <w:rsid w:val="0090020A"/>
    <w:rsid w:val="00900BA2"/>
    <w:rsid w:val="00900C6A"/>
    <w:rsid w:val="0090161F"/>
    <w:rsid w:val="00901801"/>
    <w:rsid w:val="009037DB"/>
    <w:rsid w:val="00904898"/>
    <w:rsid w:val="009054F5"/>
    <w:rsid w:val="0090605E"/>
    <w:rsid w:val="00906C74"/>
    <w:rsid w:val="00906D4E"/>
    <w:rsid w:val="00907EA0"/>
    <w:rsid w:val="00907F99"/>
    <w:rsid w:val="009108DC"/>
    <w:rsid w:val="00913285"/>
    <w:rsid w:val="0091335F"/>
    <w:rsid w:val="0091337E"/>
    <w:rsid w:val="00913615"/>
    <w:rsid w:val="00913B20"/>
    <w:rsid w:val="00914739"/>
    <w:rsid w:val="00914A09"/>
    <w:rsid w:val="00915A71"/>
    <w:rsid w:val="00915A96"/>
    <w:rsid w:val="00915E41"/>
    <w:rsid w:val="00915F94"/>
    <w:rsid w:val="009160B5"/>
    <w:rsid w:val="009164EC"/>
    <w:rsid w:val="00916CC3"/>
    <w:rsid w:val="009175B1"/>
    <w:rsid w:val="00917E08"/>
    <w:rsid w:val="009202AC"/>
    <w:rsid w:val="00920564"/>
    <w:rsid w:val="0092148A"/>
    <w:rsid w:val="00921955"/>
    <w:rsid w:val="00922160"/>
    <w:rsid w:val="009230AB"/>
    <w:rsid w:val="0092599E"/>
    <w:rsid w:val="009265A1"/>
    <w:rsid w:val="00927F6B"/>
    <w:rsid w:val="0093079A"/>
    <w:rsid w:val="00930F15"/>
    <w:rsid w:val="009321EF"/>
    <w:rsid w:val="00932561"/>
    <w:rsid w:val="0093261B"/>
    <w:rsid w:val="00934371"/>
    <w:rsid w:val="00934BC3"/>
    <w:rsid w:val="0093505F"/>
    <w:rsid w:val="009359F5"/>
    <w:rsid w:val="009363E1"/>
    <w:rsid w:val="009373B0"/>
    <w:rsid w:val="00937546"/>
    <w:rsid w:val="009378A7"/>
    <w:rsid w:val="00937C9F"/>
    <w:rsid w:val="00941C99"/>
    <w:rsid w:val="00942575"/>
    <w:rsid w:val="009434CC"/>
    <w:rsid w:val="00943A70"/>
    <w:rsid w:val="00943CE3"/>
    <w:rsid w:val="00945362"/>
    <w:rsid w:val="009454D3"/>
    <w:rsid w:val="00945DB6"/>
    <w:rsid w:val="00946CDE"/>
    <w:rsid w:val="009471F9"/>
    <w:rsid w:val="0094742E"/>
    <w:rsid w:val="009502FB"/>
    <w:rsid w:val="00950B8F"/>
    <w:rsid w:val="00951ABC"/>
    <w:rsid w:val="00952051"/>
    <w:rsid w:val="0095213B"/>
    <w:rsid w:val="0095225D"/>
    <w:rsid w:val="009524BC"/>
    <w:rsid w:val="00953263"/>
    <w:rsid w:val="009532A1"/>
    <w:rsid w:val="00953ADA"/>
    <w:rsid w:val="00955C0D"/>
    <w:rsid w:val="00955FA0"/>
    <w:rsid w:val="0095673D"/>
    <w:rsid w:val="00956875"/>
    <w:rsid w:val="009575D5"/>
    <w:rsid w:val="0096005B"/>
    <w:rsid w:val="009604B1"/>
    <w:rsid w:val="00960E40"/>
    <w:rsid w:val="00961003"/>
    <w:rsid w:val="00961051"/>
    <w:rsid w:val="00962388"/>
    <w:rsid w:val="00963270"/>
    <w:rsid w:val="009634A7"/>
    <w:rsid w:val="00963692"/>
    <w:rsid w:val="00963E09"/>
    <w:rsid w:val="009653C3"/>
    <w:rsid w:val="0096610E"/>
    <w:rsid w:val="009667E5"/>
    <w:rsid w:val="00967C41"/>
    <w:rsid w:val="00967D47"/>
    <w:rsid w:val="00970D89"/>
    <w:rsid w:val="009711AE"/>
    <w:rsid w:val="00971453"/>
    <w:rsid w:val="009714D2"/>
    <w:rsid w:val="00972DD2"/>
    <w:rsid w:val="00973009"/>
    <w:rsid w:val="00973806"/>
    <w:rsid w:val="00973D90"/>
    <w:rsid w:val="00974031"/>
    <w:rsid w:val="00974399"/>
    <w:rsid w:val="00975297"/>
    <w:rsid w:val="009754D4"/>
    <w:rsid w:val="009757F9"/>
    <w:rsid w:val="0097591A"/>
    <w:rsid w:val="00976C13"/>
    <w:rsid w:val="0097734E"/>
    <w:rsid w:val="00977507"/>
    <w:rsid w:val="0098010A"/>
    <w:rsid w:val="009805C2"/>
    <w:rsid w:val="00980861"/>
    <w:rsid w:val="00980A0C"/>
    <w:rsid w:val="00981492"/>
    <w:rsid w:val="00981BC3"/>
    <w:rsid w:val="00981C7E"/>
    <w:rsid w:val="00982EA1"/>
    <w:rsid w:val="00983268"/>
    <w:rsid w:val="0098340A"/>
    <w:rsid w:val="009835BB"/>
    <w:rsid w:val="00984411"/>
    <w:rsid w:val="009845C1"/>
    <w:rsid w:val="00984A40"/>
    <w:rsid w:val="009853E1"/>
    <w:rsid w:val="00985481"/>
    <w:rsid w:val="00985D18"/>
    <w:rsid w:val="0098649E"/>
    <w:rsid w:val="0098656D"/>
    <w:rsid w:val="0098685A"/>
    <w:rsid w:val="009868A9"/>
    <w:rsid w:val="009868D4"/>
    <w:rsid w:val="00986A7B"/>
    <w:rsid w:val="00991466"/>
    <w:rsid w:val="009915E1"/>
    <w:rsid w:val="00991B4A"/>
    <w:rsid w:val="00991C6B"/>
    <w:rsid w:val="00991D12"/>
    <w:rsid w:val="00992587"/>
    <w:rsid w:val="00992989"/>
    <w:rsid w:val="00992FF4"/>
    <w:rsid w:val="00993FE4"/>
    <w:rsid w:val="00995104"/>
    <w:rsid w:val="00995211"/>
    <w:rsid w:val="0099534E"/>
    <w:rsid w:val="00995C7C"/>
    <w:rsid w:val="00996255"/>
    <w:rsid w:val="009963B8"/>
    <w:rsid w:val="00996955"/>
    <w:rsid w:val="00996CB4"/>
    <w:rsid w:val="00997B95"/>
    <w:rsid w:val="009A0164"/>
    <w:rsid w:val="009A0171"/>
    <w:rsid w:val="009A0208"/>
    <w:rsid w:val="009A0490"/>
    <w:rsid w:val="009A0561"/>
    <w:rsid w:val="009A06FA"/>
    <w:rsid w:val="009A0FE9"/>
    <w:rsid w:val="009A1029"/>
    <w:rsid w:val="009A1063"/>
    <w:rsid w:val="009A1233"/>
    <w:rsid w:val="009A1379"/>
    <w:rsid w:val="009A1AA2"/>
    <w:rsid w:val="009A28E8"/>
    <w:rsid w:val="009A3089"/>
    <w:rsid w:val="009A3AEF"/>
    <w:rsid w:val="009A3B6E"/>
    <w:rsid w:val="009A3B70"/>
    <w:rsid w:val="009A3ED0"/>
    <w:rsid w:val="009A4197"/>
    <w:rsid w:val="009A493B"/>
    <w:rsid w:val="009A4E59"/>
    <w:rsid w:val="009A53EC"/>
    <w:rsid w:val="009A5F00"/>
    <w:rsid w:val="009B01AD"/>
    <w:rsid w:val="009B0D31"/>
    <w:rsid w:val="009B1A84"/>
    <w:rsid w:val="009B2136"/>
    <w:rsid w:val="009B3289"/>
    <w:rsid w:val="009B3CD4"/>
    <w:rsid w:val="009B4E28"/>
    <w:rsid w:val="009B51A2"/>
    <w:rsid w:val="009B637F"/>
    <w:rsid w:val="009B686E"/>
    <w:rsid w:val="009B7536"/>
    <w:rsid w:val="009B7ABD"/>
    <w:rsid w:val="009B7F13"/>
    <w:rsid w:val="009C03F7"/>
    <w:rsid w:val="009C0F76"/>
    <w:rsid w:val="009C155E"/>
    <w:rsid w:val="009C1DBB"/>
    <w:rsid w:val="009C26A9"/>
    <w:rsid w:val="009C2826"/>
    <w:rsid w:val="009C3780"/>
    <w:rsid w:val="009C39CD"/>
    <w:rsid w:val="009C4EB2"/>
    <w:rsid w:val="009C5B7F"/>
    <w:rsid w:val="009C5DDF"/>
    <w:rsid w:val="009C6351"/>
    <w:rsid w:val="009C7822"/>
    <w:rsid w:val="009C78B0"/>
    <w:rsid w:val="009C7EC0"/>
    <w:rsid w:val="009D01DF"/>
    <w:rsid w:val="009D11BC"/>
    <w:rsid w:val="009D1620"/>
    <w:rsid w:val="009D1D0B"/>
    <w:rsid w:val="009D22EA"/>
    <w:rsid w:val="009D2CF2"/>
    <w:rsid w:val="009D2E77"/>
    <w:rsid w:val="009D30C4"/>
    <w:rsid w:val="009D3492"/>
    <w:rsid w:val="009D4152"/>
    <w:rsid w:val="009D634C"/>
    <w:rsid w:val="009D669E"/>
    <w:rsid w:val="009D6B1B"/>
    <w:rsid w:val="009D6BB2"/>
    <w:rsid w:val="009D6C6E"/>
    <w:rsid w:val="009D71C3"/>
    <w:rsid w:val="009D71F9"/>
    <w:rsid w:val="009D7705"/>
    <w:rsid w:val="009D77B5"/>
    <w:rsid w:val="009D79CB"/>
    <w:rsid w:val="009D7D2E"/>
    <w:rsid w:val="009E128C"/>
    <w:rsid w:val="009E33F7"/>
    <w:rsid w:val="009E3887"/>
    <w:rsid w:val="009E3CAC"/>
    <w:rsid w:val="009E40AE"/>
    <w:rsid w:val="009E4D7F"/>
    <w:rsid w:val="009E5830"/>
    <w:rsid w:val="009E630C"/>
    <w:rsid w:val="009E6344"/>
    <w:rsid w:val="009E69AF"/>
    <w:rsid w:val="009E70D8"/>
    <w:rsid w:val="009E7D4C"/>
    <w:rsid w:val="009F1BBA"/>
    <w:rsid w:val="009F2056"/>
    <w:rsid w:val="009F22B6"/>
    <w:rsid w:val="009F24F8"/>
    <w:rsid w:val="009F2D47"/>
    <w:rsid w:val="009F2F8C"/>
    <w:rsid w:val="009F2FD8"/>
    <w:rsid w:val="009F38D9"/>
    <w:rsid w:val="009F3B03"/>
    <w:rsid w:val="009F3D68"/>
    <w:rsid w:val="009F4538"/>
    <w:rsid w:val="009F4D06"/>
    <w:rsid w:val="009F4E31"/>
    <w:rsid w:val="009F5B4D"/>
    <w:rsid w:val="009F5DB9"/>
    <w:rsid w:val="009F5EA1"/>
    <w:rsid w:val="009F61C9"/>
    <w:rsid w:val="009F6332"/>
    <w:rsid w:val="009F641B"/>
    <w:rsid w:val="009F72B6"/>
    <w:rsid w:val="009F775F"/>
    <w:rsid w:val="00A002CF"/>
    <w:rsid w:val="00A0034F"/>
    <w:rsid w:val="00A004C4"/>
    <w:rsid w:val="00A00C1E"/>
    <w:rsid w:val="00A01AB1"/>
    <w:rsid w:val="00A02454"/>
    <w:rsid w:val="00A024E4"/>
    <w:rsid w:val="00A02663"/>
    <w:rsid w:val="00A027EC"/>
    <w:rsid w:val="00A02F78"/>
    <w:rsid w:val="00A05A5D"/>
    <w:rsid w:val="00A05F84"/>
    <w:rsid w:val="00A071D7"/>
    <w:rsid w:val="00A07B77"/>
    <w:rsid w:val="00A1095D"/>
    <w:rsid w:val="00A11423"/>
    <w:rsid w:val="00A11E15"/>
    <w:rsid w:val="00A1203B"/>
    <w:rsid w:val="00A13780"/>
    <w:rsid w:val="00A14267"/>
    <w:rsid w:val="00A143A4"/>
    <w:rsid w:val="00A1486D"/>
    <w:rsid w:val="00A14F71"/>
    <w:rsid w:val="00A14F8B"/>
    <w:rsid w:val="00A1548F"/>
    <w:rsid w:val="00A1592B"/>
    <w:rsid w:val="00A16D9A"/>
    <w:rsid w:val="00A17281"/>
    <w:rsid w:val="00A21BC1"/>
    <w:rsid w:val="00A21D08"/>
    <w:rsid w:val="00A222F3"/>
    <w:rsid w:val="00A23395"/>
    <w:rsid w:val="00A23486"/>
    <w:rsid w:val="00A2370E"/>
    <w:rsid w:val="00A23E9F"/>
    <w:rsid w:val="00A240F2"/>
    <w:rsid w:val="00A243E4"/>
    <w:rsid w:val="00A249B8"/>
    <w:rsid w:val="00A24D74"/>
    <w:rsid w:val="00A25498"/>
    <w:rsid w:val="00A263C2"/>
    <w:rsid w:val="00A2640C"/>
    <w:rsid w:val="00A268B7"/>
    <w:rsid w:val="00A26AC7"/>
    <w:rsid w:val="00A2728F"/>
    <w:rsid w:val="00A27700"/>
    <w:rsid w:val="00A27913"/>
    <w:rsid w:val="00A27BCB"/>
    <w:rsid w:val="00A300C1"/>
    <w:rsid w:val="00A301C7"/>
    <w:rsid w:val="00A30A79"/>
    <w:rsid w:val="00A30BF0"/>
    <w:rsid w:val="00A31033"/>
    <w:rsid w:val="00A31A47"/>
    <w:rsid w:val="00A31DA2"/>
    <w:rsid w:val="00A32B23"/>
    <w:rsid w:val="00A34EC5"/>
    <w:rsid w:val="00A35186"/>
    <w:rsid w:val="00A351F8"/>
    <w:rsid w:val="00A367EA"/>
    <w:rsid w:val="00A36B27"/>
    <w:rsid w:val="00A37235"/>
    <w:rsid w:val="00A372BA"/>
    <w:rsid w:val="00A3742A"/>
    <w:rsid w:val="00A37AA1"/>
    <w:rsid w:val="00A37B62"/>
    <w:rsid w:val="00A37DEF"/>
    <w:rsid w:val="00A37E69"/>
    <w:rsid w:val="00A37F5F"/>
    <w:rsid w:val="00A403AB"/>
    <w:rsid w:val="00A406FA"/>
    <w:rsid w:val="00A409D0"/>
    <w:rsid w:val="00A40DCC"/>
    <w:rsid w:val="00A41214"/>
    <w:rsid w:val="00A415FA"/>
    <w:rsid w:val="00A4191E"/>
    <w:rsid w:val="00A41B26"/>
    <w:rsid w:val="00A42097"/>
    <w:rsid w:val="00A425B2"/>
    <w:rsid w:val="00A42965"/>
    <w:rsid w:val="00A4396C"/>
    <w:rsid w:val="00A444B2"/>
    <w:rsid w:val="00A44A99"/>
    <w:rsid w:val="00A44F8E"/>
    <w:rsid w:val="00A452C6"/>
    <w:rsid w:val="00A46389"/>
    <w:rsid w:val="00A47CB2"/>
    <w:rsid w:val="00A50E95"/>
    <w:rsid w:val="00A524F5"/>
    <w:rsid w:val="00A52678"/>
    <w:rsid w:val="00A52CA3"/>
    <w:rsid w:val="00A52DF8"/>
    <w:rsid w:val="00A53691"/>
    <w:rsid w:val="00A53B82"/>
    <w:rsid w:val="00A5419A"/>
    <w:rsid w:val="00A55113"/>
    <w:rsid w:val="00A55683"/>
    <w:rsid w:val="00A557BB"/>
    <w:rsid w:val="00A55950"/>
    <w:rsid w:val="00A55AEB"/>
    <w:rsid w:val="00A561D1"/>
    <w:rsid w:val="00A562E1"/>
    <w:rsid w:val="00A562F1"/>
    <w:rsid w:val="00A56386"/>
    <w:rsid w:val="00A56631"/>
    <w:rsid w:val="00A56AB7"/>
    <w:rsid w:val="00A56E44"/>
    <w:rsid w:val="00A56FB9"/>
    <w:rsid w:val="00A5742D"/>
    <w:rsid w:val="00A57768"/>
    <w:rsid w:val="00A57AEB"/>
    <w:rsid w:val="00A57B24"/>
    <w:rsid w:val="00A601C4"/>
    <w:rsid w:val="00A60978"/>
    <w:rsid w:val="00A617A7"/>
    <w:rsid w:val="00A628BD"/>
    <w:rsid w:val="00A62A1D"/>
    <w:rsid w:val="00A62C49"/>
    <w:rsid w:val="00A63137"/>
    <w:rsid w:val="00A6465D"/>
    <w:rsid w:val="00A64E1E"/>
    <w:rsid w:val="00A651A0"/>
    <w:rsid w:val="00A65ED1"/>
    <w:rsid w:val="00A65F26"/>
    <w:rsid w:val="00A703D6"/>
    <w:rsid w:val="00A71799"/>
    <w:rsid w:val="00A73DFC"/>
    <w:rsid w:val="00A74769"/>
    <w:rsid w:val="00A74BFB"/>
    <w:rsid w:val="00A74E90"/>
    <w:rsid w:val="00A75103"/>
    <w:rsid w:val="00A751BB"/>
    <w:rsid w:val="00A75BFB"/>
    <w:rsid w:val="00A75EC2"/>
    <w:rsid w:val="00A7659E"/>
    <w:rsid w:val="00A76A5B"/>
    <w:rsid w:val="00A76CB7"/>
    <w:rsid w:val="00A770FE"/>
    <w:rsid w:val="00A77784"/>
    <w:rsid w:val="00A804E1"/>
    <w:rsid w:val="00A807E1"/>
    <w:rsid w:val="00A808F1"/>
    <w:rsid w:val="00A80D29"/>
    <w:rsid w:val="00A80E2F"/>
    <w:rsid w:val="00A8152E"/>
    <w:rsid w:val="00A81799"/>
    <w:rsid w:val="00A82076"/>
    <w:rsid w:val="00A825A8"/>
    <w:rsid w:val="00A82925"/>
    <w:rsid w:val="00A82B79"/>
    <w:rsid w:val="00A83235"/>
    <w:rsid w:val="00A83A6C"/>
    <w:rsid w:val="00A83D11"/>
    <w:rsid w:val="00A83FC3"/>
    <w:rsid w:val="00A8442D"/>
    <w:rsid w:val="00A84583"/>
    <w:rsid w:val="00A859BF"/>
    <w:rsid w:val="00A8665B"/>
    <w:rsid w:val="00A87A36"/>
    <w:rsid w:val="00A904A7"/>
    <w:rsid w:val="00A905B3"/>
    <w:rsid w:val="00A91546"/>
    <w:rsid w:val="00A9190E"/>
    <w:rsid w:val="00A91EF4"/>
    <w:rsid w:val="00A92D18"/>
    <w:rsid w:val="00A93A6E"/>
    <w:rsid w:val="00A945E1"/>
    <w:rsid w:val="00A95441"/>
    <w:rsid w:val="00A96568"/>
    <w:rsid w:val="00A972AF"/>
    <w:rsid w:val="00A974FA"/>
    <w:rsid w:val="00AA003C"/>
    <w:rsid w:val="00AA064F"/>
    <w:rsid w:val="00AA08C6"/>
    <w:rsid w:val="00AA2542"/>
    <w:rsid w:val="00AA2C4B"/>
    <w:rsid w:val="00AA35A2"/>
    <w:rsid w:val="00AA392D"/>
    <w:rsid w:val="00AA5795"/>
    <w:rsid w:val="00AB0366"/>
    <w:rsid w:val="00AB076C"/>
    <w:rsid w:val="00AB0826"/>
    <w:rsid w:val="00AB0A85"/>
    <w:rsid w:val="00AB0C73"/>
    <w:rsid w:val="00AB0EB9"/>
    <w:rsid w:val="00AB149F"/>
    <w:rsid w:val="00AB1594"/>
    <w:rsid w:val="00AB1669"/>
    <w:rsid w:val="00AB1907"/>
    <w:rsid w:val="00AB1A3C"/>
    <w:rsid w:val="00AB24EB"/>
    <w:rsid w:val="00AB283A"/>
    <w:rsid w:val="00AB2852"/>
    <w:rsid w:val="00AB2870"/>
    <w:rsid w:val="00AB291E"/>
    <w:rsid w:val="00AB2AAE"/>
    <w:rsid w:val="00AB37CE"/>
    <w:rsid w:val="00AB3BC6"/>
    <w:rsid w:val="00AB49BE"/>
    <w:rsid w:val="00AB50A9"/>
    <w:rsid w:val="00AB5371"/>
    <w:rsid w:val="00AB56FB"/>
    <w:rsid w:val="00AB5C28"/>
    <w:rsid w:val="00AB5D9A"/>
    <w:rsid w:val="00AB64A6"/>
    <w:rsid w:val="00AB68A9"/>
    <w:rsid w:val="00AB6F63"/>
    <w:rsid w:val="00AB731A"/>
    <w:rsid w:val="00AB75F8"/>
    <w:rsid w:val="00AC0B7A"/>
    <w:rsid w:val="00AC11F4"/>
    <w:rsid w:val="00AC1B60"/>
    <w:rsid w:val="00AC1DD8"/>
    <w:rsid w:val="00AC1F5F"/>
    <w:rsid w:val="00AC2199"/>
    <w:rsid w:val="00AC21FE"/>
    <w:rsid w:val="00AC27C8"/>
    <w:rsid w:val="00AC45FA"/>
    <w:rsid w:val="00AC4D68"/>
    <w:rsid w:val="00AC4FDF"/>
    <w:rsid w:val="00AC5C32"/>
    <w:rsid w:val="00AC7001"/>
    <w:rsid w:val="00AC7212"/>
    <w:rsid w:val="00AC76FD"/>
    <w:rsid w:val="00AC7A75"/>
    <w:rsid w:val="00AD088B"/>
    <w:rsid w:val="00AD11B7"/>
    <w:rsid w:val="00AD16AE"/>
    <w:rsid w:val="00AD2093"/>
    <w:rsid w:val="00AD2138"/>
    <w:rsid w:val="00AD265F"/>
    <w:rsid w:val="00AD36FB"/>
    <w:rsid w:val="00AD4055"/>
    <w:rsid w:val="00AD4063"/>
    <w:rsid w:val="00AD497F"/>
    <w:rsid w:val="00AD4D52"/>
    <w:rsid w:val="00AD7281"/>
    <w:rsid w:val="00AE00DD"/>
    <w:rsid w:val="00AE0229"/>
    <w:rsid w:val="00AE02FF"/>
    <w:rsid w:val="00AE1023"/>
    <w:rsid w:val="00AE1A42"/>
    <w:rsid w:val="00AE2459"/>
    <w:rsid w:val="00AE290D"/>
    <w:rsid w:val="00AE4A65"/>
    <w:rsid w:val="00AE4C9F"/>
    <w:rsid w:val="00AE53BA"/>
    <w:rsid w:val="00AE54D2"/>
    <w:rsid w:val="00AE5E34"/>
    <w:rsid w:val="00AE5E47"/>
    <w:rsid w:val="00AE5F64"/>
    <w:rsid w:val="00AE6CA8"/>
    <w:rsid w:val="00AE6E09"/>
    <w:rsid w:val="00AE6E88"/>
    <w:rsid w:val="00AE7174"/>
    <w:rsid w:val="00AE75BE"/>
    <w:rsid w:val="00AF0388"/>
    <w:rsid w:val="00AF12A4"/>
    <w:rsid w:val="00AF1D4C"/>
    <w:rsid w:val="00AF1EF9"/>
    <w:rsid w:val="00AF2279"/>
    <w:rsid w:val="00AF3F51"/>
    <w:rsid w:val="00AF41DC"/>
    <w:rsid w:val="00AF4744"/>
    <w:rsid w:val="00AF4F42"/>
    <w:rsid w:val="00AF509A"/>
    <w:rsid w:val="00AF56DC"/>
    <w:rsid w:val="00AF5CB2"/>
    <w:rsid w:val="00AF6564"/>
    <w:rsid w:val="00B01C08"/>
    <w:rsid w:val="00B0232A"/>
    <w:rsid w:val="00B02447"/>
    <w:rsid w:val="00B02511"/>
    <w:rsid w:val="00B03658"/>
    <w:rsid w:val="00B03C09"/>
    <w:rsid w:val="00B03FC5"/>
    <w:rsid w:val="00B05836"/>
    <w:rsid w:val="00B05CAE"/>
    <w:rsid w:val="00B05E23"/>
    <w:rsid w:val="00B05E88"/>
    <w:rsid w:val="00B06AF3"/>
    <w:rsid w:val="00B073BD"/>
    <w:rsid w:val="00B07C56"/>
    <w:rsid w:val="00B10B76"/>
    <w:rsid w:val="00B10EE4"/>
    <w:rsid w:val="00B10F36"/>
    <w:rsid w:val="00B11256"/>
    <w:rsid w:val="00B1146D"/>
    <w:rsid w:val="00B115C7"/>
    <w:rsid w:val="00B12208"/>
    <w:rsid w:val="00B12B28"/>
    <w:rsid w:val="00B12DB6"/>
    <w:rsid w:val="00B12DF4"/>
    <w:rsid w:val="00B13882"/>
    <w:rsid w:val="00B138CC"/>
    <w:rsid w:val="00B13C4A"/>
    <w:rsid w:val="00B14371"/>
    <w:rsid w:val="00B144FA"/>
    <w:rsid w:val="00B1454B"/>
    <w:rsid w:val="00B149DE"/>
    <w:rsid w:val="00B1522B"/>
    <w:rsid w:val="00B1532D"/>
    <w:rsid w:val="00B155D3"/>
    <w:rsid w:val="00B158A4"/>
    <w:rsid w:val="00B1622B"/>
    <w:rsid w:val="00B167CF"/>
    <w:rsid w:val="00B16D97"/>
    <w:rsid w:val="00B17857"/>
    <w:rsid w:val="00B20B3A"/>
    <w:rsid w:val="00B20B5F"/>
    <w:rsid w:val="00B20C23"/>
    <w:rsid w:val="00B2137B"/>
    <w:rsid w:val="00B217BB"/>
    <w:rsid w:val="00B21AE8"/>
    <w:rsid w:val="00B21B57"/>
    <w:rsid w:val="00B21B69"/>
    <w:rsid w:val="00B22638"/>
    <w:rsid w:val="00B23E7F"/>
    <w:rsid w:val="00B241E2"/>
    <w:rsid w:val="00B2426C"/>
    <w:rsid w:val="00B25315"/>
    <w:rsid w:val="00B25454"/>
    <w:rsid w:val="00B255D4"/>
    <w:rsid w:val="00B25C01"/>
    <w:rsid w:val="00B26BF1"/>
    <w:rsid w:val="00B27DD8"/>
    <w:rsid w:val="00B31003"/>
    <w:rsid w:val="00B311F2"/>
    <w:rsid w:val="00B31632"/>
    <w:rsid w:val="00B3233F"/>
    <w:rsid w:val="00B32CB0"/>
    <w:rsid w:val="00B3319D"/>
    <w:rsid w:val="00B33EB3"/>
    <w:rsid w:val="00B33F2E"/>
    <w:rsid w:val="00B345AC"/>
    <w:rsid w:val="00B34E63"/>
    <w:rsid w:val="00B34F8F"/>
    <w:rsid w:val="00B3503A"/>
    <w:rsid w:val="00B35E62"/>
    <w:rsid w:val="00B3611D"/>
    <w:rsid w:val="00B36770"/>
    <w:rsid w:val="00B3698C"/>
    <w:rsid w:val="00B36A60"/>
    <w:rsid w:val="00B36F45"/>
    <w:rsid w:val="00B37525"/>
    <w:rsid w:val="00B37E91"/>
    <w:rsid w:val="00B40094"/>
    <w:rsid w:val="00B4056D"/>
    <w:rsid w:val="00B40A0F"/>
    <w:rsid w:val="00B40BFB"/>
    <w:rsid w:val="00B40E15"/>
    <w:rsid w:val="00B41207"/>
    <w:rsid w:val="00B419D9"/>
    <w:rsid w:val="00B41A2A"/>
    <w:rsid w:val="00B42583"/>
    <w:rsid w:val="00B4344D"/>
    <w:rsid w:val="00B4482E"/>
    <w:rsid w:val="00B44928"/>
    <w:rsid w:val="00B44ACC"/>
    <w:rsid w:val="00B44C36"/>
    <w:rsid w:val="00B45410"/>
    <w:rsid w:val="00B45433"/>
    <w:rsid w:val="00B46491"/>
    <w:rsid w:val="00B470FE"/>
    <w:rsid w:val="00B5001C"/>
    <w:rsid w:val="00B507E4"/>
    <w:rsid w:val="00B50D21"/>
    <w:rsid w:val="00B5278F"/>
    <w:rsid w:val="00B53609"/>
    <w:rsid w:val="00B53713"/>
    <w:rsid w:val="00B54654"/>
    <w:rsid w:val="00B5504E"/>
    <w:rsid w:val="00B55327"/>
    <w:rsid w:val="00B55846"/>
    <w:rsid w:val="00B569A4"/>
    <w:rsid w:val="00B56AAB"/>
    <w:rsid w:val="00B56DD3"/>
    <w:rsid w:val="00B57086"/>
    <w:rsid w:val="00B57200"/>
    <w:rsid w:val="00B576FC"/>
    <w:rsid w:val="00B57D0C"/>
    <w:rsid w:val="00B57F53"/>
    <w:rsid w:val="00B605FD"/>
    <w:rsid w:val="00B60D3A"/>
    <w:rsid w:val="00B60F6B"/>
    <w:rsid w:val="00B61616"/>
    <w:rsid w:val="00B617E0"/>
    <w:rsid w:val="00B61A6E"/>
    <w:rsid w:val="00B61E8A"/>
    <w:rsid w:val="00B61FC3"/>
    <w:rsid w:val="00B626E3"/>
    <w:rsid w:val="00B627B4"/>
    <w:rsid w:val="00B62D44"/>
    <w:rsid w:val="00B6329E"/>
    <w:rsid w:val="00B632FD"/>
    <w:rsid w:val="00B634F0"/>
    <w:rsid w:val="00B63A15"/>
    <w:rsid w:val="00B63A53"/>
    <w:rsid w:val="00B63B58"/>
    <w:rsid w:val="00B65D2A"/>
    <w:rsid w:val="00B65D82"/>
    <w:rsid w:val="00B667CE"/>
    <w:rsid w:val="00B66BD3"/>
    <w:rsid w:val="00B677D6"/>
    <w:rsid w:val="00B67B07"/>
    <w:rsid w:val="00B705EB"/>
    <w:rsid w:val="00B70A78"/>
    <w:rsid w:val="00B70E82"/>
    <w:rsid w:val="00B714E1"/>
    <w:rsid w:val="00B71630"/>
    <w:rsid w:val="00B71797"/>
    <w:rsid w:val="00B725C8"/>
    <w:rsid w:val="00B73EF7"/>
    <w:rsid w:val="00B753F4"/>
    <w:rsid w:val="00B75BB2"/>
    <w:rsid w:val="00B75D84"/>
    <w:rsid w:val="00B75E41"/>
    <w:rsid w:val="00B76C4E"/>
    <w:rsid w:val="00B77251"/>
    <w:rsid w:val="00B77C6E"/>
    <w:rsid w:val="00B800F6"/>
    <w:rsid w:val="00B80323"/>
    <w:rsid w:val="00B80937"/>
    <w:rsid w:val="00B81E07"/>
    <w:rsid w:val="00B82FC1"/>
    <w:rsid w:val="00B83617"/>
    <w:rsid w:val="00B83FB3"/>
    <w:rsid w:val="00B847F8"/>
    <w:rsid w:val="00B84CE7"/>
    <w:rsid w:val="00B851F1"/>
    <w:rsid w:val="00B855A9"/>
    <w:rsid w:val="00B85CC0"/>
    <w:rsid w:val="00B86904"/>
    <w:rsid w:val="00B86F24"/>
    <w:rsid w:val="00B87645"/>
    <w:rsid w:val="00B90CE8"/>
    <w:rsid w:val="00B92874"/>
    <w:rsid w:val="00B92BFB"/>
    <w:rsid w:val="00B9418A"/>
    <w:rsid w:val="00B94589"/>
    <w:rsid w:val="00B94898"/>
    <w:rsid w:val="00B94C18"/>
    <w:rsid w:val="00B94F00"/>
    <w:rsid w:val="00B950F0"/>
    <w:rsid w:val="00B96065"/>
    <w:rsid w:val="00B96975"/>
    <w:rsid w:val="00B96BF2"/>
    <w:rsid w:val="00B97880"/>
    <w:rsid w:val="00B97A90"/>
    <w:rsid w:val="00B97D17"/>
    <w:rsid w:val="00B97F63"/>
    <w:rsid w:val="00BA1825"/>
    <w:rsid w:val="00BA1A90"/>
    <w:rsid w:val="00BA2061"/>
    <w:rsid w:val="00BA2A12"/>
    <w:rsid w:val="00BA2AAE"/>
    <w:rsid w:val="00BA30DF"/>
    <w:rsid w:val="00BA324C"/>
    <w:rsid w:val="00BA354E"/>
    <w:rsid w:val="00BA3C3A"/>
    <w:rsid w:val="00BA3CBF"/>
    <w:rsid w:val="00BA40AD"/>
    <w:rsid w:val="00BA4C0D"/>
    <w:rsid w:val="00BA4CAB"/>
    <w:rsid w:val="00BA4D57"/>
    <w:rsid w:val="00BA65EF"/>
    <w:rsid w:val="00BA7270"/>
    <w:rsid w:val="00BA7322"/>
    <w:rsid w:val="00BA76F4"/>
    <w:rsid w:val="00BA7AD4"/>
    <w:rsid w:val="00BA7B1A"/>
    <w:rsid w:val="00BA7B5F"/>
    <w:rsid w:val="00BA7E93"/>
    <w:rsid w:val="00BB0317"/>
    <w:rsid w:val="00BB0DA8"/>
    <w:rsid w:val="00BB1589"/>
    <w:rsid w:val="00BB178E"/>
    <w:rsid w:val="00BB1C3C"/>
    <w:rsid w:val="00BB1E1F"/>
    <w:rsid w:val="00BB2029"/>
    <w:rsid w:val="00BB24CC"/>
    <w:rsid w:val="00BB27D0"/>
    <w:rsid w:val="00BB2CAF"/>
    <w:rsid w:val="00BB3AE0"/>
    <w:rsid w:val="00BB3B7B"/>
    <w:rsid w:val="00BB3DEF"/>
    <w:rsid w:val="00BB4134"/>
    <w:rsid w:val="00BB4C3F"/>
    <w:rsid w:val="00BB4D02"/>
    <w:rsid w:val="00BB4E2C"/>
    <w:rsid w:val="00BB4F54"/>
    <w:rsid w:val="00BB53FA"/>
    <w:rsid w:val="00BB585A"/>
    <w:rsid w:val="00BB597B"/>
    <w:rsid w:val="00BB59AC"/>
    <w:rsid w:val="00BB66AA"/>
    <w:rsid w:val="00BB66AD"/>
    <w:rsid w:val="00BB78E6"/>
    <w:rsid w:val="00BB7F28"/>
    <w:rsid w:val="00BB7F39"/>
    <w:rsid w:val="00BC01FF"/>
    <w:rsid w:val="00BC0348"/>
    <w:rsid w:val="00BC0682"/>
    <w:rsid w:val="00BC0C6F"/>
    <w:rsid w:val="00BC0E13"/>
    <w:rsid w:val="00BC1C3E"/>
    <w:rsid w:val="00BC1E84"/>
    <w:rsid w:val="00BC2E75"/>
    <w:rsid w:val="00BC3123"/>
    <w:rsid w:val="00BC372A"/>
    <w:rsid w:val="00BC3948"/>
    <w:rsid w:val="00BC3BE0"/>
    <w:rsid w:val="00BC3C64"/>
    <w:rsid w:val="00BC3C67"/>
    <w:rsid w:val="00BC4443"/>
    <w:rsid w:val="00BC455F"/>
    <w:rsid w:val="00BC5583"/>
    <w:rsid w:val="00BC7B7C"/>
    <w:rsid w:val="00BD0D1E"/>
    <w:rsid w:val="00BD0FC4"/>
    <w:rsid w:val="00BD10BA"/>
    <w:rsid w:val="00BD120C"/>
    <w:rsid w:val="00BD186E"/>
    <w:rsid w:val="00BD1D06"/>
    <w:rsid w:val="00BD1E1E"/>
    <w:rsid w:val="00BD2A1B"/>
    <w:rsid w:val="00BD2B1D"/>
    <w:rsid w:val="00BD2DC8"/>
    <w:rsid w:val="00BD2EAD"/>
    <w:rsid w:val="00BD3EB8"/>
    <w:rsid w:val="00BD4806"/>
    <w:rsid w:val="00BD4AA3"/>
    <w:rsid w:val="00BD4DC2"/>
    <w:rsid w:val="00BD4F57"/>
    <w:rsid w:val="00BD54DC"/>
    <w:rsid w:val="00BD54E1"/>
    <w:rsid w:val="00BD5F57"/>
    <w:rsid w:val="00BD6143"/>
    <w:rsid w:val="00BD64E7"/>
    <w:rsid w:val="00BD6E1C"/>
    <w:rsid w:val="00BD79B1"/>
    <w:rsid w:val="00BD7C04"/>
    <w:rsid w:val="00BD7D79"/>
    <w:rsid w:val="00BE0AED"/>
    <w:rsid w:val="00BE1A4B"/>
    <w:rsid w:val="00BE2114"/>
    <w:rsid w:val="00BE24ED"/>
    <w:rsid w:val="00BE38D7"/>
    <w:rsid w:val="00BE5A54"/>
    <w:rsid w:val="00BE6404"/>
    <w:rsid w:val="00BE677C"/>
    <w:rsid w:val="00BE68C1"/>
    <w:rsid w:val="00BE7503"/>
    <w:rsid w:val="00BE75C8"/>
    <w:rsid w:val="00BE770F"/>
    <w:rsid w:val="00BF0737"/>
    <w:rsid w:val="00BF09AC"/>
    <w:rsid w:val="00BF0AB8"/>
    <w:rsid w:val="00BF1219"/>
    <w:rsid w:val="00BF12F1"/>
    <w:rsid w:val="00BF17DB"/>
    <w:rsid w:val="00BF1EEA"/>
    <w:rsid w:val="00BF23D5"/>
    <w:rsid w:val="00BF2756"/>
    <w:rsid w:val="00BF36A5"/>
    <w:rsid w:val="00BF411F"/>
    <w:rsid w:val="00BF4271"/>
    <w:rsid w:val="00BF4316"/>
    <w:rsid w:val="00BF483E"/>
    <w:rsid w:val="00BF4FB9"/>
    <w:rsid w:val="00BF56C5"/>
    <w:rsid w:val="00BF5C96"/>
    <w:rsid w:val="00BF61F6"/>
    <w:rsid w:val="00BF6212"/>
    <w:rsid w:val="00BF67B8"/>
    <w:rsid w:val="00BF6974"/>
    <w:rsid w:val="00BF6FE8"/>
    <w:rsid w:val="00BF772D"/>
    <w:rsid w:val="00BF78F9"/>
    <w:rsid w:val="00BF7C76"/>
    <w:rsid w:val="00BF7D60"/>
    <w:rsid w:val="00BF7EC5"/>
    <w:rsid w:val="00C0010E"/>
    <w:rsid w:val="00C00401"/>
    <w:rsid w:val="00C0131E"/>
    <w:rsid w:val="00C0210F"/>
    <w:rsid w:val="00C033C2"/>
    <w:rsid w:val="00C04D7D"/>
    <w:rsid w:val="00C05A80"/>
    <w:rsid w:val="00C060CF"/>
    <w:rsid w:val="00C071BA"/>
    <w:rsid w:val="00C10933"/>
    <w:rsid w:val="00C10A0C"/>
    <w:rsid w:val="00C10A18"/>
    <w:rsid w:val="00C10EC3"/>
    <w:rsid w:val="00C116AA"/>
    <w:rsid w:val="00C11CBA"/>
    <w:rsid w:val="00C12260"/>
    <w:rsid w:val="00C129A6"/>
    <w:rsid w:val="00C1301C"/>
    <w:rsid w:val="00C13F13"/>
    <w:rsid w:val="00C14760"/>
    <w:rsid w:val="00C1571D"/>
    <w:rsid w:val="00C157C1"/>
    <w:rsid w:val="00C15DFF"/>
    <w:rsid w:val="00C15F7F"/>
    <w:rsid w:val="00C163F9"/>
    <w:rsid w:val="00C1714A"/>
    <w:rsid w:val="00C17C5F"/>
    <w:rsid w:val="00C201A9"/>
    <w:rsid w:val="00C203DD"/>
    <w:rsid w:val="00C20F9D"/>
    <w:rsid w:val="00C21911"/>
    <w:rsid w:val="00C219EC"/>
    <w:rsid w:val="00C219FF"/>
    <w:rsid w:val="00C21A4D"/>
    <w:rsid w:val="00C22098"/>
    <w:rsid w:val="00C22482"/>
    <w:rsid w:val="00C22622"/>
    <w:rsid w:val="00C22FB7"/>
    <w:rsid w:val="00C23041"/>
    <w:rsid w:val="00C23326"/>
    <w:rsid w:val="00C2395A"/>
    <w:rsid w:val="00C24096"/>
    <w:rsid w:val="00C242DA"/>
    <w:rsid w:val="00C24F39"/>
    <w:rsid w:val="00C24FA3"/>
    <w:rsid w:val="00C25619"/>
    <w:rsid w:val="00C2580F"/>
    <w:rsid w:val="00C25A48"/>
    <w:rsid w:val="00C26662"/>
    <w:rsid w:val="00C26F1C"/>
    <w:rsid w:val="00C270FC"/>
    <w:rsid w:val="00C2770B"/>
    <w:rsid w:val="00C27A6E"/>
    <w:rsid w:val="00C27B11"/>
    <w:rsid w:val="00C30E41"/>
    <w:rsid w:val="00C31EBC"/>
    <w:rsid w:val="00C32600"/>
    <w:rsid w:val="00C32B84"/>
    <w:rsid w:val="00C33BED"/>
    <w:rsid w:val="00C34500"/>
    <w:rsid w:val="00C3459D"/>
    <w:rsid w:val="00C34823"/>
    <w:rsid w:val="00C34BD1"/>
    <w:rsid w:val="00C35605"/>
    <w:rsid w:val="00C35D3D"/>
    <w:rsid w:val="00C362AF"/>
    <w:rsid w:val="00C366B0"/>
    <w:rsid w:val="00C36E7F"/>
    <w:rsid w:val="00C36F34"/>
    <w:rsid w:val="00C3726B"/>
    <w:rsid w:val="00C40317"/>
    <w:rsid w:val="00C40CDD"/>
    <w:rsid w:val="00C41113"/>
    <w:rsid w:val="00C41304"/>
    <w:rsid w:val="00C413E6"/>
    <w:rsid w:val="00C41C9C"/>
    <w:rsid w:val="00C43320"/>
    <w:rsid w:val="00C437A0"/>
    <w:rsid w:val="00C438FC"/>
    <w:rsid w:val="00C443BD"/>
    <w:rsid w:val="00C45084"/>
    <w:rsid w:val="00C45A9B"/>
    <w:rsid w:val="00C45F72"/>
    <w:rsid w:val="00C46308"/>
    <w:rsid w:val="00C46801"/>
    <w:rsid w:val="00C46FB3"/>
    <w:rsid w:val="00C47191"/>
    <w:rsid w:val="00C51752"/>
    <w:rsid w:val="00C51863"/>
    <w:rsid w:val="00C524A9"/>
    <w:rsid w:val="00C54951"/>
    <w:rsid w:val="00C553DE"/>
    <w:rsid w:val="00C560B9"/>
    <w:rsid w:val="00C56741"/>
    <w:rsid w:val="00C56AEC"/>
    <w:rsid w:val="00C56F0E"/>
    <w:rsid w:val="00C57345"/>
    <w:rsid w:val="00C5790D"/>
    <w:rsid w:val="00C60043"/>
    <w:rsid w:val="00C6061F"/>
    <w:rsid w:val="00C60C61"/>
    <w:rsid w:val="00C60CB6"/>
    <w:rsid w:val="00C60FA4"/>
    <w:rsid w:val="00C6116B"/>
    <w:rsid w:val="00C61217"/>
    <w:rsid w:val="00C6124D"/>
    <w:rsid w:val="00C6280A"/>
    <w:rsid w:val="00C633C4"/>
    <w:rsid w:val="00C634D7"/>
    <w:rsid w:val="00C63B2D"/>
    <w:rsid w:val="00C6424A"/>
    <w:rsid w:val="00C64264"/>
    <w:rsid w:val="00C642AB"/>
    <w:rsid w:val="00C6451A"/>
    <w:rsid w:val="00C64A39"/>
    <w:rsid w:val="00C64E4E"/>
    <w:rsid w:val="00C64EE2"/>
    <w:rsid w:val="00C652F9"/>
    <w:rsid w:val="00C653C9"/>
    <w:rsid w:val="00C658CE"/>
    <w:rsid w:val="00C65DBD"/>
    <w:rsid w:val="00C6630F"/>
    <w:rsid w:val="00C66D2C"/>
    <w:rsid w:val="00C66E31"/>
    <w:rsid w:val="00C66F75"/>
    <w:rsid w:val="00C677CE"/>
    <w:rsid w:val="00C67BCC"/>
    <w:rsid w:val="00C704A4"/>
    <w:rsid w:val="00C70782"/>
    <w:rsid w:val="00C70FB4"/>
    <w:rsid w:val="00C7133E"/>
    <w:rsid w:val="00C71C22"/>
    <w:rsid w:val="00C72FA8"/>
    <w:rsid w:val="00C75614"/>
    <w:rsid w:val="00C756A9"/>
    <w:rsid w:val="00C75A83"/>
    <w:rsid w:val="00C75BEF"/>
    <w:rsid w:val="00C75CB5"/>
    <w:rsid w:val="00C767BE"/>
    <w:rsid w:val="00C76C3F"/>
    <w:rsid w:val="00C76D95"/>
    <w:rsid w:val="00C76ECC"/>
    <w:rsid w:val="00C77B7F"/>
    <w:rsid w:val="00C80B9C"/>
    <w:rsid w:val="00C80C69"/>
    <w:rsid w:val="00C8182C"/>
    <w:rsid w:val="00C81BCF"/>
    <w:rsid w:val="00C82493"/>
    <w:rsid w:val="00C82630"/>
    <w:rsid w:val="00C82835"/>
    <w:rsid w:val="00C82C2A"/>
    <w:rsid w:val="00C82D44"/>
    <w:rsid w:val="00C83007"/>
    <w:rsid w:val="00C84693"/>
    <w:rsid w:val="00C849CE"/>
    <w:rsid w:val="00C85510"/>
    <w:rsid w:val="00C85B13"/>
    <w:rsid w:val="00C861EF"/>
    <w:rsid w:val="00C867F9"/>
    <w:rsid w:val="00C86B88"/>
    <w:rsid w:val="00C86D19"/>
    <w:rsid w:val="00C8710D"/>
    <w:rsid w:val="00C87587"/>
    <w:rsid w:val="00C9075C"/>
    <w:rsid w:val="00C90EFF"/>
    <w:rsid w:val="00C9122A"/>
    <w:rsid w:val="00C912E3"/>
    <w:rsid w:val="00C91C1A"/>
    <w:rsid w:val="00C92195"/>
    <w:rsid w:val="00C92C5E"/>
    <w:rsid w:val="00C92D26"/>
    <w:rsid w:val="00C93287"/>
    <w:rsid w:val="00C934A8"/>
    <w:rsid w:val="00C93BE5"/>
    <w:rsid w:val="00C95063"/>
    <w:rsid w:val="00C95937"/>
    <w:rsid w:val="00C95CF7"/>
    <w:rsid w:val="00C95D19"/>
    <w:rsid w:val="00C965FA"/>
    <w:rsid w:val="00C96A77"/>
    <w:rsid w:val="00C978AF"/>
    <w:rsid w:val="00C979C6"/>
    <w:rsid w:val="00CA0011"/>
    <w:rsid w:val="00CA0D73"/>
    <w:rsid w:val="00CA12B4"/>
    <w:rsid w:val="00CA1CDC"/>
    <w:rsid w:val="00CA223E"/>
    <w:rsid w:val="00CA22C3"/>
    <w:rsid w:val="00CA270C"/>
    <w:rsid w:val="00CA2A1A"/>
    <w:rsid w:val="00CA2CDF"/>
    <w:rsid w:val="00CA35DA"/>
    <w:rsid w:val="00CA3A99"/>
    <w:rsid w:val="00CA5043"/>
    <w:rsid w:val="00CA60F2"/>
    <w:rsid w:val="00CA6829"/>
    <w:rsid w:val="00CA69D5"/>
    <w:rsid w:val="00CA6E66"/>
    <w:rsid w:val="00CA7504"/>
    <w:rsid w:val="00CA7A3A"/>
    <w:rsid w:val="00CA7DC7"/>
    <w:rsid w:val="00CA7E00"/>
    <w:rsid w:val="00CB13F8"/>
    <w:rsid w:val="00CB14DC"/>
    <w:rsid w:val="00CB1983"/>
    <w:rsid w:val="00CB1B81"/>
    <w:rsid w:val="00CB1B8F"/>
    <w:rsid w:val="00CB285C"/>
    <w:rsid w:val="00CB2CE5"/>
    <w:rsid w:val="00CB2E5A"/>
    <w:rsid w:val="00CB2F1C"/>
    <w:rsid w:val="00CB3061"/>
    <w:rsid w:val="00CB3796"/>
    <w:rsid w:val="00CB3BF7"/>
    <w:rsid w:val="00CB3E08"/>
    <w:rsid w:val="00CB45E6"/>
    <w:rsid w:val="00CB48F1"/>
    <w:rsid w:val="00CB4C68"/>
    <w:rsid w:val="00CB4E69"/>
    <w:rsid w:val="00CB53A7"/>
    <w:rsid w:val="00CB5780"/>
    <w:rsid w:val="00CC0824"/>
    <w:rsid w:val="00CC1AAC"/>
    <w:rsid w:val="00CC1BB6"/>
    <w:rsid w:val="00CC2AE1"/>
    <w:rsid w:val="00CC3C84"/>
    <w:rsid w:val="00CC41A8"/>
    <w:rsid w:val="00CC485B"/>
    <w:rsid w:val="00CC539B"/>
    <w:rsid w:val="00CC6280"/>
    <w:rsid w:val="00CC6315"/>
    <w:rsid w:val="00CC70FC"/>
    <w:rsid w:val="00CC7483"/>
    <w:rsid w:val="00CC7E28"/>
    <w:rsid w:val="00CC7E53"/>
    <w:rsid w:val="00CD0914"/>
    <w:rsid w:val="00CD11FC"/>
    <w:rsid w:val="00CD1325"/>
    <w:rsid w:val="00CD1E09"/>
    <w:rsid w:val="00CD2311"/>
    <w:rsid w:val="00CD265C"/>
    <w:rsid w:val="00CD3069"/>
    <w:rsid w:val="00CD385F"/>
    <w:rsid w:val="00CD3A90"/>
    <w:rsid w:val="00CD3E95"/>
    <w:rsid w:val="00CD44C1"/>
    <w:rsid w:val="00CD4D29"/>
    <w:rsid w:val="00CD4D9D"/>
    <w:rsid w:val="00CD4EE6"/>
    <w:rsid w:val="00CD55AB"/>
    <w:rsid w:val="00CD5C94"/>
    <w:rsid w:val="00CD5F8D"/>
    <w:rsid w:val="00CD6704"/>
    <w:rsid w:val="00CD678D"/>
    <w:rsid w:val="00CD6CCA"/>
    <w:rsid w:val="00CD7224"/>
    <w:rsid w:val="00CD78D4"/>
    <w:rsid w:val="00CD7A1C"/>
    <w:rsid w:val="00CE0E2C"/>
    <w:rsid w:val="00CE3045"/>
    <w:rsid w:val="00CE38E6"/>
    <w:rsid w:val="00CE46B3"/>
    <w:rsid w:val="00CE46C6"/>
    <w:rsid w:val="00CE4C8E"/>
    <w:rsid w:val="00CE4D18"/>
    <w:rsid w:val="00CE5044"/>
    <w:rsid w:val="00CE640E"/>
    <w:rsid w:val="00CE64F2"/>
    <w:rsid w:val="00CE65C6"/>
    <w:rsid w:val="00CE683B"/>
    <w:rsid w:val="00CE6B66"/>
    <w:rsid w:val="00CE6E7C"/>
    <w:rsid w:val="00CE754F"/>
    <w:rsid w:val="00CE79C2"/>
    <w:rsid w:val="00CE7F64"/>
    <w:rsid w:val="00CF08C5"/>
    <w:rsid w:val="00CF0A2D"/>
    <w:rsid w:val="00CF1FF1"/>
    <w:rsid w:val="00CF23E8"/>
    <w:rsid w:val="00CF2AEE"/>
    <w:rsid w:val="00CF2B7E"/>
    <w:rsid w:val="00CF30A6"/>
    <w:rsid w:val="00CF3BC2"/>
    <w:rsid w:val="00CF3C22"/>
    <w:rsid w:val="00CF3C66"/>
    <w:rsid w:val="00CF4333"/>
    <w:rsid w:val="00CF5575"/>
    <w:rsid w:val="00CF5B44"/>
    <w:rsid w:val="00CF5C2F"/>
    <w:rsid w:val="00CF792C"/>
    <w:rsid w:val="00D00078"/>
    <w:rsid w:val="00D00198"/>
    <w:rsid w:val="00D00771"/>
    <w:rsid w:val="00D00E05"/>
    <w:rsid w:val="00D00F8B"/>
    <w:rsid w:val="00D019A8"/>
    <w:rsid w:val="00D02604"/>
    <w:rsid w:val="00D026D8"/>
    <w:rsid w:val="00D02DCD"/>
    <w:rsid w:val="00D0339D"/>
    <w:rsid w:val="00D038D7"/>
    <w:rsid w:val="00D03CD1"/>
    <w:rsid w:val="00D04740"/>
    <w:rsid w:val="00D06365"/>
    <w:rsid w:val="00D06DFF"/>
    <w:rsid w:val="00D07254"/>
    <w:rsid w:val="00D0745F"/>
    <w:rsid w:val="00D074E3"/>
    <w:rsid w:val="00D076F1"/>
    <w:rsid w:val="00D0787F"/>
    <w:rsid w:val="00D07C74"/>
    <w:rsid w:val="00D07D7C"/>
    <w:rsid w:val="00D100DD"/>
    <w:rsid w:val="00D108CE"/>
    <w:rsid w:val="00D10A94"/>
    <w:rsid w:val="00D10CB3"/>
    <w:rsid w:val="00D10DF7"/>
    <w:rsid w:val="00D11223"/>
    <w:rsid w:val="00D113AC"/>
    <w:rsid w:val="00D12300"/>
    <w:rsid w:val="00D12416"/>
    <w:rsid w:val="00D12CF4"/>
    <w:rsid w:val="00D133C1"/>
    <w:rsid w:val="00D13601"/>
    <w:rsid w:val="00D13FA6"/>
    <w:rsid w:val="00D1400B"/>
    <w:rsid w:val="00D14541"/>
    <w:rsid w:val="00D14620"/>
    <w:rsid w:val="00D14F26"/>
    <w:rsid w:val="00D155CC"/>
    <w:rsid w:val="00D1573C"/>
    <w:rsid w:val="00D166EC"/>
    <w:rsid w:val="00D16C28"/>
    <w:rsid w:val="00D1729A"/>
    <w:rsid w:val="00D17CD9"/>
    <w:rsid w:val="00D2039D"/>
    <w:rsid w:val="00D213D2"/>
    <w:rsid w:val="00D225A2"/>
    <w:rsid w:val="00D22816"/>
    <w:rsid w:val="00D2299F"/>
    <w:rsid w:val="00D22F14"/>
    <w:rsid w:val="00D23662"/>
    <w:rsid w:val="00D236B0"/>
    <w:rsid w:val="00D237AF"/>
    <w:rsid w:val="00D23A92"/>
    <w:rsid w:val="00D24708"/>
    <w:rsid w:val="00D25182"/>
    <w:rsid w:val="00D2549C"/>
    <w:rsid w:val="00D25A2E"/>
    <w:rsid w:val="00D25F10"/>
    <w:rsid w:val="00D263F1"/>
    <w:rsid w:val="00D26452"/>
    <w:rsid w:val="00D26598"/>
    <w:rsid w:val="00D26634"/>
    <w:rsid w:val="00D26797"/>
    <w:rsid w:val="00D2679A"/>
    <w:rsid w:val="00D27397"/>
    <w:rsid w:val="00D27443"/>
    <w:rsid w:val="00D27A8E"/>
    <w:rsid w:val="00D30322"/>
    <w:rsid w:val="00D30633"/>
    <w:rsid w:val="00D306B5"/>
    <w:rsid w:val="00D30B8E"/>
    <w:rsid w:val="00D30C9A"/>
    <w:rsid w:val="00D327BA"/>
    <w:rsid w:val="00D32CF0"/>
    <w:rsid w:val="00D33929"/>
    <w:rsid w:val="00D34038"/>
    <w:rsid w:val="00D3437E"/>
    <w:rsid w:val="00D344C6"/>
    <w:rsid w:val="00D358DE"/>
    <w:rsid w:val="00D35CE3"/>
    <w:rsid w:val="00D360A7"/>
    <w:rsid w:val="00D360AF"/>
    <w:rsid w:val="00D36494"/>
    <w:rsid w:val="00D3653D"/>
    <w:rsid w:val="00D36C4D"/>
    <w:rsid w:val="00D373DD"/>
    <w:rsid w:val="00D374BF"/>
    <w:rsid w:val="00D40294"/>
    <w:rsid w:val="00D418AA"/>
    <w:rsid w:val="00D4218F"/>
    <w:rsid w:val="00D422CB"/>
    <w:rsid w:val="00D43195"/>
    <w:rsid w:val="00D433DC"/>
    <w:rsid w:val="00D4397A"/>
    <w:rsid w:val="00D443B6"/>
    <w:rsid w:val="00D44435"/>
    <w:rsid w:val="00D449CA"/>
    <w:rsid w:val="00D4525B"/>
    <w:rsid w:val="00D45DFE"/>
    <w:rsid w:val="00D46940"/>
    <w:rsid w:val="00D47547"/>
    <w:rsid w:val="00D47608"/>
    <w:rsid w:val="00D50180"/>
    <w:rsid w:val="00D50D17"/>
    <w:rsid w:val="00D52106"/>
    <w:rsid w:val="00D523BE"/>
    <w:rsid w:val="00D52F99"/>
    <w:rsid w:val="00D555BA"/>
    <w:rsid w:val="00D55AA4"/>
    <w:rsid w:val="00D561A7"/>
    <w:rsid w:val="00D563BC"/>
    <w:rsid w:val="00D56ECC"/>
    <w:rsid w:val="00D57327"/>
    <w:rsid w:val="00D6034E"/>
    <w:rsid w:val="00D606F0"/>
    <w:rsid w:val="00D62010"/>
    <w:rsid w:val="00D62929"/>
    <w:rsid w:val="00D6312D"/>
    <w:rsid w:val="00D64212"/>
    <w:rsid w:val="00D644D4"/>
    <w:rsid w:val="00D6533A"/>
    <w:rsid w:val="00D65809"/>
    <w:rsid w:val="00D65F6F"/>
    <w:rsid w:val="00D66A30"/>
    <w:rsid w:val="00D676EF"/>
    <w:rsid w:val="00D67B69"/>
    <w:rsid w:val="00D70125"/>
    <w:rsid w:val="00D7062C"/>
    <w:rsid w:val="00D710C7"/>
    <w:rsid w:val="00D7116F"/>
    <w:rsid w:val="00D719B8"/>
    <w:rsid w:val="00D728B2"/>
    <w:rsid w:val="00D72987"/>
    <w:rsid w:val="00D72C04"/>
    <w:rsid w:val="00D73728"/>
    <w:rsid w:val="00D7400E"/>
    <w:rsid w:val="00D743EA"/>
    <w:rsid w:val="00D745AB"/>
    <w:rsid w:val="00D752CD"/>
    <w:rsid w:val="00D75B6F"/>
    <w:rsid w:val="00D76A4F"/>
    <w:rsid w:val="00D76C92"/>
    <w:rsid w:val="00D76E65"/>
    <w:rsid w:val="00D770CF"/>
    <w:rsid w:val="00D777FB"/>
    <w:rsid w:val="00D77C30"/>
    <w:rsid w:val="00D800DF"/>
    <w:rsid w:val="00D81745"/>
    <w:rsid w:val="00D82E88"/>
    <w:rsid w:val="00D838A5"/>
    <w:rsid w:val="00D83E81"/>
    <w:rsid w:val="00D846E7"/>
    <w:rsid w:val="00D84A44"/>
    <w:rsid w:val="00D84EF3"/>
    <w:rsid w:val="00D85EC6"/>
    <w:rsid w:val="00D875BB"/>
    <w:rsid w:val="00D87CA8"/>
    <w:rsid w:val="00D905C7"/>
    <w:rsid w:val="00D90683"/>
    <w:rsid w:val="00D906D2"/>
    <w:rsid w:val="00D90787"/>
    <w:rsid w:val="00D91ADC"/>
    <w:rsid w:val="00D929C3"/>
    <w:rsid w:val="00D93303"/>
    <w:rsid w:val="00D9362C"/>
    <w:rsid w:val="00D93F51"/>
    <w:rsid w:val="00D95337"/>
    <w:rsid w:val="00D9544E"/>
    <w:rsid w:val="00D95FED"/>
    <w:rsid w:val="00D96AD1"/>
    <w:rsid w:val="00D96CD6"/>
    <w:rsid w:val="00D96D9C"/>
    <w:rsid w:val="00D97366"/>
    <w:rsid w:val="00D97469"/>
    <w:rsid w:val="00D97A37"/>
    <w:rsid w:val="00D97FC9"/>
    <w:rsid w:val="00DA04A7"/>
    <w:rsid w:val="00DA0A0B"/>
    <w:rsid w:val="00DA1B45"/>
    <w:rsid w:val="00DA1B51"/>
    <w:rsid w:val="00DA1EA0"/>
    <w:rsid w:val="00DA1FDC"/>
    <w:rsid w:val="00DA28E9"/>
    <w:rsid w:val="00DA3053"/>
    <w:rsid w:val="00DA3AC4"/>
    <w:rsid w:val="00DA3D5A"/>
    <w:rsid w:val="00DA3DC4"/>
    <w:rsid w:val="00DA68ED"/>
    <w:rsid w:val="00DA6C52"/>
    <w:rsid w:val="00DA6DDA"/>
    <w:rsid w:val="00DA70F4"/>
    <w:rsid w:val="00DA778B"/>
    <w:rsid w:val="00DA7D84"/>
    <w:rsid w:val="00DB0031"/>
    <w:rsid w:val="00DB0725"/>
    <w:rsid w:val="00DB0A0A"/>
    <w:rsid w:val="00DB0F97"/>
    <w:rsid w:val="00DB1E97"/>
    <w:rsid w:val="00DB2183"/>
    <w:rsid w:val="00DB2232"/>
    <w:rsid w:val="00DB2999"/>
    <w:rsid w:val="00DB3275"/>
    <w:rsid w:val="00DB36C0"/>
    <w:rsid w:val="00DB4702"/>
    <w:rsid w:val="00DB4811"/>
    <w:rsid w:val="00DB5F7C"/>
    <w:rsid w:val="00DB6469"/>
    <w:rsid w:val="00DB67B4"/>
    <w:rsid w:val="00DB6963"/>
    <w:rsid w:val="00DB6A01"/>
    <w:rsid w:val="00DB6C9B"/>
    <w:rsid w:val="00DB7102"/>
    <w:rsid w:val="00DC023B"/>
    <w:rsid w:val="00DC0638"/>
    <w:rsid w:val="00DC07E5"/>
    <w:rsid w:val="00DC0F26"/>
    <w:rsid w:val="00DC1CF8"/>
    <w:rsid w:val="00DC2030"/>
    <w:rsid w:val="00DC25E5"/>
    <w:rsid w:val="00DC2A17"/>
    <w:rsid w:val="00DC2D0B"/>
    <w:rsid w:val="00DC3417"/>
    <w:rsid w:val="00DC6B0A"/>
    <w:rsid w:val="00DC6C52"/>
    <w:rsid w:val="00DC701B"/>
    <w:rsid w:val="00DC74EE"/>
    <w:rsid w:val="00DC753F"/>
    <w:rsid w:val="00DC78DF"/>
    <w:rsid w:val="00DC7DE7"/>
    <w:rsid w:val="00DD007E"/>
    <w:rsid w:val="00DD08B0"/>
    <w:rsid w:val="00DD0964"/>
    <w:rsid w:val="00DD0F22"/>
    <w:rsid w:val="00DD18BB"/>
    <w:rsid w:val="00DD1975"/>
    <w:rsid w:val="00DD1D12"/>
    <w:rsid w:val="00DD43FD"/>
    <w:rsid w:val="00DD463C"/>
    <w:rsid w:val="00DD57B8"/>
    <w:rsid w:val="00DD57CB"/>
    <w:rsid w:val="00DD5E22"/>
    <w:rsid w:val="00DD6CC8"/>
    <w:rsid w:val="00DD710E"/>
    <w:rsid w:val="00DE04A8"/>
    <w:rsid w:val="00DE0818"/>
    <w:rsid w:val="00DE1954"/>
    <w:rsid w:val="00DE1A96"/>
    <w:rsid w:val="00DE242B"/>
    <w:rsid w:val="00DE28D0"/>
    <w:rsid w:val="00DE2F72"/>
    <w:rsid w:val="00DE2FF7"/>
    <w:rsid w:val="00DE30C2"/>
    <w:rsid w:val="00DE352C"/>
    <w:rsid w:val="00DE4012"/>
    <w:rsid w:val="00DE44E8"/>
    <w:rsid w:val="00DE4C3F"/>
    <w:rsid w:val="00DE4DF7"/>
    <w:rsid w:val="00DE4E61"/>
    <w:rsid w:val="00DE50DD"/>
    <w:rsid w:val="00DE5346"/>
    <w:rsid w:val="00DE5BDF"/>
    <w:rsid w:val="00DE60FF"/>
    <w:rsid w:val="00DE636C"/>
    <w:rsid w:val="00DE63A8"/>
    <w:rsid w:val="00DE6C40"/>
    <w:rsid w:val="00DE6E0D"/>
    <w:rsid w:val="00DE7576"/>
    <w:rsid w:val="00DE78DF"/>
    <w:rsid w:val="00DF04A5"/>
    <w:rsid w:val="00DF0BB1"/>
    <w:rsid w:val="00DF13DD"/>
    <w:rsid w:val="00DF1AD7"/>
    <w:rsid w:val="00DF20EB"/>
    <w:rsid w:val="00DF2178"/>
    <w:rsid w:val="00DF2F83"/>
    <w:rsid w:val="00DF3566"/>
    <w:rsid w:val="00DF3687"/>
    <w:rsid w:val="00DF382B"/>
    <w:rsid w:val="00DF3E64"/>
    <w:rsid w:val="00DF4E1C"/>
    <w:rsid w:val="00DF5132"/>
    <w:rsid w:val="00DF55B5"/>
    <w:rsid w:val="00DF5617"/>
    <w:rsid w:val="00DF57D2"/>
    <w:rsid w:val="00DF62C0"/>
    <w:rsid w:val="00DF6E3C"/>
    <w:rsid w:val="00DF74B1"/>
    <w:rsid w:val="00DF7CB1"/>
    <w:rsid w:val="00DF7E65"/>
    <w:rsid w:val="00DF7F85"/>
    <w:rsid w:val="00E001D5"/>
    <w:rsid w:val="00E007A2"/>
    <w:rsid w:val="00E00B61"/>
    <w:rsid w:val="00E01EAC"/>
    <w:rsid w:val="00E01EF4"/>
    <w:rsid w:val="00E02EE1"/>
    <w:rsid w:val="00E0337F"/>
    <w:rsid w:val="00E03518"/>
    <w:rsid w:val="00E04361"/>
    <w:rsid w:val="00E045FB"/>
    <w:rsid w:val="00E04712"/>
    <w:rsid w:val="00E04C1F"/>
    <w:rsid w:val="00E04E4F"/>
    <w:rsid w:val="00E05161"/>
    <w:rsid w:val="00E053E7"/>
    <w:rsid w:val="00E05698"/>
    <w:rsid w:val="00E059C9"/>
    <w:rsid w:val="00E05FE2"/>
    <w:rsid w:val="00E06019"/>
    <w:rsid w:val="00E06045"/>
    <w:rsid w:val="00E06170"/>
    <w:rsid w:val="00E06A8F"/>
    <w:rsid w:val="00E102EE"/>
    <w:rsid w:val="00E1041E"/>
    <w:rsid w:val="00E1058D"/>
    <w:rsid w:val="00E10E7E"/>
    <w:rsid w:val="00E10F84"/>
    <w:rsid w:val="00E113C9"/>
    <w:rsid w:val="00E119BE"/>
    <w:rsid w:val="00E11C8E"/>
    <w:rsid w:val="00E12092"/>
    <w:rsid w:val="00E121C0"/>
    <w:rsid w:val="00E12263"/>
    <w:rsid w:val="00E12331"/>
    <w:rsid w:val="00E12956"/>
    <w:rsid w:val="00E12D1E"/>
    <w:rsid w:val="00E12D9D"/>
    <w:rsid w:val="00E13564"/>
    <w:rsid w:val="00E13728"/>
    <w:rsid w:val="00E14FFB"/>
    <w:rsid w:val="00E15CA5"/>
    <w:rsid w:val="00E15CF1"/>
    <w:rsid w:val="00E16E69"/>
    <w:rsid w:val="00E20820"/>
    <w:rsid w:val="00E20855"/>
    <w:rsid w:val="00E2087C"/>
    <w:rsid w:val="00E22246"/>
    <w:rsid w:val="00E226E7"/>
    <w:rsid w:val="00E2315E"/>
    <w:rsid w:val="00E2337F"/>
    <w:rsid w:val="00E23C11"/>
    <w:rsid w:val="00E24D3C"/>
    <w:rsid w:val="00E25E1B"/>
    <w:rsid w:val="00E26723"/>
    <w:rsid w:val="00E27F2F"/>
    <w:rsid w:val="00E3049D"/>
    <w:rsid w:val="00E304D7"/>
    <w:rsid w:val="00E30659"/>
    <w:rsid w:val="00E3069E"/>
    <w:rsid w:val="00E3093F"/>
    <w:rsid w:val="00E30E1E"/>
    <w:rsid w:val="00E31063"/>
    <w:rsid w:val="00E31202"/>
    <w:rsid w:val="00E31254"/>
    <w:rsid w:val="00E31554"/>
    <w:rsid w:val="00E31F0D"/>
    <w:rsid w:val="00E32078"/>
    <w:rsid w:val="00E320E3"/>
    <w:rsid w:val="00E32A57"/>
    <w:rsid w:val="00E32A5D"/>
    <w:rsid w:val="00E3345E"/>
    <w:rsid w:val="00E33554"/>
    <w:rsid w:val="00E335A2"/>
    <w:rsid w:val="00E33C11"/>
    <w:rsid w:val="00E3450F"/>
    <w:rsid w:val="00E34583"/>
    <w:rsid w:val="00E34770"/>
    <w:rsid w:val="00E349DB"/>
    <w:rsid w:val="00E34CA5"/>
    <w:rsid w:val="00E35198"/>
    <w:rsid w:val="00E353AC"/>
    <w:rsid w:val="00E35F32"/>
    <w:rsid w:val="00E36020"/>
    <w:rsid w:val="00E3702B"/>
    <w:rsid w:val="00E4052C"/>
    <w:rsid w:val="00E4061C"/>
    <w:rsid w:val="00E41021"/>
    <w:rsid w:val="00E41A42"/>
    <w:rsid w:val="00E41BD9"/>
    <w:rsid w:val="00E41CE6"/>
    <w:rsid w:val="00E42DF5"/>
    <w:rsid w:val="00E44534"/>
    <w:rsid w:val="00E448EF"/>
    <w:rsid w:val="00E44900"/>
    <w:rsid w:val="00E44B0A"/>
    <w:rsid w:val="00E44D8A"/>
    <w:rsid w:val="00E451C6"/>
    <w:rsid w:val="00E453C7"/>
    <w:rsid w:val="00E45EBA"/>
    <w:rsid w:val="00E46339"/>
    <w:rsid w:val="00E477C6"/>
    <w:rsid w:val="00E47873"/>
    <w:rsid w:val="00E47A03"/>
    <w:rsid w:val="00E47D55"/>
    <w:rsid w:val="00E50220"/>
    <w:rsid w:val="00E505B7"/>
    <w:rsid w:val="00E50F58"/>
    <w:rsid w:val="00E511F1"/>
    <w:rsid w:val="00E51661"/>
    <w:rsid w:val="00E51B9F"/>
    <w:rsid w:val="00E52489"/>
    <w:rsid w:val="00E529F8"/>
    <w:rsid w:val="00E53787"/>
    <w:rsid w:val="00E53D91"/>
    <w:rsid w:val="00E54186"/>
    <w:rsid w:val="00E5440B"/>
    <w:rsid w:val="00E548DC"/>
    <w:rsid w:val="00E55856"/>
    <w:rsid w:val="00E558B7"/>
    <w:rsid w:val="00E55940"/>
    <w:rsid w:val="00E55A58"/>
    <w:rsid w:val="00E5600F"/>
    <w:rsid w:val="00E566C5"/>
    <w:rsid w:val="00E56CEC"/>
    <w:rsid w:val="00E60792"/>
    <w:rsid w:val="00E60DCE"/>
    <w:rsid w:val="00E610A5"/>
    <w:rsid w:val="00E623AE"/>
    <w:rsid w:val="00E62851"/>
    <w:rsid w:val="00E62D53"/>
    <w:rsid w:val="00E63802"/>
    <w:rsid w:val="00E63EF6"/>
    <w:rsid w:val="00E653D4"/>
    <w:rsid w:val="00E6549C"/>
    <w:rsid w:val="00E65B34"/>
    <w:rsid w:val="00E65DF6"/>
    <w:rsid w:val="00E664C2"/>
    <w:rsid w:val="00E6747B"/>
    <w:rsid w:val="00E676F4"/>
    <w:rsid w:val="00E71805"/>
    <w:rsid w:val="00E71C0B"/>
    <w:rsid w:val="00E7316F"/>
    <w:rsid w:val="00E73D6E"/>
    <w:rsid w:val="00E73FDB"/>
    <w:rsid w:val="00E748D2"/>
    <w:rsid w:val="00E74A42"/>
    <w:rsid w:val="00E74C56"/>
    <w:rsid w:val="00E74DA4"/>
    <w:rsid w:val="00E74E90"/>
    <w:rsid w:val="00E75ED3"/>
    <w:rsid w:val="00E760F5"/>
    <w:rsid w:val="00E772E3"/>
    <w:rsid w:val="00E77352"/>
    <w:rsid w:val="00E779BA"/>
    <w:rsid w:val="00E77C85"/>
    <w:rsid w:val="00E80011"/>
    <w:rsid w:val="00E80476"/>
    <w:rsid w:val="00E81346"/>
    <w:rsid w:val="00E81816"/>
    <w:rsid w:val="00E819B6"/>
    <w:rsid w:val="00E81B91"/>
    <w:rsid w:val="00E81BC9"/>
    <w:rsid w:val="00E81FBE"/>
    <w:rsid w:val="00E82AC7"/>
    <w:rsid w:val="00E82B40"/>
    <w:rsid w:val="00E82CAE"/>
    <w:rsid w:val="00E83DC4"/>
    <w:rsid w:val="00E843E1"/>
    <w:rsid w:val="00E854A9"/>
    <w:rsid w:val="00E85B64"/>
    <w:rsid w:val="00E85E0D"/>
    <w:rsid w:val="00E86E90"/>
    <w:rsid w:val="00E86FCD"/>
    <w:rsid w:val="00E9026F"/>
    <w:rsid w:val="00E905C0"/>
    <w:rsid w:val="00E907E5"/>
    <w:rsid w:val="00E90A20"/>
    <w:rsid w:val="00E90D75"/>
    <w:rsid w:val="00E910D7"/>
    <w:rsid w:val="00E91821"/>
    <w:rsid w:val="00E91C5B"/>
    <w:rsid w:val="00E9253A"/>
    <w:rsid w:val="00E925E6"/>
    <w:rsid w:val="00E9271F"/>
    <w:rsid w:val="00E92770"/>
    <w:rsid w:val="00E92ABD"/>
    <w:rsid w:val="00E933DE"/>
    <w:rsid w:val="00E9386D"/>
    <w:rsid w:val="00E93BCE"/>
    <w:rsid w:val="00E93D05"/>
    <w:rsid w:val="00E9431F"/>
    <w:rsid w:val="00E94A13"/>
    <w:rsid w:val="00E954FF"/>
    <w:rsid w:val="00E9558D"/>
    <w:rsid w:val="00E95F8F"/>
    <w:rsid w:val="00E96006"/>
    <w:rsid w:val="00E9606E"/>
    <w:rsid w:val="00E96E0C"/>
    <w:rsid w:val="00E97897"/>
    <w:rsid w:val="00E97A13"/>
    <w:rsid w:val="00E97FD2"/>
    <w:rsid w:val="00EA1050"/>
    <w:rsid w:val="00EA17FB"/>
    <w:rsid w:val="00EA1A14"/>
    <w:rsid w:val="00EA239A"/>
    <w:rsid w:val="00EA2498"/>
    <w:rsid w:val="00EA26FC"/>
    <w:rsid w:val="00EA2CB7"/>
    <w:rsid w:val="00EA2D00"/>
    <w:rsid w:val="00EA3063"/>
    <w:rsid w:val="00EA3765"/>
    <w:rsid w:val="00EA4746"/>
    <w:rsid w:val="00EA5163"/>
    <w:rsid w:val="00EA5271"/>
    <w:rsid w:val="00EA5650"/>
    <w:rsid w:val="00EA5EFC"/>
    <w:rsid w:val="00EA6405"/>
    <w:rsid w:val="00EA6DFD"/>
    <w:rsid w:val="00EA6E84"/>
    <w:rsid w:val="00EA7574"/>
    <w:rsid w:val="00EA7619"/>
    <w:rsid w:val="00EA7BEE"/>
    <w:rsid w:val="00EB0290"/>
    <w:rsid w:val="00EB1567"/>
    <w:rsid w:val="00EB15CA"/>
    <w:rsid w:val="00EB1B9A"/>
    <w:rsid w:val="00EB1F48"/>
    <w:rsid w:val="00EB2087"/>
    <w:rsid w:val="00EB3038"/>
    <w:rsid w:val="00EB336C"/>
    <w:rsid w:val="00EB3B67"/>
    <w:rsid w:val="00EB3DD0"/>
    <w:rsid w:val="00EB4E74"/>
    <w:rsid w:val="00EB5A6D"/>
    <w:rsid w:val="00EB6461"/>
    <w:rsid w:val="00EB67F7"/>
    <w:rsid w:val="00EB690D"/>
    <w:rsid w:val="00EB6DA0"/>
    <w:rsid w:val="00EB7FF8"/>
    <w:rsid w:val="00EC0814"/>
    <w:rsid w:val="00EC0D10"/>
    <w:rsid w:val="00EC21B2"/>
    <w:rsid w:val="00EC24E4"/>
    <w:rsid w:val="00EC29C1"/>
    <w:rsid w:val="00EC35E5"/>
    <w:rsid w:val="00EC3F09"/>
    <w:rsid w:val="00EC468D"/>
    <w:rsid w:val="00EC4762"/>
    <w:rsid w:val="00EC4C00"/>
    <w:rsid w:val="00EC4EC3"/>
    <w:rsid w:val="00EC542F"/>
    <w:rsid w:val="00EC580E"/>
    <w:rsid w:val="00EC5879"/>
    <w:rsid w:val="00EC5AC0"/>
    <w:rsid w:val="00EC5DAD"/>
    <w:rsid w:val="00EC5FB2"/>
    <w:rsid w:val="00EC6339"/>
    <w:rsid w:val="00EC653E"/>
    <w:rsid w:val="00EC65FD"/>
    <w:rsid w:val="00EC662D"/>
    <w:rsid w:val="00EC7183"/>
    <w:rsid w:val="00EC7BA8"/>
    <w:rsid w:val="00EC7CDD"/>
    <w:rsid w:val="00EC7D64"/>
    <w:rsid w:val="00ED020B"/>
    <w:rsid w:val="00ED05C1"/>
    <w:rsid w:val="00ED1245"/>
    <w:rsid w:val="00ED1D2D"/>
    <w:rsid w:val="00ED1D42"/>
    <w:rsid w:val="00ED2CDD"/>
    <w:rsid w:val="00ED2F3F"/>
    <w:rsid w:val="00ED32DB"/>
    <w:rsid w:val="00ED33BD"/>
    <w:rsid w:val="00ED3F4C"/>
    <w:rsid w:val="00ED3FBC"/>
    <w:rsid w:val="00ED4DD6"/>
    <w:rsid w:val="00ED4F53"/>
    <w:rsid w:val="00ED5397"/>
    <w:rsid w:val="00ED611D"/>
    <w:rsid w:val="00ED6799"/>
    <w:rsid w:val="00ED6B9C"/>
    <w:rsid w:val="00ED6FB5"/>
    <w:rsid w:val="00ED72B5"/>
    <w:rsid w:val="00ED7D92"/>
    <w:rsid w:val="00EE070A"/>
    <w:rsid w:val="00EE0B66"/>
    <w:rsid w:val="00EE0C40"/>
    <w:rsid w:val="00EE0CA9"/>
    <w:rsid w:val="00EE1240"/>
    <w:rsid w:val="00EE1414"/>
    <w:rsid w:val="00EE1541"/>
    <w:rsid w:val="00EE1F42"/>
    <w:rsid w:val="00EE2787"/>
    <w:rsid w:val="00EE3EF4"/>
    <w:rsid w:val="00EE40BE"/>
    <w:rsid w:val="00EE4F4C"/>
    <w:rsid w:val="00EE5120"/>
    <w:rsid w:val="00EE52BB"/>
    <w:rsid w:val="00EE5472"/>
    <w:rsid w:val="00EE5E88"/>
    <w:rsid w:val="00EE659F"/>
    <w:rsid w:val="00EE6669"/>
    <w:rsid w:val="00EE706A"/>
    <w:rsid w:val="00EE736C"/>
    <w:rsid w:val="00EE7936"/>
    <w:rsid w:val="00EF0A98"/>
    <w:rsid w:val="00EF0DE8"/>
    <w:rsid w:val="00EF1146"/>
    <w:rsid w:val="00EF16D1"/>
    <w:rsid w:val="00EF2456"/>
    <w:rsid w:val="00EF24E7"/>
    <w:rsid w:val="00EF2A7D"/>
    <w:rsid w:val="00EF2BD4"/>
    <w:rsid w:val="00EF2FC3"/>
    <w:rsid w:val="00EF3015"/>
    <w:rsid w:val="00EF3383"/>
    <w:rsid w:val="00EF35AB"/>
    <w:rsid w:val="00EF3DC4"/>
    <w:rsid w:val="00EF4110"/>
    <w:rsid w:val="00EF42D3"/>
    <w:rsid w:val="00EF4DF3"/>
    <w:rsid w:val="00EF501E"/>
    <w:rsid w:val="00EF51A1"/>
    <w:rsid w:val="00EF6167"/>
    <w:rsid w:val="00EF696F"/>
    <w:rsid w:val="00EF6F6F"/>
    <w:rsid w:val="00EF6F94"/>
    <w:rsid w:val="00EF7133"/>
    <w:rsid w:val="00F0093B"/>
    <w:rsid w:val="00F00DA5"/>
    <w:rsid w:val="00F01055"/>
    <w:rsid w:val="00F02C0A"/>
    <w:rsid w:val="00F036B8"/>
    <w:rsid w:val="00F0386B"/>
    <w:rsid w:val="00F04F15"/>
    <w:rsid w:val="00F04F82"/>
    <w:rsid w:val="00F055C2"/>
    <w:rsid w:val="00F05AC8"/>
    <w:rsid w:val="00F05DE4"/>
    <w:rsid w:val="00F05E33"/>
    <w:rsid w:val="00F0619C"/>
    <w:rsid w:val="00F0629D"/>
    <w:rsid w:val="00F06695"/>
    <w:rsid w:val="00F0696C"/>
    <w:rsid w:val="00F06F92"/>
    <w:rsid w:val="00F07003"/>
    <w:rsid w:val="00F071C3"/>
    <w:rsid w:val="00F0740E"/>
    <w:rsid w:val="00F11F2E"/>
    <w:rsid w:val="00F120F0"/>
    <w:rsid w:val="00F12624"/>
    <w:rsid w:val="00F12AE0"/>
    <w:rsid w:val="00F12D88"/>
    <w:rsid w:val="00F13A0F"/>
    <w:rsid w:val="00F13DB1"/>
    <w:rsid w:val="00F156E4"/>
    <w:rsid w:val="00F15FDA"/>
    <w:rsid w:val="00F168E7"/>
    <w:rsid w:val="00F17706"/>
    <w:rsid w:val="00F1776D"/>
    <w:rsid w:val="00F207E6"/>
    <w:rsid w:val="00F2133D"/>
    <w:rsid w:val="00F21579"/>
    <w:rsid w:val="00F21E96"/>
    <w:rsid w:val="00F21F8D"/>
    <w:rsid w:val="00F228E3"/>
    <w:rsid w:val="00F22CEF"/>
    <w:rsid w:val="00F22DAC"/>
    <w:rsid w:val="00F22F80"/>
    <w:rsid w:val="00F236A2"/>
    <w:rsid w:val="00F23DE1"/>
    <w:rsid w:val="00F24091"/>
    <w:rsid w:val="00F25431"/>
    <w:rsid w:val="00F26109"/>
    <w:rsid w:val="00F268F5"/>
    <w:rsid w:val="00F269BD"/>
    <w:rsid w:val="00F27072"/>
    <w:rsid w:val="00F271EC"/>
    <w:rsid w:val="00F27303"/>
    <w:rsid w:val="00F2736B"/>
    <w:rsid w:val="00F27532"/>
    <w:rsid w:val="00F3021C"/>
    <w:rsid w:val="00F307B4"/>
    <w:rsid w:val="00F3141A"/>
    <w:rsid w:val="00F3301D"/>
    <w:rsid w:val="00F33D7D"/>
    <w:rsid w:val="00F34925"/>
    <w:rsid w:val="00F354BF"/>
    <w:rsid w:val="00F36255"/>
    <w:rsid w:val="00F362C3"/>
    <w:rsid w:val="00F3640A"/>
    <w:rsid w:val="00F36586"/>
    <w:rsid w:val="00F36C91"/>
    <w:rsid w:val="00F37523"/>
    <w:rsid w:val="00F37671"/>
    <w:rsid w:val="00F37801"/>
    <w:rsid w:val="00F37F39"/>
    <w:rsid w:val="00F37F3C"/>
    <w:rsid w:val="00F402F6"/>
    <w:rsid w:val="00F41210"/>
    <w:rsid w:val="00F4148D"/>
    <w:rsid w:val="00F41704"/>
    <w:rsid w:val="00F41DD9"/>
    <w:rsid w:val="00F42552"/>
    <w:rsid w:val="00F42758"/>
    <w:rsid w:val="00F42AC1"/>
    <w:rsid w:val="00F43226"/>
    <w:rsid w:val="00F4371A"/>
    <w:rsid w:val="00F45073"/>
    <w:rsid w:val="00F4610F"/>
    <w:rsid w:val="00F46F5E"/>
    <w:rsid w:val="00F47196"/>
    <w:rsid w:val="00F47E9F"/>
    <w:rsid w:val="00F5093D"/>
    <w:rsid w:val="00F50C33"/>
    <w:rsid w:val="00F51626"/>
    <w:rsid w:val="00F51BB3"/>
    <w:rsid w:val="00F51DC2"/>
    <w:rsid w:val="00F529D1"/>
    <w:rsid w:val="00F53B16"/>
    <w:rsid w:val="00F543FD"/>
    <w:rsid w:val="00F54985"/>
    <w:rsid w:val="00F54B88"/>
    <w:rsid w:val="00F556B4"/>
    <w:rsid w:val="00F55A99"/>
    <w:rsid w:val="00F55ED2"/>
    <w:rsid w:val="00F563B0"/>
    <w:rsid w:val="00F56BA7"/>
    <w:rsid w:val="00F56E6E"/>
    <w:rsid w:val="00F57F5F"/>
    <w:rsid w:val="00F60797"/>
    <w:rsid w:val="00F60A30"/>
    <w:rsid w:val="00F60C2A"/>
    <w:rsid w:val="00F61037"/>
    <w:rsid w:val="00F619D1"/>
    <w:rsid w:val="00F61C5C"/>
    <w:rsid w:val="00F61FDF"/>
    <w:rsid w:val="00F62256"/>
    <w:rsid w:val="00F62873"/>
    <w:rsid w:val="00F629EE"/>
    <w:rsid w:val="00F63481"/>
    <w:rsid w:val="00F64590"/>
    <w:rsid w:val="00F64989"/>
    <w:rsid w:val="00F6519F"/>
    <w:rsid w:val="00F65776"/>
    <w:rsid w:val="00F65BF5"/>
    <w:rsid w:val="00F65DFE"/>
    <w:rsid w:val="00F65EDC"/>
    <w:rsid w:val="00F665F6"/>
    <w:rsid w:val="00F66974"/>
    <w:rsid w:val="00F66B61"/>
    <w:rsid w:val="00F7065A"/>
    <w:rsid w:val="00F708F4"/>
    <w:rsid w:val="00F709D8"/>
    <w:rsid w:val="00F71670"/>
    <w:rsid w:val="00F729C3"/>
    <w:rsid w:val="00F73E06"/>
    <w:rsid w:val="00F743A3"/>
    <w:rsid w:val="00F748EC"/>
    <w:rsid w:val="00F74D5F"/>
    <w:rsid w:val="00F75105"/>
    <w:rsid w:val="00F75796"/>
    <w:rsid w:val="00F7597C"/>
    <w:rsid w:val="00F7651E"/>
    <w:rsid w:val="00F76587"/>
    <w:rsid w:val="00F7664E"/>
    <w:rsid w:val="00F76C04"/>
    <w:rsid w:val="00F76E06"/>
    <w:rsid w:val="00F7716A"/>
    <w:rsid w:val="00F777C4"/>
    <w:rsid w:val="00F7784A"/>
    <w:rsid w:val="00F77DA9"/>
    <w:rsid w:val="00F802CE"/>
    <w:rsid w:val="00F8046A"/>
    <w:rsid w:val="00F81017"/>
    <w:rsid w:val="00F816D2"/>
    <w:rsid w:val="00F825A9"/>
    <w:rsid w:val="00F82928"/>
    <w:rsid w:val="00F82BAB"/>
    <w:rsid w:val="00F82D43"/>
    <w:rsid w:val="00F83281"/>
    <w:rsid w:val="00F83943"/>
    <w:rsid w:val="00F84554"/>
    <w:rsid w:val="00F845ED"/>
    <w:rsid w:val="00F85597"/>
    <w:rsid w:val="00F863C9"/>
    <w:rsid w:val="00F8668A"/>
    <w:rsid w:val="00F871C8"/>
    <w:rsid w:val="00F8768F"/>
    <w:rsid w:val="00F87ACE"/>
    <w:rsid w:val="00F87B88"/>
    <w:rsid w:val="00F902A0"/>
    <w:rsid w:val="00F90732"/>
    <w:rsid w:val="00F90BED"/>
    <w:rsid w:val="00F90E67"/>
    <w:rsid w:val="00F9270F"/>
    <w:rsid w:val="00F92B41"/>
    <w:rsid w:val="00F9303D"/>
    <w:rsid w:val="00F9357D"/>
    <w:rsid w:val="00F93FA1"/>
    <w:rsid w:val="00F94296"/>
    <w:rsid w:val="00F953FD"/>
    <w:rsid w:val="00F9562B"/>
    <w:rsid w:val="00F95948"/>
    <w:rsid w:val="00F9679C"/>
    <w:rsid w:val="00F969F2"/>
    <w:rsid w:val="00F96C1B"/>
    <w:rsid w:val="00F9710C"/>
    <w:rsid w:val="00F9793C"/>
    <w:rsid w:val="00FA0635"/>
    <w:rsid w:val="00FA0B59"/>
    <w:rsid w:val="00FA0E72"/>
    <w:rsid w:val="00FA1E87"/>
    <w:rsid w:val="00FA216D"/>
    <w:rsid w:val="00FA2B3C"/>
    <w:rsid w:val="00FA2CD4"/>
    <w:rsid w:val="00FA2EF2"/>
    <w:rsid w:val="00FA2F61"/>
    <w:rsid w:val="00FA31CA"/>
    <w:rsid w:val="00FA3518"/>
    <w:rsid w:val="00FA3927"/>
    <w:rsid w:val="00FA39F6"/>
    <w:rsid w:val="00FA405A"/>
    <w:rsid w:val="00FA4257"/>
    <w:rsid w:val="00FA4FB1"/>
    <w:rsid w:val="00FA5E47"/>
    <w:rsid w:val="00FA5E5C"/>
    <w:rsid w:val="00FA61F0"/>
    <w:rsid w:val="00FA6956"/>
    <w:rsid w:val="00FA6B44"/>
    <w:rsid w:val="00FA717B"/>
    <w:rsid w:val="00FA7442"/>
    <w:rsid w:val="00FA7BAB"/>
    <w:rsid w:val="00FA7CC4"/>
    <w:rsid w:val="00FA7DE1"/>
    <w:rsid w:val="00FB0005"/>
    <w:rsid w:val="00FB0932"/>
    <w:rsid w:val="00FB1098"/>
    <w:rsid w:val="00FB17A9"/>
    <w:rsid w:val="00FB2423"/>
    <w:rsid w:val="00FB2C01"/>
    <w:rsid w:val="00FB3319"/>
    <w:rsid w:val="00FB3587"/>
    <w:rsid w:val="00FB46F1"/>
    <w:rsid w:val="00FB47EE"/>
    <w:rsid w:val="00FB4E8B"/>
    <w:rsid w:val="00FB4F48"/>
    <w:rsid w:val="00FB5097"/>
    <w:rsid w:val="00FB54F1"/>
    <w:rsid w:val="00FB6009"/>
    <w:rsid w:val="00FB689F"/>
    <w:rsid w:val="00FB71C8"/>
    <w:rsid w:val="00FB750D"/>
    <w:rsid w:val="00FB7F16"/>
    <w:rsid w:val="00FC01B1"/>
    <w:rsid w:val="00FC0E79"/>
    <w:rsid w:val="00FC12B5"/>
    <w:rsid w:val="00FC1D05"/>
    <w:rsid w:val="00FC27F5"/>
    <w:rsid w:val="00FC29D3"/>
    <w:rsid w:val="00FC2CAC"/>
    <w:rsid w:val="00FC2FCC"/>
    <w:rsid w:val="00FC3DB6"/>
    <w:rsid w:val="00FC46AF"/>
    <w:rsid w:val="00FC4884"/>
    <w:rsid w:val="00FC5F08"/>
    <w:rsid w:val="00FC6ACE"/>
    <w:rsid w:val="00FC6ACF"/>
    <w:rsid w:val="00FC6C34"/>
    <w:rsid w:val="00FC7EC1"/>
    <w:rsid w:val="00FD046A"/>
    <w:rsid w:val="00FD062D"/>
    <w:rsid w:val="00FD2263"/>
    <w:rsid w:val="00FD2309"/>
    <w:rsid w:val="00FD2C71"/>
    <w:rsid w:val="00FD3701"/>
    <w:rsid w:val="00FD4382"/>
    <w:rsid w:val="00FD4A93"/>
    <w:rsid w:val="00FD4FDA"/>
    <w:rsid w:val="00FD519E"/>
    <w:rsid w:val="00FD6B14"/>
    <w:rsid w:val="00FD71C8"/>
    <w:rsid w:val="00FD7322"/>
    <w:rsid w:val="00FE0387"/>
    <w:rsid w:val="00FE0ED9"/>
    <w:rsid w:val="00FE111C"/>
    <w:rsid w:val="00FE176D"/>
    <w:rsid w:val="00FE213F"/>
    <w:rsid w:val="00FE245B"/>
    <w:rsid w:val="00FE2533"/>
    <w:rsid w:val="00FE25A4"/>
    <w:rsid w:val="00FE2981"/>
    <w:rsid w:val="00FE2C59"/>
    <w:rsid w:val="00FE2D03"/>
    <w:rsid w:val="00FE312D"/>
    <w:rsid w:val="00FE5948"/>
    <w:rsid w:val="00FE5C0C"/>
    <w:rsid w:val="00FE68B3"/>
    <w:rsid w:val="00FE7009"/>
    <w:rsid w:val="00FE748A"/>
    <w:rsid w:val="00FE7AC6"/>
    <w:rsid w:val="00FE7D3C"/>
    <w:rsid w:val="00FF0665"/>
    <w:rsid w:val="00FF0A2C"/>
    <w:rsid w:val="00FF0D2B"/>
    <w:rsid w:val="00FF101E"/>
    <w:rsid w:val="00FF1661"/>
    <w:rsid w:val="00FF16BF"/>
    <w:rsid w:val="00FF2055"/>
    <w:rsid w:val="00FF23A0"/>
    <w:rsid w:val="00FF48A0"/>
    <w:rsid w:val="00FF48CF"/>
    <w:rsid w:val="00FF5327"/>
    <w:rsid w:val="00FF5C61"/>
    <w:rsid w:val="00FF5C7A"/>
    <w:rsid w:val="00FF69A7"/>
    <w:rsid w:val="00FF6F73"/>
    <w:rsid w:val="00FF7072"/>
    <w:rsid w:val="00FF7235"/>
    <w:rsid w:val="00FF7540"/>
    <w:rsid w:val="00FF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2D67B2A3"/>
  <w15:docId w15:val="{FF78CAB9-3E6A-4E23-A7C1-6817DC06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3C"/>
    <w:pPr>
      <w:jc w:val="both"/>
    </w:pPr>
    <w:rPr>
      <w:rFonts w:ascii="Times New Roman" w:eastAsia="Times New Roman" w:hAnsi="Times New Roman"/>
      <w:sz w:val="24"/>
      <w:szCs w:val="20"/>
    </w:rPr>
  </w:style>
  <w:style w:type="paragraph" w:styleId="Heading1">
    <w:name w:val="heading 1"/>
    <w:basedOn w:val="Normal"/>
    <w:next w:val="Normal"/>
    <w:link w:val="Heading1Char"/>
    <w:uiPriority w:val="9"/>
    <w:qFormat/>
    <w:rsid w:val="00F271E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271E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271E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271E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271E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271E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271EC"/>
    <w:pPr>
      <w:spacing w:before="240" w:after="60"/>
      <w:outlineLvl w:val="6"/>
    </w:pPr>
  </w:style>
  <w:style w:type="paragraph" w:styleId="Heading8">
    <w:name w:val="heading 8"/>
    <w:basedOn w:val="Normal"/>
    <w:next w:val="Normal"/>
    <w:link w:val="Heading8Char"/>
    <w:uiPriority w:val="9"/>
    <w:semiHidden/>
    <w:unhideWhenUsed/>
    <w:qFormat/>
    <w:rsid w:val="00F271EC"/>
    <w:pPr>
      <w:spacing w:before="240" w:after="60"/>
      <w:outlineLvl w:val="7"/>
    </w:pPr>
    <w:rPr>
      <w:i/>
      <w:iCs/>
    </w:rPr>
  </w:style>
  <w:style w:type="paragraph" w:styleId="Heading9">
    <w:name w:val="heading 9"/>
    <w:basedOn w:val="Normal"/>
    <w:next w:val="Normal"/>
    <w:link w:val="Heading9Char"/>
    <w:uiPriority w:val="9"/>
    <w:semiHidden/>
    <w:unhideWhenUsed/>
    <w:qFormat/>
    <w:rsid w:val="00F271E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E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271E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271E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271EC"/>
    <w:rPr>
      <w:b/>
      <w:bCs/>
      <w:sz w:val="28"/>
      <w:szCs w:val="28"/>
    </w:rPr>
  </w:style>
  <w:style w:type="character" w:customStyle="1" w:styleId="Heading5Char">
    <w:name w:val="Heading 5 Char"/>
    <w:basedOn w:val="DefaultParagraphFont"/>
    <w:link w:val="Heading5"/>
    <w:uiPriority w:val="9"/>
    <w:semiHidden/>
    <w:rsid w:val="00F271EC"/>
    <w:rPr>
      <w:b/>
      <w:bCs/>
      <w:i/>
      <w:iCs/>
      <w:sz w:val="26"/>
      <w:szCs w:val="26"/>
    </w:rPr>
  </w:style>
  <w:style w:type="character" w:customStyle="1" w:styleId="Heading6Char">
    <w:name w:val="Heading 6 Char"/>
    <w:basedOn w:val="DefaultParagraphFont"/>
    <w:link w:val="Heading6"/>
    <w:uiPriority w:val="9"/>
    <w:semiHidden/>
    <w:rsid w:val="00F271EC"/>
    <w:rPr>
      <w:b/>
      <w:bCs/>
    </w:rPr>
  </w:style>
  <w:style w:type="character" w:customStyle="1" w:styleId="Heading7Char">
    <w:name w:val="Heading 7 Char"/>
    <w:basedOn w:val="DefaultParagraphFont"/>
    <w:link w:val="Heading7"/>
    <w:uiPriority w:val="9"/>
    <w:semiHidden/>
    <w:rsid w:val="00F271EC"/>
    <w:rPr>
      <w:sz w:val="24"/>
      <w:szCs w:val="24"/>
    </w:rPr>
  </w:style>
  <w:style w:type="character" w:customStyle="1" w:styleId="Heading8Char">
    <w:name w:val="Heading 8 Char"/>
    <w:basedOn w:val="DefaultParagraphFont"/>
    <w:link w:val="Heading8"/>
    <w:uiPriority w:val="9"/>
    <w:semiHidden/>
    <w:rsid w:val="00F271EC"/>
    <w:rPr>
      <w:i/>
      <w:iCs/>
      <w:sz w:val="24"/>
      <w:szCs w:val="24"/>
    </w:rPr>
  </w:style>
  <w:style w:type="character" w:customStyle="1" w:styleId="Heading9Char">
    <w:name w:val="Heading 9 Char"/>
    <w:basedOn w:val="DefaultParagraphFont"/>
    <w:link w:val="Heading9"/>
    <w:uiPriority w:val="9"/>
    <w:semiHidden/>
    <w:rsid w:val="00F271EC"/>
    <w:rPr>
      <w:rFonts w:asciiTheme="majorHAnsi" w:eastAsiaTheme="majorEastAsia" w:hAnsiTheme="majorHAnsi"/>
    </w:rPr>
  </w:style>
  <w:style w:type="paragraph" w:styleId="Title">
    <w:name w:val="Title"/>
    <w:basedOn w:val="Normal"/>
    <w:next w:val="Normal"/>
    <w:link w:val="TitleChar"/>
    <w:uiPriority w:val="10"/>
    <w:qFormat/>
    <w:rsid w:val="00F271E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271E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271E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271EC"/>
    <w:rPr>
      <w:rFonts w:asciiTheme="majorHAnsi" w:eastAsiaTheme="majorEastAsia" w:hAnsiTheme="majorHAnsi"/>
      <w:sz w:val="24"/>
      <w:szCs w:val="24"/>
    </w:rPr>
  </w:style>
  <w:style w:type="character" w:styleId="Strong">
    <w:name w:val="Strong"/>
    <w:basedOn w:val="DefaultParagraphFont"/>
    <w:uiPriority w:val="22"/>
    <w:qFormat/>
    <w:rsid w:val="00F271EC"/>
    <w:rPr>
      <w:b/>
      <w:bCs/>
    </w:rPr>
  </w:style>
  <w:style w:type="character" w:styleId="Emphasis">
    <w:name w:val="Emphasis"/>
    <w:basedOn w:val="DefaultParagraphFont"/>
    <w:uiPriority w:val="20"/>
    <w:qFormat/>
    <w:rsid w:val="00F271EC"/>
    <w:rPr>
      <w:rFonts w:asciiTheme="minorHAnsi" w:hAnsiTheme="minorHAnsi"/>
      <w:b/>
      <w:i/>
      <w:iCs/>
    </w:rPr>
  </w:style>
  <w:style w:type="paragraph" w:styleId="NoSpacing">
    <w:name w:val="No Spacing"/>
    <w:basedOn w:val="Normal"/>
    <w:uiPriority w:val="1"/>
    <w:qFormat/>
    <w:rsid w:val="00F271EC"/>
    <w:rPr>
      <w:szCs w:val="32"/>
    </w:rPr>
  </w:style>
  <w:style w:type="paragraph" w:styleId="ListParagraph">
    <w:name w:val="List Paragraph"/>
    <w:basedOn w:val="Normal"/>
    <w:uiPriority w:val="34"/>
    <w:qFormat/>
    <w:rsid w:val="00F271EC"/>
    <w:pPr>
      <w:ind w:left="720"/>
      <w:contextualSpacing/>
    </w:pPr>
  </w:style>
  <w:style w:type="paragraph" w:styleId="Quote">
    <w:name w:val="Quote"/>
    <w:basedOn w:val="Normal"/>
    <w:next w:val="Normal"/>
    <w:link w:val="QuoteChar"/>
    <w:uiPriority w:val="29"/>
    <w:qFormat/>
    <w:rsid w:val="00F271EC"/>
    <w:rPr>
      <w:i/>
    </w:rPr>
  </w:style>
  <w:style w:type="character" w:customStyle="1" w:styleId="QuoteChar">
    <w:name w:val="Quote Char"/>
    <w:basedOn w:val="DefaultParagraphFont"/>
    <w:link w:val="Quote"/>
    <w:uiPriority w:val="29"/>
    <w:rsid w:val="00F271EC"/>
    <w:rPr>
      <w:i/>
      <w:sz w:val="24"/>
      <w:szCs w:val="24"/>
    </w:rPr>
  </w:style>
  <w:style w:type="paragraph" w:styleId="IntenseQuote">
    <w:name w:val="Intense Quote"/>
    <w:basedOn w:val="Normal"/>
    <w:next w:val="Normal"/>
    <w:link w:val="IntenseQuoteChar"/>
    <w:uiPriority w:val="30"/>
    <w:qFormat/>
    <w:rsid w:val="00F271EC"/>
    <w:pPr>
      <w:ind w:left="720" w:right="720"/>
    </w:pPr>
    <w:rPr>
      <w:b/>
      <w:i/>
      <w:szCs w:val="22"/>
    </w:rPr>
  </w:style>
  <w:style w:type="character" w:customStyle="1" w:styleId="IntenseQuoteChar">
    <w:name w:val="Intense Quote Char"/>
    <w:basedOn w:val="DefaultParagraphFont"/>
    <w:link w:val="IntenseQuote"/>
    <w:uiPriority w:val="30"/>
    <w:rsid w:val="00F271EC"/>
    <w:rPr>
      <w:b/>
      <w:i/>
      <w:sz w:val="24"/>
    </w:rPr>
  </w:style>
  <w:style w:type="character" w:styleId="SubtleEmphasis">
    <w:name w:val="Subtle Emphasis"/>
    <w:uiPriority w:val="19"/>
    <w:qFormat/>
    <w:rsid w:val="00F271EC"/>
    <w:rPr>
      <w:i/>
      <w:color w:val="5A5A5A" w:themeColor="text1" w:themeTint="A5"/>
    </w:rPr>
  </w:style>
  <w:style w:type="character" w:styleId="IntenseEmphasis">
    <w:name w:val="Intense Emphasis"/>
    <w:basedOn w:val="DefaultParagraphFont"/>
    <w:uiPriority w:val="21"/>
    <w:qFormat/>
    <w:rsid w:val="00F271EC"/>
    <w:rPr>
      <w:b/>
      <w:i/>
      <w:sz w:val="24"/>
      <w:szCs w:val="24"/>
      <w:u w:val="single"/>
    </w:rPr>
  </w:style>
  <w:style w:type="character" w:styleId="SubtleReference">
    <w:name w:val="Subtle Reference"/>
    <w:basedOn w:val="DefaultParagraphFont"/>
    <w:uiPriority w:val="31"/>
    <w:qFormat/>
    <w:rsid w:val="00F271EC"/>
    <w:rPr>
      <w:sz w:val="24"/>
      <w:szCs w:val="24"/>
      <w:u w:val="single"/>
    </w:rPr>
  </w:style>
  <w:style w:type="character" w:styleId="IntenseReference">
    <w:name w:val="Intense Reference"/>
    <w:basedOn w:val="DefaultParagraphFont"/>
    <w:uiPriority w:val="32"/>
    <w:qFormat/>
    <w:rsid w:val="00F271EC"/>
    <w:rPr>
      <w:b/>
      <w:sz w:val="24"/>
      <w:u w:val="single"/>
    </w:rPr>
  </w:style>
  <w:style w:type="character" w:styleId="BookTitle">
    <w:name w:val="Book Title"/>
    <w:basedOn w:val="DefaultParagraphFont"/>
    <w:uiPriority w:val="33"/>
    <w:qFormat/>
    <w:rsid w:val="00F271E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271EC"/>
    <w:pPr>
      <w:outlineLvl w:val="9"/>
    </w:pPr>
  </w:style>
  <w:style w:type="paragraph" w:styleId="EnvelopeReturn">
    <w:name w:val="envelope return"/>
    <w:basedOn w:val="Normal"/>
    <w:uiPriority w:val="99"/>
    <w:semiHidden/>
    <w:unhideWhenUsed/>
    <w:rsid w:val="000453BE"/>
    <w:rPr>
      <w:rFonts w:ascii="Cambria" w:eastAsiaTheme="majorEastAsia" w:hAnsi="Cambria"/>
      <w:sz w:val="20"/>
    </w:rPr>
  </w:style>
  <w:style w:type="paragraph" w:styleId="EnvelopeAddress">
    <w:name w:val="envelope address"/>
    <w:basedOn w:val="Normal"/>
    <w:uiPriority w:val="99"/>
    <w:semiHidden/>
    <w:unhideWhenUsed/>
    <w:rsid w:val="00377603"/>
    <w:pPr>
      <w:framePr w:w="7920" w:h="1980" w:hRule="exact" w:hSpace="180" w:wrap="auto" w:hAnchor="page" w:xAlign="center" w:yAlign="bottom"/>
      <w:ind w:left="2880"/>
    </w:pPr>
    <w:rPr>
      <w:rFonts w:ascii="Cambria" w:eastAsiaTheme="majorEastAsia" w:hAnsi="Cambria"/>
    </w:rPr>
  </w:style>
  <w:style w:type="paragraph" w:styleId="Footer">
    <w:name w:val="footer"/>
    <w:basedOn w:val="Normal"/>
    <w:link w:val="FooterChar"/>
    <w:uiPriority w:val="99"/>
    <w:rsid w:val="00171C45"/>
    <w:pPr>
      <w:widowControl w:val="0"/>
      <w:tabs>
        <w:tab w:val="center" w:pos="4320"/>
        <w:tab w:val="right" w:pos="8640"/>
      </w:tabs>
      <w:autoSpaceDE w:val="0"/>
      <w:autoSpaceDN w:val="0"/>
      <w:adjustRightInd w:val="0"/>
    </w:pPr>
    <w:rPr>
      <w:snapToGrid w:val="0"/>
    </w:rPr>
  </w:style>
  <w:style w:type="character" w:customStyle="1" w:styleId="FooterChar">
    <w:name w:val="Footer Char"/>
    <w:basedOn w:val="DefaultParagraphFont"/>
    <w:link w:val="Footer"/>
    <w:uiPriority w:val="99"/>
    <w:rsid w:val="00171C45"/>
    <w:rPr>
      <w:rFonts w:ascii="Times New Roman" w:eastAsia="Times New Roman" w:hAnsi="Times New Roman"/>
      <w:snapToGrid w:val="0"/>
      <w:sz w:val="24"/>
      <w:szCs w:val="20"/>
    </w:rPr>
  </w:style>
  <w:style w:type="character" w:styleId="PageNumber">
    <w:name w:val="page number"/>
    <w:basedOn w:val="DefaultParagraphFont"/>
    <w:rsid w:val="00171C45"/>
    <w:rPr>
      <w:rFonts w:ascii="Palatino Linotype" w:hAnsi="Palatino Linotype"/>
      <w:sz w:val="22"/>
    </w:rPr>
  </w:style>
  <w:style w:type="paragraph" w:styleId="BodyText">
    <w:name w:val="Body Text"/>
    <w:basedOn w:val="Normal"/>
    <w:link w:val="BodyTextChar"/>
    <w:uiPriority w:val="99"/>
    <w:semiHidden/>
    <w:unhideWhenUsed/>
    <w:rsid w:val="00171C45"/>
    <w:pPr>
      <w:spacing w:after="120"/>
    </w:pPr>
  </w:style>
  <w:style w:type="character" w:customStyle="1" w:styleId="BodyTextChar">
    <w:name w:val="Body Text Char"/>
    <w:basedOn w:val="DefaultParagraphFont"/>
    <w:link w:val="BodyText"/>
    <w:uiPriority w:val="99"/>
    <w:semiHidden/>
    <w:rsid w:val="00171C45"/>
    <w:rPr>
      <w:rFonts w:ascii="Times New Roman" w:eastAsia="Times New Roman" w:hAnsi="Times New Roman"/>
      <w:sz w:val="24"/>
      <w:szCs w:val="20"/>
    </w:rPr>
  </w:style>
  <w:style w:type="paragraph" w:styleId="BodyTextFirstIndent">
    <w:name w:val="Body Text First Indent"/>
    <w:basedOn w:val="BodyText"/>
    <w:link w:val="BodyTextFirstIndentChar"/>
    <w:rsid w:val="00171C45"/>
    <w:pPr>
      <w:spacing w:after="0" w:line="480" w:lineRule="auto"/>
      <w:ind w:firstLine="1440"/>
    </w:pPr>
  </w:style>
  <w:style w:type="character" w:customStyle="1" w:styleId="BodyTextFirstIndentChar">
    <w:name w:val="Body Text First Indent Char"/>
    <w:basedOn w:val="BodyTextChar"/>
    <w:link w:val="BodyTextFirstIndent"/>
    <w:rsid w:val="00171C45"/>
    <w:rPr>
      <w:rFonts w:ascii="Times New Roman" w:eastAsia="Times New Roman" w:hAnsi="Times New Roman"/>
      <w:sz w:val="24"/>
      <w:szCs w:val="20"/>
    </w:rPr>
  </w:style>
  <w:style w:type="paragraph" w:styleId="Header">
    <w:name w:val="header"/>
    <w:basedOn w:val="Normal"/>
    <w:link w:val="HeaderChar"/>
    <w:uiPriority w:val="99"/>
    <w:unhideWhenUsed/>
    <w:rsid w:val="00294D1C"/>
    <w:pPr>
      <w:tabs>
        <w:tab w:val="center" w:pos="4680"/>
        <w:tab w:val="right" w:pos="9360"/>
      </w:tabs>
    </w:pPr>
  </w:style>
  <w:style w:type="character" w:customStyle="1" w:styleId="HeaderChar">
    <w:name w:val="Header Char"/>
    <w:basedOn w:val="DefaultParagraphFont"/>
    <w:link w:val="Header"/>
    <w:uiPriority w:val="99"/>
    <w:rsid w:val="00294D1C"/>
    <w:rPr>
      <w:rFonts w:ascii="Times New Roman" w:eastAsia="Times New Roman" w:hAnsi="Times New Roman"/>
      <w:sz w:val="24"/>
      <w:szCs w:val="20"/>
    </w:rPr>
  </w:style>
  <w:style w:type="paragraph" w:customStyle="1" w:styleId="CM8">
    <w:name w:val="CM8"/>
    <w:basedOn w:val="Normal"/>
    <w:next w:val="Normal"/>
    <w:uiPriority w:val="99"/>
    <w:rsid w:val="00FA2B3C"/>
    <w:pPr>
      <w:widowControl w:val="0"/>
      <w:autoSpaceDE w:val="0"/>
      <w:autoSpaceDN w:val="0"/>
      <w:adjustRightInd w:val="0"/>
      <w:spacing w:line="520" w:lineRule="atLeast"/>
      <w:jc w:val="left"/>
    </w:pPr>
    <w:rPr>
      <w:rFonts w:ascii="Arial" w:eastAsiaTheme="minorEastAsia" w:hAnsi="Arial" w:cs="Arial"/>
      <w:szCs w:val="24"/>
    </w:rPr>
  </w:style>
  <w:style w:type="paragraph" w:styleId="BodyTextIndent2">
    <w:name w:val="Body Text Indent 2"/>
    <w:basedOn w:val="Normal"/>
    <w:link w:val="BodyTextIndent2Char"/>
    <w:rsid w:val="0078418C"/>
    <w:pPr>
      <w:spacing w:after="120" w:line="480" w:lineRule="auto"/>
      <w:ind w:left="360"/>
      <w:jc w:val="left"/>
    </w:pPr>
    <w:rPr>
      <w:szCs w:val="24"/>
    </w:rPr>
  </w:style>
  <w:style w:type="character" w:customStyle="1" w:styleId="BodyTextIndent2Char">
    <w:name w:val="Body Text Indent 2 Char"/>
    <w:basedOn w:val="DefaultParagraphFont"/>
    <w:link w:val="BodyTextIndent2"/>
    <w:rsid w:val="0078418C"/>
    <w:rPr>
      <w:rFonts w:ascii="Times New Roman" w:eastAsia="Times New Roman" w:hAnsi="Times New Roman"/>
      <w:sz w:val="24"/>
      <w:szCs w:val="24"/>
    </w:rPr>
  </w:style>
  <w:style w:type="paragraph" w:customStyle="1" w:styleId="Level1">
    <w:name w:val="Level 1"/>
    <w:basedOn w:val="Normal"/>
    <w:uiPriority w:val="99"/>
    <w:rsid w:val="002F63BD"/>
    <w:pPr>
      <w:widowControl w:val="0"/>
      <w:numPr>
        <w:numId w:val="8"/>
      </w:numPr>
      <w:autoSpaceDE w:val="0"/>
      <w:autoSpaceDN w:val="0"/>
      <w:adjustRightInd w:val="0"/>
      <w:ind w:left="720" w:hanging="720"/>
      <w:jc w:val="left"/>
      <w:outlineLvl w:val="0"/>
    </w:pPr>
    <w:rPr>
      <w:rFonts w:ascii="Sakkal Majalla" w:eastAsiaTheme="minorEastAsia" w:hAnsi="Sakkal Majalla" w:cs="Sakkal Majalla"/>
      <w:szCs w:val="24"/>
    </w:rPr>
  </w:style>
  <w:style w:type="paragraph" w:styleId="BalloonText">
    <w:name w:val="Balloon Text"/>
    <w:basedOn w:val="Normal"/>
    <w:link w:val="BalloonTextChar"/>
    <w:uiPriority w:val="99"/>
    <w:semiHidden/>
    <w:unhideWhenUsed/>
    <w:rsid w:val="00484A0A"/>
    <w:rPr>
      <w:rFonts w:ascii="Tahoma" w:hAnsi="Tahoma" w:cs="Tahoma"/>
      <w:sz w:val="16"/>
      <w:szCs w:val="16"/>
    </w:rPr>
  </w:style>
  <w:style w:type="character" w:customStyle="1" w:styleId="BalloonTextChar">
    <w:name w:val="Balloon Text Char"/>
    <w:basedOn w:val="DefaultParagraphFont"/>
    <w:link w:val="BalloonText"/>
    <w:uiPriority w:val="99"/>
    <w:semiHidden/>
    <w:rsid w:val="00484A0A"/>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C0B7A"/>
    <w:rPr>
      <w:sz w:val="16"/>
      <w:szCs w:val="16"/>
    </w:rPr>
  </w:style>
  <w:style w:type="paragraph" w:styleId="CommentText">
    <w:name w:val="annotation text"/>
    <w:basedOn w:val="Normal"/>
    <w:link w:val="CommentTextChar"/>
    <w:uiPriority w:val="99"/>
    <w:semiHidden/>
    <w:unhideWhenUsed/>
    <w:rsid w:val="00AC0B7A"/>
    <w:rPr>
      <w:sz w:val="20"/>
    </w:rPr>
  </w:style>
  <w:style w:type="character" w:customStyle="1" w:styleId="CommentTextChar">
    <w:name w:val="Comment Text Char"/>
    <w:basedOn w:val="DefaultParagraphFont"/>
    <w:link w:val="CommentText"/>
    <w:uiPriority w:val="99"/>
    <w:semiHidden/>
    <w:rsid w:val="00AC0B7A"/>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C0B7A"/>
    <w:rPr>
      <w:b/>
      <w:bCs/>
    </w:rPr>
  </w:style>
  <w:style w:type="character" w:customStyle="1" w:styleId="CommentSubjectChar">
    <w:name w:val="Comment Subject Char"/>
    <w:basedOn w:val="CommentTextChar"/>
    <w:link w:val="CommentSubject"/>
    <w:uiPriority w:val="99"/>
    <w:semiHidden/>
    <w:rsid w:val="00AC0B7A"/>
    <w:rPr>
      <w:rFonts w:ascii="Times New Roman" w:eastAsia="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9799">
      <w:bodyDiv w:val="1"/>
      <w:marLeft w:val="0"/>
      <w:marRight w:val="0"/>
      <w:marTop w:val="0"/>
      <w:marBottom w:val="0"/>
      <w:divBdr>
        <w:top w:val="none" w:sz="0" w:space="0" w:color="auto"/>
        <w:left w:val="none" w:sz="0" w:space="0" w:color="auto"/>
        <w:bottom w:val="none" w:sz="0" w:space="0" w:color="auto"/>
        <w:right w:val="none" w:sz="0" w:space="0" w:color="auto"/>
      </w:divBdr>
    </w:div>
    <w:div w:id="319768789">
      <w:bodyDiv w:val="1"/>
      <w:marLeft w:val="0"/>
      <w:marRight w:val="0"/>
      <w:marTop w:val="0"/>
      <w:marBottom w:val="0"/>
      <w:divBdr>
        <w:top w:val="none" w:sz="0" w:space="0" w:color="auto"/>
        <w:left w:val="none" w:sz="0" w:space="0" w:color="auto"/>
        <w:bottom w:val="none" w:sz="0" w:space="0" w:color="auto"/>
        <w:right w:val="none" w:sz="0" w:space="0" w:color="auto"/>
      </w:divBdr>
    </w:div>
    <w:div w:id="1047681497">
      <w:bodyDiv w:val="1"/>
      <w:marLeft w:val="0"/>
      <w:marRight w:val="0"/>
      <w:marTop w:val="0"/>
      <w:marBottom w:val="0"/>
      <w:divBdr>
        <w:top w:val="none" w:sz="0" w:space="0" w:color="auto"/>
        <w:left w:val="none" w:sz="0" w:space="0" w:color="auto"/>
        <w:bottom w:val="none" w:sz="0" w:space="0" w:color="auto"/>
        <w:right w:val="none" w:sz="0" w:space="0" w:color="auto"/>
      </w:divBdr>
    </w:div>
    <w:div w:id="1251623541">
      <w:bodyDiv w:val="1"/>
      <w:marLeft w:val="0"/>
      <w:marRight w:val="0"/>
      <w:marTop w:val="0"/>
      <w:marBottom w:val="0"/>
      <w:divBdr>
        <w:top w:val="none" w:sz="0" w:space="0" w:color="auto"/>
        <w:left w:val="none" w:sz="0" w:space="0" w:color="auto"/>
        <w:bottom w:val="none" w:sz="0" w:space="0" w:color="auto"/>
        <w:right w:val="none" w:sz="0" w:space="0" w:color="auto"/>
      </w:divBdr>
    </w:div>
    <w:div w:id="1309364402">
      <w:bodyDiv w:val="1"/>
      <w:marLeft w:val="0"/>
      <w:marRight w:val="0"/>
      <w:marTop w:val="0"/>
      <w:marBottom w:val="0"/>
      <w:divBdr>
        <w:top w:val="none" w:sz="0" w:space="0" w:color="auto"/>
        <w:left w:val="none" w:sz="0" w:space="0" w:color="auto"/>
        <w:bottom w:val="none" w:sz="0" w:space="0" w:color="auto"/>
        <w:right w:val="none" w:sz="0" w:space="0" w:color="auto"/>
      </w:divBdr>
    </w:div>
    <w:div w:id="188717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26DA2-BBA2-4E6E-97FE-C2BC4911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17</Pages>
  <Words>7056</Words>
  <Characters>40222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Meyner and Landis</Company>
  <LinksUpToDate>false</LinksUpToDate>
  <CharactersWithSpaces>47184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Kristen Malgeri</dc:creator>
  <cp:lastModifiedBy>Dolan, Scott</cp:lastModifiedBy>
  <cp:revision>7</cp:revision>
  <cp:lastPrinted>2015-04-09T18:26:00Z</cp:lastPrinted>
  <dcterms:created xsi:type="dcterms:W3CDTF">2020-05-24T00:54:00Z</dcterms:created>
  <dcterms:modified xsi:type="dcterms:W3CDTF">2020-05-26T12:29:00Z</dcterms:modified>
</cp:coreProperties>
</file>